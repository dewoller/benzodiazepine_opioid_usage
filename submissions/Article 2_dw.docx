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6F837" w14:textId="291D83DC" w:rsidR="007F5BAC" w:rsidRPr="00876767" w:rsidRDefault="007F5BAC" w:rsidP="00475D70">
      <w:pPr>
        <w:spacing w:line="360" w:lineRule="auto"/>
        <w:rPr>
          <w:rFonts w:ascii="Times New Roman" w:hAnsi="Times New Roman" w:cs="Times New Roman"/>
          <w:b/>
          <w:sz w:val="24"/>
          <w:szCs w:val="24"/>
        </w:rPr>
      </w:pPr>
      <w:bookmarkStart w:id="0" w:name="_GoBack"/>
      <w:bookmarkEnd w:id="0"/>
      <w:r w:rsidRPr="00876767">
        <w:rPr>
          <w:rFonts w:ascii="Times New Roman" w:hAnsi="Times New Roman" w:cs="Times New Roman"/>
          <w:b/>
          <w:sz w:val="24"/>
          <w:szCs w:val="24"/>
        </w:rPr>
        <w:t>Trends and variations in conc</w:t>
      </w:r>
      <w:r w:rsidR="00870058" w:rsidRPr="00876767">
        <w:rPr>
          <w:rFonts w:ascii="Times New Roman" w:hAnsi="Times New Roman" w:cs="Times New Roman"/>
          <w:b/>
          <w:sz w:val="24"/>
          <w:szCs w:val="24"/>
        </w:rPr>
        <w:t>urrent</w:t>
      </w:r>
      <w:r w:rsidRPr="00876767">
        <w:rPr>
          <w:rFonts w:ascii="Times New Roman" w:hAnsi="Times New Roman" w:cs="Times New Roman"/>
          <w:b/>
          <w:sz w:val="24"/>
          <w:szCs w:val="24"/>
        </w:rPr>
        <w:t xml:space="preserve"> dispensing of prescription opioids and Benzodiazepines in Australia: a retrospective analysis</w:t>
      </w:r>
    </w:p>
    <w:p w14:paraId="0D8A1747" w14:textId="7167D81C" w:rsidR="007F5BAC" w:rsidRPr="00876767" w:rsidRDefault="007233CD" w:rsidP="007F5BAC">
      <w:pPr>
        <w:rPr>
          <w:rFonts w:ascii="Times New Roman" w:hAnsi="Times New Roman" w:cs="Times New Roman"/>
          <w:b/>
          <w:sz w:val="24"/>
          <w:szCs w:val="24"/>
        </w:rPr>
      </w:pPr>
      <w:r w:rsidRPr="00876767">
        <w:rPr>
          <w:rFonts w:ascii="Times New Roman" w:hAnsi="Times New Roman" w:cs="Times New Roman"/>
          <w:b/>
          <w:sz w:val="24"/>
          <w:szCs w:val="24"/>
        </w:rPr>
        <w:t>Abstract</w:t>
      </w:r>
    </w:p>
    <w:p w14:paraId="37DA9D90" w14:textId="362020BE"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Objective:</w:t>
      </w:r>
      <w:r w:rsidR="002B524B" w:rsidRPr="00876767">
        <w:t xml:space="preserve"> </w:t>
      </w:r>
      <w:r w:rsidR="002B524B" w:rsidRPr="00876767">
        <w:rPr>
          <w:rFonts w:ascii="Times New Roman" w:hAnsi="Times New Roman" w:cs="Times New Roman"/>
          <w:sz w:val="24"/>
          <w:szCs w:val="24"/>
        </w:rPr>
        <w:t>Concurrent use of opioids and benzodiazepines</w:t>
      </w:r>
      <w:r w:rsidR="002A33F3" w:rsidRPr="00876767">
        <w:rPr>
          <w:rFonts w:ascii="Times New Roman" w:hAnsi="Times New Roman" w:cs="Times New Roman"/>
          <w:sz w:val="24"/>
          <w:szCs w:val="24"/>
        </w:rPr>
        <w:t xml:space="preserve"> is a public health issue, as it </w:t>
      </w:r>
      <w:r w:rsidR="002B524B" w:rsidRPr="00876767">
        <w:rPr>
          <w:rFonts w:ascii="Times New Roman" w:hAnsi="Times New Roman" w:cs="Times New Roman"/>
          <w:sz w:val="24"/>
          <w:szCs w:val="24"/>
        </w:rPr>
        <w:t xml:space="preserve">may cause a range of adverse health outcomes including </w:t>
      </w:r>
      <w:r w:rsidR="002A33F3" w:rsidRPr="00876767">
        <w:rPr>
          <w:rFonts w:ascii="Times New Roman" w:hAnsi="Times New Roman" w:cs="Times New Roman"/>
          <w:sz w:val="24"/>
          <w:szCs w:val="24"/>
        </w:rPr>
        <w:t>death</w:t>
      </w:r>
      <w:r w:rsidR="002B524B" w:rsidRPr="00876767">
        <w:rPr>
          <w:rFonts w:ascii="Times New Roman" w:hAnsi="Times New Roman" w:cs="Times New Roman"/>
          <w:sz w:val="24"/>
          <w:szCs w:val="24"/>
        </w:rPr>
        <w:t>.</w:t>
      </w:r>
      <w:r w:rsidR="002A33F3" w:rsidRPr="00876767">
        <w:rPr>
          <w:rFonts w:ascii="Times New Roman" w:hAnsi="Times New Roman" w:cs="Times New Roman"/>
          <w:sz w:val="24"/>
          <w:szCs w:val="24"/>
        </w:rPr>
        <w:t xml:space="preserve"> However, little is known about levels of concurrent use and its variation across jurisdictions. This study examined the population level prevalence of concurrent use in Australia. </w:t>
      </w:r>
    </w:p>
    <w:p w14:paraId="170436E5" w14:textId="487F48A7"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Methods:</w:t>
      </w:r>
      <w:r w:rsidR="0077323D" w:rsidRPr="00876767">
        <w:rPr>
          <w:rFonts w:ascii="Times New Roman" w:hAnsi="Times New Roman" w:cs="Times New Roman"/>
          <w:sz w:val="24"/>
          <w:szCs w:val="24"/>
        </w:rPr>
        <w:t xml:space="preserve"> </w:t>
      </w:r>
      <w:r w:rsidR="00B5042C" w:rsidRPr="00876767">
        <w:rPr>
          <w:rFonts w:ascii="Times New Roman" w:hAnsi="Times New Roman" w:cs="Times New Roman"/>
          <w:sz w:val="24"/>
          <w:szCs w:val="24"/>
        </w:rPr>
        <w:t>10% sample of unit record data of prescription opioids and benzodiazepines dispensed du</w:t>
      </w:r>
      <w:r w:rsidR="002B245F" w:rsidRPr="00876767">
        <w:rPr>
          <w:rFonts w:ascii="Times New Roman" w:hAnsi="Times New Roman" w:cs="Times New Roman"/>
          <w:sz w:val="24"/>
          <w:szCs w:val="24"/>
        </w:rPr>
        <w:t>ring 1st January 2013</w:t>
      </w:r>
      <w:r w:rsidR="006B7ECC" w:rsidRPr="00876767">
        <w:rPr>
          <w:rFonts w:ascii="Times New Roman" w:hAnsi="Times New Roman" w:cs="Times New Roman"/>
          <w:sz w:val="24"/>
          <w:szCs w:val="24"/>
        </w:rPr>
        <w:t>–</w:t>
      </w:r>
      <w:r w:rsidR="002B245F" w:rsidRPr="00876767">
        <w:rPr>
          <w:rFonts w:ascii="Times New Roman" w:hAnsi="Times New Roman" w:cs="Times New Roman"/>
          <w:sz w:val="24"/>
          <w:szCs w:val="24"/>
        </w:rPr>
        <w:t>31</w:t>
      </w:r>
      <w:r w:rsidR="00B5042C" w:rsidRPr="00876767">
        <w:rPr>
          <w:rFonts w:ascii="Times New Roman" w:hAnsi="Times New Roman" w:cs="Times New Roman"/>
          <w:sz w:val="24"/>
          <w:szCs w:val="24"/>
        </w:rPr>
        <w:t xml:space="preserve"> December 2016 were analysed. </w:t>
      </w:r>
      <w:r w:rsidR="006B7ECC" w:rsidRPr="00876767">
        <w:rPr>
          <w:rFonts w:ascii="Times New Roman" w:hAnsi="Times New Roman" w:cs="Times New Roman"/>
          <w:sz w:val="24"/>
          <w:szCs w:val="24"/>
        </w:rPr>
        <w:t>Using prescription dispensing dates and days of supply in terms of defined daily dose (DDD), c</w:t>
      </w:r>
      <w:r w:rsidR="00B5042C" w:rsidRPr="00876767">
        <w:rPr>
          <w:rFonts w:ascii="Times New Roman" w:hAnsi="Times New Roman" w:cs="Times New Roman"/>
          <w:sz w:val="24"/>
          <w:szCs w:val="24"/>
        </w:rPr>
        <w:t>oncurrent users were identified</w:t>
      </w:r>
      <w:r w:rsidR="006B7ECC" w:rsidRPr="00876767">
        <w:rPr>
          <w:rFonts w:ascii="Times New Roman" w:hAnsi="Times New Roman" w:cs="Times New Roman"/>
          <w:sz w:val="24"/>
          <w:szCs w:val="24"/>
        </w:rPr>
        <w:t xml:space="preserve"> as</w:t>
      </w:r>
      <w:r w:rsidR="0050596E" w:rsidRPr="00876767">
        <w:rPr>
          <w:rFonts w:ascii="Times New Roman" w:hAnsi="Times New Roman" w:cs="Times New Roman"/>
          <w:sz w:val="24"/>
          <w:szCs w:val="24"/>
        </w:rPr>
        <w:t xml:space="preserve"> those</w:t>
      </w:r>
      <w:r w:rsidR="00B5042C" w:rsidRPr="00876767">
        <w:rPr>
          <w:rFonts w:ascii="Times New Roman" w:hAnsi="Times New Roman" w:cs="Times New Roman"/>
          <w:sz w:val="24"/>
          <w:szCs w:val="24"/>
        </w:rPr>
        <w:t xml:space="preserve"> for whom the supply in DDD quantity for one medicine overlap</w:t>
      </w:r>
      <w:r w:rsidR="006B7ECC" w:rsidRPr="00876767">
        <w:rPr>
          <w:rFonts w:ascii="Times New Roman" w:hAnsi="Times New Roman" w:cs="Times New Roman"/>
          <w:sz w:val="24"/>
          <w:szCs w:val="24"/>
        </w:rPr>
        <w:t>ped</w:t>
      </w:r>
      <w:r w:rsidR="00B5042C" w:rsidRPr="00876767">
        <w:rPr>
          <w:rFonts w:ascii="Times New Roman" w:hAnsi="Times New Roman" w:cs="Times New Roman"/>
          <w:sz w:val="24"/>
          <w:szCs w:val="24"/>
        </w:rPr>
        <w:t xml:space="preserve"> with the </w:t>
      </w:r>
      <w:r w:rsidR="00121FE1" w:rsidRPr="00876767">
        <w:rPr>
          <w:rFonts w:ascii="Times New Roman" w:hAnsi="Times New Roman" w:cs="Times New Roman"/>
          <w:sz w:val="24"/>
          <w:szCs w:val="24"/>
        </w:rPr>
        <w:t>supply</w:t>
      </w:r>
      <w:r w:rsidR="00B5042C" w:rsidRPr="00876767">
        <w:rPr>
          <w:rFonts w:ascii="Times New Roman" w:hAnsi="Times New Roman" w:cs="Times New Roman"/>
          <w:sz w:val="24"/>
          <w:szCs w:val="24"/>
        </w:rPr>
        <w:t xml:space="preserve"> day of the other. Using direct standardization approach</w:t>
      </w:r>
      <w:r w:rsidR="001C2D27" w:rsidRPr="00876767">
        <w:rPr>
          <w:rFonts w:ascii="Times New Roman" w:hAnsi="Times New Roman" w:cs="Times New Roman"/>
          <w:sz w:val="24"/>
          <w:szCs w:val="24"/>
        </w:rPr>
        <w:t>,</w:t>
      </w:r>
      <w:r w:rsidR="00D10B62" w:rsidRPr="00876767">
        <w:rPr>
          <w:rFonts w:ascii="Times New Roman" w:hAnsi="Times New Roman" w:cs="Times New Roman"/>
          <w:sz w:val="24"/>
          <w:szCs w:val="24"/>
        </w:rPr>
        <w:t xml:space="preserve"> and age and sex structure of overall population in Australia, the</w:t>
      </w:r>
      <w:r w:rsidR="00B5042C" w:rsidRPr="00876767">
        <w:rPr>
          <w:rFonts w:ascii="Times New Roman" w:hAnsi="Times New Roman" w:cs="Times New Roman"/>
          <w:sz w:val="24"/>
          <w:szCs w:val="24"/>
        </w:rPr>
        <w:t xml:space="preserve"> number of concurrent users in individual </w:t>
      </w:r>
      <w:r w:rsidR="0050596E" w:rsidRPr="00876767">
        <w:rPr>
          <w:rFonts w:ascii="Times New Roman" w:hAnsi="Times New Roman" w:cs="Times New Roman"/>
          <w:sz w:val="24"/>
          <w:szCs w:val="24"/>
        </w:rPr>
        <w:t xml:space="preserve">LGAs were adjusted. Multivariable and multilevel regression models were developed. </w:t>
      </w:r>
    </w:p>
    <w:p w14:paraId="230A3965" w14:textId="0059DE33"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Results:</w:t>
      </w:r>
      <w:r w:rsidR="0050596E" w:rsidRPr="00876767">
        <w:t xml:space="preserve"> </w:t>
      </w:r>
      <w:r w:rsidR="0050596E" w:rsidRPr="00876767">
        <w:rPr>
          <w:rFonts w:ascii="Times New Roman" w:hAnsi="Times New Roman" w:cs="Times New Roman"/>
          <w:sz w:val="24"/>
          <w:szCs w:val="24"/>
        </w:rPr>
        <w:t xml:space="preserve">During </w:t>
      </w:r>
      <w:r w:rsidR="007E1E85" w:rsidRPr="00876767">
        <w:rPr>
          <w:rFonts w:ascii="Times New Roman" w:hAnsi="Times New Roman" w:cs="Times New Roman"/>
          <w:sz w:val="24"/>
          <w:szCs w:val="24"/>
        </w:rPr>
        <w:t xml:space="preserve">the </w:t>
      </w:r>
      <w:r w:rsidR="0050596E" w:rsidRPr="00876767">
        <w:rPr>
          <w:rFonts w:ascii="Times New Roman" w:hAnsi="Times New Roman" w:cs="Times New Roman"/>
          <w:sz w:val="24"/>
          <w:szCs w:val="24"/>
        </w:rPr>
        <w:t xml:space="preserve">four years </w:t>
      </w:r>
      <w:commentRangeStart w:id="1"/>
      <w:r w:rsidR="0050596E" w:rsidRPr="00876767">
        <w:rPr>
          <w:rFonts w:ascii="Times New Roman" w:hAnsi="Times New Roman" w:cs="Times New Roman"/>
          <w:sz w:val="24"/>
          <w:szCs w:val="24"/>
        </w:rPr>
        <w:t xml:space="preserve">12.41% </w:t>
      </w:r>
      <w:commentRangeEnd w:id="1"/>
      <w:r w:rsidR="00CB12B8">
        <w:rPr>
          <w:rStyle w:val="CommentReference"/>
        </w:rPr>
        <w:commentReference w:id="1"/>
      </w:r>
      <w:r w:rsidR="0050596E" w:rsidRPr="00876767">
        <w:rPr>
          <w:rFonts w:ascii="Times New Roman" w:hAnsi="Times New Roman" w:cs="Times New Roman"/>
          <w:sz w:val="24"/>
          <w:szCs w:val="24"/>
        </w:rPr>
        <w:t>(0.9</w:t>
      </w:r>
      <w:r w:rsidR="00C126F7" w:rsidRPr="00876767">
        <w:rPr>
          <w:rFonts w:ascii="Times New Roman" w:hAnsi="Times New Roman" w:cs="Times New Roman"/>
          <w:sz w:val="24"/>
          <w:szCs w:val="24"/>
        </w:rPr>
        <w:t>9</w:t>
      </w:r>
      <w:r w:rsidR="0050596E" w:rsidRPr="00876767">
        <w:rPr>
          <w:rFonts w:ascii="Times New Roman" w:hAnsi="Times New Roman" w:cs="Times New Roman"/>
          <w:sz w:val="24"/>
          <w:szCs w:val="24"/>
        </w:rPr>
        <w:t xml:space="preserve"> million) individuals were identified as concurrent users of prescription opioids and benzodiazepines.</w:t>
      </w:r>
      <w:r w:rsidR="0050596E" w:rsidRPr="00876767">
        <w:t xml:space="preserve"> S</w:t>
      </w:r>
      <w:r w:rsidR="0050596E" w:rsidRPr="00876767">
        <w:rPr>
          <w:rFonts w:ascii="Times New Roman" w:hAnsi="Times New Roman" w:cs="Times New Roman"/>
          <w:sz w:val="24"/>
          <w:szCs w:val="24"/>
        </w:rPr>
        <w:t xml:space="preserve">ignificantly more women were concurrent users than men, </w:t>
      </w:r>
      <w:del w:id="2" w:author="dewoller" w:date="2019-01-02T16:23:00Z">
        <w:r w:rsidR="0050596E" w:rsidRPr="00876767" w:rsidDel="00CB12B8">
          <w:rPr>
            <w:rFonts w:ascii="Times New Roman" w:hAnsi="Times New Roman" w:cs="Times New Roman"/>
            <w:sz w:val="24"/>
            <w:szCs w:val="24"/>
          </w:rPr>
          <w:delText xml:space="preserve">and this is consistent for </w:delText>
        </w:r>
      </w:del>
      <w:ins w:id="3" w:author="dewoller" w:date="2019-01-02T16:23:00Z">
        <w:r w:rsidR="00CB12B8">
          <w:rPr>
            <w:rFonts w:ascii="Times New Roman" w:hAnsi="Times New Roman" w:cs="Times New Roman"/>
            <w:sz w:val="24"/>
            <w:szCs w:val="24"/>
          </w:rPr>
          <w:t xml:space="preserve">across </w:t>
        </w:r>
      </w:ins>
      <w:r w:rsidR="0050596E" w:rsidRPr="00876767">
        <w:rPr>
          <w:rFonts w:ascii="Times New Roman" w:hAnsi="Times New Roman" w:cs="Times New Roman"/>
          <w:sz w:val="24"/>
          <w:szCs w:val="24"/>
        </w:rPr>
        <w:t>all age-groups.</w:t>
      </w:r>
      <w:r w:rsidR="00DB7E7B" w:rsidRPr="00876767">
        <w:rPr>
          <w:rFonts w:ascii="Times New Roman" w:hAnsi="Times New Roman" w:cs="Times New Roman"/>
          <w:sz w:val="24"/>
          <w:szCs w:val="24"/>
        </w:rPr>
        <w:t xml:space="preserve"> On average 1</w:t>
      </w:r>
      <w:ins w:id="4" w:author="dewoller" w:date="2019-01-02T16:24:00Z">
        <w:r w:rsidR="00CB12B8">
          <w:rPr>
            <w:rFonts w:ascii="Times New Roman" w:hAnsi="Times New Roman" w:cs="Times New Roman"/>
            <w:sz w:val="24"/>
            <w:szCs w:val="24"/>
          </w:rPr>
          <w:t>.</w:t>
        </w:r>
      </w:ins>
      <w:r w:rsidR="00DB7E7B" w:rsidRPr="00876767">
        <w:rPr>
          <w:rFonts w:ascii="Times New Roman" w:hAnsi="Times New Roman" w:cs="Times New Roman"/>
          <w:sz w:val="24"/>
          <w:szCs w:val="24"/>
        </w:rPr>
        <w:t>75</w:t>
      </w:r>
      <w:r w:rsidR="007E1E85" w:rsidRPr="00876767">
        <w:rPr>
          <w:rFonts w:ascii="Times New Roman" w:hAnsi="Times New Roman" w:cs="Times New Roman"/>
          <w:sz w:val="24"/>
          <w:szCs w:val="24"/>
        </w:rPr>
        <w:t xml:space="preserve"> per 1000</w:t>
      </w:r>
      <w:commentRangeStart w:id="5"/>
      <w:del w:id="6" w:author="dewoller" w:date="2019-01-02T16:24:00Z">
        <w:r w:rsidR="007E1E85" w:rsidRPr="00876767" w:rsidDel="00CB12B8">
          <w:rPr>
            <w:rFonts w:ascii="Times New Roman" w:hAnsi="Times New Roman" w:cs="Times New Roman"/>
            <w:sz w:val="24"/>
            <w:szCs w:val="24"/>
          </w:rPr>
          <w:delText>00</w:delText>
        </w:r>
      </w:del>
      <w:commentRangeEnd w:id="5"/>
      <w:r w:rsidR="00D83E7A">
        <w:rPr>
          <w:rStyle w:val="CommentReference"/>
        </w:rPr>
        <w:commentReference w:id="5"/>
      </w:r>
      <w:r w:rsidR="007E1E85" w:rsidRPr="00876767">
        <w:rPr>
          <w:rFonts w:ascii="Times New Roman" w:hAnsi="Times New Roman" w:cs="Times New Roman"/>
          <w:sz w:val="24"/>
          <w:szCs w:val="24"/>
        </w:rPr>
        <w:t xml:space="preserve"> </w:t>
      </w:r>
      <w:r w:rsidR="00B7485D" w:rsidRPr="00876767">
        <w:rPr>
          <w:rFonts w:ascii="Times New Roman" w:hAnsi="Times New Roman" w:cs="Times New Roman"/>
          <w:sz w:val="24"/>
          <w:szCs w:val="24"/>
        </w:rPr>
        <w:t>people</w:t>
      </w:r>
      <w:r w:rsidR="007E1E85" w:rsidRPr="00876767">
        <w:rPr>
          <w:rFonts w:ascii="Times New Roman" w:hAnsi="Times New Roman" w:cs="Times New Roman"/>
          <w:sz w:val="24"/>
          <w:szCs w:val="24"/>
        </w:rPr>
        <w:t xml:space="preserve"> were estimated to be concurrent users per year. There was substantial variation in number of concurrent users across jurisdictions</w:t>
      </w:r>
      <w:r w:rsidR="00D83086" w:rsidRPr="00876767">
        <w:rPr>
          <w:rFonts w:ascii="Times New Roman" w:hAnsi="Times New Roman" w:cs="Times New Roman"/>
          <w:sz w:val="24"/>
          <w:szCs w:val="24"/>
        </w:rPr>
        <w:t xml:space="preserve"> ranging from less than one to 126 per </w:t>
      </w:r>
      <w:commentRangeStart w:id="7"/>
      <w:r w:rsidR="00D83086" w:rsidRPr="00876767">
        <w:rPr>
          <w:rFonts w:ascii="Times New Roman" w:hAnsi="Times New Roman" w:cs="Times New Roman"/>
          <w:sz w:val="24"/>
          <w:szCs w:val="24"/>
        </w:rPr>
        <w:t xml:space="preserve">1000 people </w:t>
      </w:r>
      <w:commentRangeEnd w:id="7"/>
      <w:r w:rsidR="00CB12B8">
        <w:rPr>
          <w:rStyle w:val="CommentReference"/>
        </w:rPr>
        <w:commentReference w:id="7"/>
      </w:r>
      <w:r w:rsidR="00D83086" w:rsidRPr="00876767">
        <w:rPr>
          <w:rFonts w:ascii="Times New Roman" w:hAnsi="Times New Roman" w:cs="Times New Roman"/>
          <w:sz w:val="24"/>
          <w:szCs w:val="24"/>
        </w:rPr>
        <w:t>(standardized with age and sex). M</w:t>
      </w:r>
      <w:r w:rsidR="007E1E85" w:rsidRPr="00876767">
        <w:rPr>
          <w:rFonts w:ascii="Times New Roman" w:hAnsi="Times New Roman" w:cs="Times New Roman"/>
          <w:sz w:val="24"/>
          <w:szCs w:val="24"/>
        </w:rPr>
        <w:t xml:space="preserve">uch of this variation was attributed to individual level circumstances. </w:t>
      </w:r>
    </w:p>
    <w:p w14:paraId="3D00CB7A" w14:textId="12C1B0D4" w:rsidR="007233CD" w:rsidRPr="00876767" w:rsidRDefault="007233CD" w:rsidP="00B5042C">
      <w:pPr>
        <w:spacing w:line="360" w:lineRule="auto"/>
        <w:rPr>
          <w:rFonts w:ascii="Times New Roman" w:hAnsi="Times New Roman" w:cs="Times New Roman"/>
          <w:sz w:val="24"/>
          <w:szCs w:val="24"/>
        </w:rPr>
      </w:pPr>
      <w:r w:rsidRPr="00876767">
        <w:rPr>
          <w:rFonts w:ascii="Times New Roman" w:hAnsi="Times New Roman" w:cs="Times New Roman"/>
          <w:b/>
          <w:sz w:val="24"/>
          <w:szCs w:val="24"/>
        </w:rPr>
        <w:t>Conclusion:</w:t>
      </w:r>
      <w:r w:rsidR="007E1E85" w:rsidRPr="00876767">
        <w:rPr>
          <w:rFonts w:ascii="Times New Roman" w:hAnsi="Times New Roman" w:cs="Times New Roman"/>
          <w:sz w:val="24"/>
          <w:szCs w:val="24"/>
        </w:rPr>
        <w:t xml:space="preserve"> </w:t>
      </w:r>
      <w:r w:rsidR="006B7ECC" w:rsidRPr="00876767">
        <w:rPr>
          <w:rFonts w:ascii="Times New Roman" w:hAnsi="Times New Roman" w:cs="Times New Roman"/>
          <w:sz w:val="24"/>
          <w:szCs w:val="24"/>
        </w:rPr>
        <w:t xml:space="preserve">Concurrent use of opioid and benzodiazepine was common in Australia. There were considerable variations across jurisdictions in terms of number of concurrent users per 1000 people. Women, senior citizens or those </w:t>
      </w:r>
      <w:del w:id="8" w:author="dewoller" w:date="2019-01-02T16:26:00Z">
        <w:r w:rsidR="006B7ECC" w:rsidRPr="00876767" w:rsidDel="00CB12B8">
          <w:rPr>
            <w:rFonts w:ascii="Times New Roman" w:hAnsi="Times New Roman" w:cs="Times New Roman"/>
            <w:sz w:val="24"/>
            <w:szCs w:val="24"/>
          </w:rPr>
          <w:delText xml:space="preserve">who were </w:delText>
        </w:r>
      </w:del>
      <w:r w:rsidR="006B7ECC" w:rsidRPr="00876767">
        <w:rPr>
          <w:rFonts w:ascii="Times New Roman" w:hAnsi="Times New Roman" w:cs="Times New Roman"/>
          <w:sz w:val="24"/>
          <w:szCs w:val="24"/>
        </w:rPr>
        <w:t xml:space="preserve">living in socio-economically disadvantaged areas were dominant groups of concurrent users. Further research is needed to examine the precise reasons of concurrent use. </w:t>
      </w:r>
    </w:p>
    <w:p w14:paraId="7D2FCD24" w14:textId="10D69F46" w:rsidR="007233CD" w:rsidRPr="00876767" w:rsidRDefault="007233CD" w:rsidP="007F5BAC">
      <w:pPr>
        <w:rPr>
          <w:rFonts w:ascii="Times New Roman" w:hAnsi="Times New Roman" w:cs="Times New Roman"/>
          <w:sz w:val="24"/>
          <w:szCs w:val="24"/>
        </w:rPr>
      </w:pPr>
    </w:p>
    <w:p w14:paraId="47DDF7BE" w14:textId="0B5FF8B7" w:rsidR="00243E02" w:rsidRPr="00876767" w:rsidRDefault="00243E02" w:rsidP="007F5BAC">
      <w:pPr>
        <w:rPr>
          <w:rFonts w:ascii="Times New Roman" w:hAnsi="Times New Roman" w:cs="Times New Roman"/>
          <w:b/>
          <w:sz w:val="24"/>
          <w:szCs w:val="24"/>
        </w:rPr>
      </w:pPr>
      <w:r w:rsidRPr="00876767">
        <w:rPr>
          <w:rFonts w:ascii="Times New Roman" w:hAnsi="Times New Roman" w:cs="Times New Roman"/>
          <w:b/>
          <w:sz w:val="24"/>
          <w:szCs w:val="24"/>
        </w:rPr>
        <w:t>Keywords</w:t>
      </w:r>
    </w:p>
    <w:p w14:paraId="7BD53F12" w14:textId="507AEB1C" w:rsidR="00243E02" w:rsidRPr="00876767" w:rsidRDefault="00243E02" w:rsidP="007F5BAC">
      <w:pPr>
        <w:rPr>
          <w:rFonts w:ascii="Times New Roman" w:hAnsi="Times New Roman" w:cs="Times New Roman"/>
          <w:sz w:val="24"/>
          <w:szCs w:val="24"/>
        </w:rPr>
      </w:pPr>
      <w:r w:rsidRPr="00876767">
        <w:rPr>
          <w:rFonts w:ascii="Times New Roman" w:hAnsi="Times New Roman" w:cs="Times New Roman"/>
          <w:sz w:val="24"/>
          <w:szCs w:val="24"/>
        </w:rPr>
        <w:t>Concurrent use, opioid, benzodiazepine, dispensing, misuse</w:t>
      </w:r>
    </w:p>
    <w:p w14:paraId="599046B8" w14:textId="77777777" w:rsidR="00876767" w:rsidRPr="00876767" w:rsidRDefault="00876767">
      <w:pPr>
        <w:rPr>
          <w:rFonts w:ascii="Times New Roman" w:hAnsi="Times New Roman" w:cs="Times New Roman"/>
          <w:b/>
          <w:sz w:val="24"/>
          <w:szCs w:val="24"/>
        </w:rPr>
      </w:pPr>
      <w:r w:rsidRPr="00876767">
        <w:rPr>
          <w:rFonts w:ascii="Times New Roman" w:hAnsi="Times New Roman" w:cs="Times New Roman"/>
          <w:b/>
          <w:sz w:val="24"/>
          <w:szCs w:val="24"/>
        </w:rPr>
        <w:br w:type="page"/>
      </w:r>
    </w:p>
    <w:p w14:paraId="57229875" w14:textId="513AD87E" w:rsidR="007F5BAC" w:rsidRPr="00876767" w:rsidRDefault="007F5BAC" w:rsidP="00473BF1">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lastRenderedPageBreak/>
        <w:t>Introduction</w:t>
      </w:r>
    </w:p>
    <w:p w14:paraId="0A169B37" w14:textId="3DFD5C5A" w:rsidR="00D44457" w:rsidRPr="00876767" w:rsidRDefault="00F86956" w:rsidP="00D44457">
      <w:pPr>
        <w:spacing w:line="360" w:lineRule="auto"/>
      </w:pPr>
      <w:r w:rsidRPr="00876767">
        <w:rPr>
          <w:rFonts w:ascii="Times New Roman" w:hAnsi="Times New Roman" w:cs="Times New Roman"/>
          <w:sz w:val="24"/>
          <w:szCs w:val="24"/>
        </w:rPr>
        <w:t>Concurrent use of opioids and benzodiazepines may cause</w:t>
      </w:r>
      <w:r w:rsidR="00356ECA" w:rsidRPr="00876767">
        <w:rPr>
          <w:rFonts w:ascii="Times New Roman" w:hAnsi="Times New Roman" w:cs="Times New Roman"/>
          <w:sz w:val="24"/>
          <w:szCs w:val="24"/>
        </w:rPr>
        <w:t xml:space="preserve"> a range of adverse health outcomes including </w:t>
      </w:r>
      <w:r w:rsidRPr="00876767">
        <w:rPr>
          <w:rFonts w:ascii="Times New Roman" w:hAnsi="Times New Roman" w:cs="Times New Roman"/>
          <w:sz w:val="24"/>
          <w:szCs w:val="24"/>
        </w:rPr>
        <w:t xml:space="preserve">fatal overdose. </w:t>
      </w:r>
      <w:r w:rsidR="00E411AB" w:rsidRPr="00876767">
        <w:rPr>
          <w:rFonts w:ascii="Times New Roman" w:hAnsi="Times New Roman" w:cs="Times New Roman"/>
          <w:sz w:val="24"/>
          <w:szCs w:val="24"/>
        </w:rPr>
        <w:t xml:space="preserve">Studies that examined fatal </w:t>
      </w:r>
      <w:r w:rsidRPr="00876767">
        <w:rPr>
          <w:rFonts w:ascii="Times New Roman" w:hAnsi="Times New Roman" w:cs="Times New Roman"/>
          <w:sz w:val="24"/>
          <w:szCs w:val="24"/>
        </w:rPr>
        <w:t xml:space="preserve">overdose deaths found </w:t>
      </w:r>
      <w:r w:rsidR="00E411AB" w:rsidRPr="00876767">
        <w:rPr>
          <w:rFonts w:ascii="Times New Roman" w:hAnsi="Times New Roman" w:cs="Times New Roman"/>
          <w:sz w:val="24"/>
          <w:szCs w:val="24"/>
        </w:rPr>
        <w:t xml:space="preserve">evidence of concurrent use of opioids and benzodiazepines among 31%–61% of decedents </w:t>
      </w:r>
      <w:r w:rsidR="00E411AB" w:rsidRPr="00876767">
        <w:rPr>
          <w:rFonts w:ascii="Times New Roman" w:hAnsi="Times New Roman" w:cs="Times New Roman"/>
          <w:sz w:val="24"/>
          <w:szCs w:val="24"/>
        </w:rPr>
        <w:fldChar w:fldCharType="begin">
          <w:fldData xml:space="preserve">PEVuZE5vdGU+PENpdGU+PEF1dGhvcj5Hb21lczwvQXV0aG9yPjxZZWFyPjIwMTE8L1llYXI+PFJl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PEVuZE5vdGU+PENpdGU+PEF1dGhvcj5Hb21lczwvQXV0aG9yPjxZZWFyPjIwMTE8L1llYXI+PFJl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E411AB" w:rsidRPr="00876767">
        <w:rPr>
          <w:rFonts w:ascii="Times New Roman" w:hAnsi="Times New Roman" w:cs="Times New Roman"/>
          <w:sz w:val="24"/>
          <w:szCs w:val="24"/>
        </w:rPr>
      </w:r>
      <w:r w:rsidR="00E411A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[1-3]</w:t>
      </w:r>
      <w:r w:rsidR="00E411AB" w:rsidRPr="00876767">
        <w:rPr>
          <w:rFonts w:ascii="Times New Roman" w:hAnsi="Times New Roman" w:cs="Times New Roman"/>
          <w:sz w:val="24"/>
          <w:szCs w:val="24"/>
        </w:rPr>
        <w:fldChar w:fldCharType="end"/>
      </w:r>
      <w:r w:rsidR="00785B0B" w:rsidRPr="00876767">
        <w:rPr>
          <w:rFonts w:ascii="Times New Roman" w:hAnsi="Times New Roman" w:cs="Times New Roman"/>
          <w:sz w:val="24"/>
          <w:szCs w:val="24"/>
        </w:rPr>
        <w:t>. Despite this fatal risk</w:t>
      </w:r>
      <w:r w:rsidR="00356ECA" w:rsidRPr="00876767">
        <w:rPr>
          <w:rFonts w:ascii="Times New Roman" w:hAnsi="Times New Roman" w:cs="Times New Roman"/>
          <w:sz w:val="24"/>
          <w:szCs w:val="24"/>
        </w:rPr>
        <w:t>,</w:t>
      </w:r>
      <w:r w:rsidR="00785B0B" w:rsidRPr="00876767">
        <w:rPr>
          <w:rFonts w:ascii="Times New Roman" w:hAnsi="Times New Roman" w:cs="Times New Roman"/>
          <w:sz w:val="24"/>
          <w:szCs w:val="24"/>
        </w:rPr>
        <w:t xml:space="preserve"> concurrent use of prescriptions opioids and benzodiazepines is common </w:t>
      </w:r>
      <w:r w:rsidR="003E454E" w:rsidRPr="00876767">
        <w:rPr>
          <w:rFonts w:ascii="Times New Roman" w:hAnsi="Times New Roman" w:cs="Times New Roman"/>
          <w:sz w:val="24"/>
          <w:szCs w:val="24"/>
        </w:rPr>
        <w:t xml:space="preserve">in many settings </w:t>
      </w:r>
      <w:r w:rsidR="00356ECA"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dW0+NTEwPC9SZWNOdW0+PERpc3BsYXlUZXh0PjxzdHlsZSBzaXplPSIxMCI+WzQtN108L3N0eWxl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dW0+NTEwPC9SZWNOdW0+PERpc3BsYXlUZXh0PjxzdHlsZSBzaXplPSIxMCI+WzQtN108L3N0eWxl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356ECA" w:rsidRPr="00876767">
        <w:rPr>
          <w:rFonts w:ascii="Times New Roman" w:hAnsi="Times New Roman" w:cs="Times New Roman"/>
          <w:sz w:val="24"/>
          <w:szCs w:val="24"/>
        </w:rPr>
      </w:r>
      <w:r w:rsidR="00356EC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[4-7]</w:t>
      </w:r>
      <w:r w:rsidR="00356ECA" w:rsidRPr="00876767">
        <w:rPr>
          <w:rFonts w:ascii="Times New Roman" w:hAnsi="Times New Roman" w:cs="Times New Roman"/>
          <w:sz w:val="24"/>
          <w:szCs w:val="24"/>
        </w:rPr>
        <w:fldChar w:fldCharType="end"/>
      </w:r>
      <w:r w:rsidR="00610F78" w:rsidRPr="00876767">
        <w:rPr>
          <w:rFonts w:ascii="Times New Roman" w:hAnsi="Times New Roman" w:cs="Times New Roman"/>
          <w:sz w:val="24"/>
          <w:szCs w:val="24"/>
        </w:rPr>
        <w:t xml:space="preserve">. </w:t>
      </w:r>
      <w:r w:rsidR="00473BF1" w:rsidRPr="00876767">
        <w:rPr>
          <w:rFonts w:ascii="Times New Roman" w:hAnsi="Times New Roman" w:cs="Times New Roman"/>
          <w:sz w:val="24"/>
          <w:szCs w:val="24"/>
        </w:rPr>
        <w:t xml:space="preserve">In a study conducted in USA Hwang and colleagues found that </w:t>
      </w:r>
      <w:r w:rsidR="00610F78" w:rsidRPr="00876767">
        <w:rPr>
          <w:rFonts w:ascii="Times New Roman" w:hAnsi="Times New Roman" w:cs="Times New Roman"/>
          <w:sz w:val="24"/>
          <w:szCs w:val="24"/>
        </w:rPr>
        <w:t xml:space="preserve">approximately half </w:t>
      </w:r>
      <w:r w:rsidR="00473BF1" w:rsidRPr="00876767">
        <w:rPr>
          <w:rFonts w:ascii="Times New Roman" w:hAnsi="Times New Roman" w:cs="Times New Roman"/>
          <w:sz w:val="24"/>
          <w:szCs w:val="24"/>
        </w:rPr>
        <w:t>of the concomitant users</w:t>
      </w:r>
      <w:r w:rsidR="00610F78" w:rsidRPr="00876767">
        <w:rPr>
          <w:rFonts w:ascii="Times New Roman" w:hAnsi="Times New Roman" w:cs="Times New Roman"/>
          <w:sz w:val="24"/>
          <w:szCs w:val="24"/>
        </w:rPr>
        <w:t xml:space="preserve"> received both the opioid and benzodiazepine prescriptions from the same prescriber on the same day</w:t>
      </w:r>
      <w:r w:rsidR="00473BF1" w:rsidRPr="00876767">
        <w:rPr>
          <w:rFonts w:ascii="Times New Roman" w:hAnsi="Times New Roman" w:cs="Times New Roman"/>
          <w:sz w:val="24"/>
          <w:szCs w:val="24"/>
        </w:rPr>
        <w:t xml:space="preserve"> </w:t>
      </w:r>
      <w:r w:rsidR="00473BF1"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473BF1" w:rsidRPr="00876767">
        <w:rPr>
          <w:rFonts w:ascii="Times New Roman" w:hAnsi="Times New Roman" w:cs="Times New Roman"/>
          <w:sz w:val="24"/>
          <w:szCs w:val="24"/>
        </w:rPr>
      </w:r>
      <w:r w:rsidR="00473BF1"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w:t>
      </w:r>
      <w:r w:rsidR="00473BF1" w:rsidRPr="00876767">
        <w:rPr>
          <w:rFonts w:ascii="Times New Roman" w:hAnsi="Times New Roman" w:cs="Times New Roman"/>
          <w:sz w:val="24"/>
          <w:szCs w:val="24"/>
        </w:rPr>
        <w:fldChar w:fldCharType="end"/>
      </w:r>
      <w:r w:rsidR="00473BF1" w:rsidRPr="00876767">
        <w:rPr>
          <w:rFonts w:ascii="Times New Roman" w:hAnsi="Times New Roman" w:cs="Times New Roman"/>
          <w:sz w:val="24"/>
          <w:szCs w:val="24"/>
        </w:rPr>
        <w:t xml:space="preserve">. </w:t>
      </w:r>
      <w:r w:rsidR="00D44457" w:rsidRPr="00876767">
        <w:rPr>
          <w:rFonts w:ascii="Times New Roman" w:hAnsi="Times New Roman" w:cs="Times New Roman"/>
          <w:sz w:val="24"/>
          <w:szCs w:val="24"/>
        </w:rPr>
        <w:t>Given that concurrent use of these medicines has substantial public health implications, a guideline published in 2016 by the Centers for Disease Control for prescribing opioids for chronic pain recommends clinicians to avoid prescribing the combination of an opioid and benzodiazepine whenever possible</w:t>
      </w:r>
      <w:r w:rsidR="00FE2633" w:rsidRPr="00876767">
        <w:rPr>
          <w:rFonts w:ascii="Times New Roman" w:hAnsi="Times New Roman" w:cs="Times New Roman"/>
          <w:sz w:val="24"/>
          <w:szCs w:val="24"/>
        </w:rPr>
        <w:t xml:space="preserve"> </w:t>
      </w:r>
      <w:r w:rsidR="00FE2633"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FE2633" w:rsidRPr="00876767">
        <w:rPr>
          <w:rFonts w:ascii="Times New Roman" w:hAnsi="Times New Roman" w:cs="Times New Roman"/>
          <w:sz w:val="24"/>
          <w:szCs w:val="24"/>
        </w:rPr>
      </w:r>
      <w:r w:rsidR="00FE2633"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[9]</w:t>
      </w:r>
      <w:r w:rsidR="00FE2633" w:rsidRPr="00876767">
        <w:rPr>
          <w:rFonts w:ascii="Times New Roman" w:hAnsi="Times New Roman" w:cs="Times New Roman"/>
          <w:sz w:val="24"/>
          <w:szCs w:val="24"/>
        </w:rPr>
        <w:fldChar w:fldCharType="end"/>
      </w:r>
      <w:r w:rsidR="00D44457" w:rsidRPr="00876767">
        <w:rPr>
          <w:rFonts w:ascii="Times New Roman" w:hAnsi="Times New Roman" w:cs="Times New Roman"/>
          <w:sz w:val="24"/>
          <w:szCs w:val="24"/>
        </w:rPr>
        <w:t xml:space="preserve">. In the same year the </w:t>
      </w:r>
      <w:r w:rsidR="008B380A" w:rsidRPr="00876767">
        <w:rPr>
          <w:rFonts w:ascii="Times New Roman" w:hAnsi="Times New Roman" w:cs="Times New Roman"/>
          <w:sz w:val="24"/>
          <w:szCs w:val="24"/>
        </w:rPr>
        <w:t>Food and Drug Administration</w:t>
      </w:r>
      <w:r w:rsidR="00D44457" w:rsidRPr="00876767">
        <w:rPr>
          <w:rFonts w:ascii="Times New Roman" w:hAnsi="Times New Roman" w:cs="Times New Roman"/>
          <w:sz w:val="24"/>
          <w:szCs w:val="24"/>
        </w:rPr>
        <w:t xml:space="preserve"> announced its intent </w:t>
      </w:r>
      <w:r w:rsidR="00E96A23" w:rsidRPr="00876767">
        <w:rPr>
          <w:rFonts w:ascii="Times New Roman" w:hAnsi="Times New Roman" w:cs="Times New Roman"/>
          <w:sz w:val="24"/>
          <w:szCs w:val="24"/>
        </w:rPr>
        <w:t xml:space="preserve">to revise and improve the labelling for </w:t>
      </w:r>
      <w:r w:rsidR="008B380A" w:rsidRPr="00876767">
        <w:rPr>
          <w:rFonts w:ascii="Times New Roman" w:hAnsi="Times New Roman" w:cs="Times New Roman"/>
          <w:sz w:val="24"/>
          <w:szCs w:val="24"/>
        </w:rPr>
        <w:t>warnings, precautions and drug interaction</w:t>
      </w:r>
      <w:r w:rsidR="00E96A23" w:rsidRPr="00876767">
        <w:rPr>
          <w:rFonts w:ascii="Times New Roman" w:hAnsi="Times New Roman" w:cs="Times New Roman"/>
          <w:sz w:val="24"/>
          <w:szCs w:val="24"/>
        </w:rPr>
        <w:t xml:space="preserve"> for</w:t>
      </w:r>
      <w:r w:rsidR="008B380A" w:rsidRPr="00876767">
        <w:rPr>
          <w:rFonts w:ascii="Times New Roman" w:hAnsi="Times New Roman" w:cs="Times New Roman"/>
          <w:sz w:val="24"/>
          <w:szCs w:val="24"/>
        </w:rPr>
        <w:t xml:space="preserve"> opioids and benzodiazepines</w:t>
      </w:r>
      <w:r w:rsidR="00E96A23" w:rsidRPr="00876767">
        <w:rPr>
          <w:rFonts w:ascii="Times New Roman" w:hAnsi="Times New Roman" w:cs="Times New Roman"/>
          <w:sz w:val="24"/>
          <w:szCs w:val="24"/>
        </w:rPr>
        <w:t xml:space="preserve"> </w:t>
      </w:r>
      <w:r w:rsidR="00E96A23"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&lt;EndNote&gt;&lt;Cite&gt;&lt;Author&gt;U.S. Food &amp;amp; Drug Administration&lt;/Author&gt;&lt;Year&gt;2016&lt;/Year&gt;&lt;RecNum&gt;515&lt;/RecNum&gt;&lt;DisplayText&gt;&lt;style size="10"&gt;[10]&lt;/style&gt;&lt;/DisplayText&gt;&lt;record&gt;&lt;rec-number&gt;515&lt;/rec-number&gt;&lt;foreign-keys&gt;&lt;key app="EN" db-id="edrdpw29wxw296esez85fr9aars2sexzd9er" timestamp="1542447305"&gt;515&lt;/key&gt;&lt;/foreign-keys&gt;&lt;ref-type name="Web Page"&gt;12&lt;/ref-type&gt;&lt;contributors&gt;&lt;authors&gt;&lt;author&gt;U.S. Food &amp;amp; Drug Administration,&lt;/author&gt;&lt;/authors&gt;&lt;/contributors&gt;&lt;titles&gt;&lt;title&gt;FDA Drug Safety Communication: FDA warns about serious risks and death when combining opioid pain or cough medicines with benzodiazepines; requires its strongest warning&lt;/title&gt;&lt;/titles&gt;&lt;dates&gt;&lt;year&gt;2016&lt;/year&gt;&lt;/dates&gt;&lt;urls&gt;&lt;related-urls&gt;&lt;url&gt;https://www.fda.gov/Drugs/DrugSafety/ucm518473.htm&lt;/url&gt;&lt;/related-urls&gt;&lt;/urls&gt;&lt;/record&gt;&lt;/Cite&gt;&lt;/EndNote&gt;</w:instrText>
      </w:r>
      <w:r w:rsidR="00E96A23"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[10]</w:t>
      </w:r>
      <w:r w:rsidR="00E96A23" w:rsidRPr="00876767">
        <w:rPr>
          <w:rFonts w:ascii="Times New Roman" w:hAnsi="Times New Roman" w:cs="Times New Roman"/>
          <w:sz w:val="24"/>
          <w:szCs w:val="24"/>
        </w:rPr>
        <w:fldChar w:fldCharType="end"/>
      </w:r>
      <w:r w:rsidR="00E96A23" w:rsidRPr="00876767">
        <w:rPr>
          <w:rFonts w:ascii="Times New Roman" w:hAnsi="Times New Roman" w:cs="Times New Roman"/>
          <w:sz w:val="24"/>
          <w:szCs w:val="24"/>
        </w:rPr>
        <w:t>.</w:t>
      </w:r>
      <w:del w:id="9" w:author="dewoller" w:date="2019-01-03T14:34:00Z">
        <w:r w:rsidR="00E96A23" w:rsidRPr="00876767" w:rsidDel="00D83E7A">
          <w:rPr>
            <w:rFonts w:ascii="Times New Roman" w:hAnsi="Times New Roman" w:cs="Times New Roman"/>
            <w:sz w:val="24"/>
            <w:szCs w:val="24"/>
          </w:rPr>
          <w:delText xml:space="preserve">  </w:delText>
        </w:r>
      </w:del>
      <w:ins w:id="10" w:author="dewoller" w:date="2019-01-03T15:08:00Z">
        <w:r w:rsidR="00EF2434">
          <w:rPr>
            <w:rFonts w:ascii="Times New Roman" w:hAnsi="Times New Roman" w:cs="Times New Roman"/>
            <w:sz w:val="24"/>
            <w:szCs w:val="24"/>
          </w:rPr>
          <w:t xml:space="preserve"> </w:t>
        </w:r>
      </w:ins>
      <w:ins w:id="11" w:author="dewoller" w:date="2019-01-03T14:34:00Z">
        <w:r w:rsidR="00D83E7A">
          <w:rPr>
            <w:rFonts w:ascii="Times New Roman" w:hAnsi="Times New Roman" w:cs="Times New Roman"/>
            <w:sz w:val="24"/>
            <w:szCs w:val="24"/>
          </w:rPr>
          <w:t xml:space="preserve"> </w:t>
        </w:r>
      </w:ins>
    </w:p>
    <w:p w14:paraId="67AC5CE2" w14:textId="3F95AF2C" w:rsidR="009E18AF" w:rsidRPr="00876767" w:rsidRDefault="00297E4F" w:rsidP="00297E4F">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Concurrent use of opioids and benzodiazepines is </w:t>
      </w:r>
      <w:r w:rsidR="00741664" w:rsidRPr="00876767">
        <w:rPr>
          <w:rFonts w:ascii="Times New Roman" w:hAnsi="Times New Roman" w:cs="Times New Roman"/>
          <w:sz w:val="24"/>
          <w:szCs w:val="24"/>
        </w:rPr>
        <w:t>not un</w:t>
      </w:r>
      <w:r w:rsidRPr="00876767">
        <w:rPr>
          <w:rFonts w:ascii="Times New Roman" w:hAnsi="Times New Roman" w:cs="Times New Roman"/>
          <w:sz w:val="24"/>
          <w:szCs w:val="24"/>
        </w:rPr>
        <w:t xml:space="preserve">common in Australia </w:t>
      </w:r>
      <w:r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UmVjTnVtPjUzMTwvUmVjTnVtPjxEaXNwbGF5VGV4dD48c3R5bGUgc2l6ZT0iMTAiPls3LDExXTwv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UmVjTnVtPjUzMTwvUmVjTnVtPjxEaXNwbGF5VGV4dD48c3R5bGUgc2l6ZT0iMTAiPls3LDExXTwv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Pr="00876767">
        <w:rPr>
          <w:rFonts w:ascii="Times New Roman" w:hAnsi="Times New Roman" w:cs="Times New Roman"/>
          <w:sz w:val="24"/>
          <w:szCs w:val="24"/>
        </w:rPr>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[7,11]</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In a study of a national sample of chronic non-cancer pain patients</w:t>
      </w:r>
      <w:r w:rsidR="00B3518A" w:rsidRPr="00876767">
        <w:rPr>
          <w:rFonts w:ascii="Times New Roman" w:hAnsi="Times New Roman" w:cs="Times New Roman"/>
          <w:sz w:val="24"/>
          <w:szCs w:val="24"/>
        </w:rPr>
        <w:t>,</w:t>
      </w:r>
      <w:r w:rsidRPr="00876767">
        <w:rPr>
          <w:rFonts w:ascii="Times New Roman" w:hAnsi="Times New Roman" w:cs="Times New Roman"/>
          <w:sz w:val="24"/>
          <w:szCs w:val="24"/>
        </w:rPr>
        <w:t xml:space="preserve"> Nielsen and colleagues </w:t>
      </w:r>
      <w:r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UmVjTnVtPjUzMTwvUmVjTnVtPjxEaXNwbGF5VGV4dD48c3R5bGUgc2l6ZT0iMTAiPls3XTwvc3R5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PEVuZE5vdGU+PENpdGU+PEF1dGhvcj5OaWVsc2VuPC9BdXRob3I+PFllYXI+MjAxNTwvWWVhcj48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Pr="00876767">
        <w:rPr>
          <w:rFonts w:ascii="Times New Roman" w:hAnsi="Times New Roman" w:cs="Times New Roman"/>
          <w:sz w:val="24"/>
          <w:szCs w:val="24"/>
        </w:rPr>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[7]</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found that 17% reported daily benzodiazepine use. </w:t>
      </w:r>
      <w:r w:rsidR="00B3518A" w:rsidRPr="00876767">
        <w:rPr>
          <w:rFonts w:ascii="Times New Roman" w:hAnsi="Times New Roman" w:cs="Times New Roman"/>
          <w:sz w:val="24"/>
          <w:szCs w:val="24"/>
        </w:rPr>
        <w:t>Although in lesser extent than USA</w:t>
      </w:r>
      <w:r w:rsidR="00207304" w:rsidRPr="00876767">
        <w:rPr>
          <w:rFonts w:ascii="Times New Roman" w:hAnsi="Times New Roman" w:cs="Times New Roman"/>
          <w:sz w:val="24"/>
          <w:szCs w:val="24"/>
        </w:rPr>
        <w:t>, h</w:t>
      </w:r>
      <w:r w:rsidR="00356ECA" w:rsidRPr="00876767">
        <w:rPr>
          <w:rFonts w:ascii="Times New Roman" w:hAnsi="Times New Roman" w:cs="Times New Roman"/>
          <w:sz w:val="24"/>
          <w:szCs w:val="24"/>
        </w:rPr>
        <w:t>armful use</w:t>
      </w:r>
      <w:r w:rsidR="009A174E" w:rsidRPr="00876767">
        <w:rPr>
          <w:rFonts w:ascii="Times New Roman" w:hAnsi="Times New Roman" w:cs="Times New Roman"/>
          <w:sz w:val="24"/>
          <w:szCs w:val="24"/>
        </w:rPr>
        <w:t xml:space="preserve"> of licit and illicit drug</w:t>
      </w:r>
      <w:r w:rsidR="00356ECA" w:rsidRPr="00876767">
        <w:rPr>
          <w:rFonts w:ascii="Times New Roman" w:hAnsi="Times New Roman" w:cs="Times New Roman"/>
          <w:sz w:val="24"/>
          <w:szCs w:val="24"/>
        </w:rPr>
        <w:t xml:space="preserve"> continues to be a serious public health </w:t>
      </w:r>
      <w:r w:rsidR="009A174E" w:rsidRPr="00876767">
        <w:rPr>
          <w:rFonts w:ascii="Times New Roman" w:hAnsi="Times New Roman" w:cs="Times New Roman"/>
          <w:sz w:val="24"/>
          <w:szCs w:val="24"/>
        </w:rPr>
        <w:t>problem</w:t>
      </w:r>
      <w:r w:rsidR="00207304" w:rsidRPr="00876767">
        <w:rPr>
          <w:rFonts w:ascii="Times New Roman" w:hAnsi="Times New Roman" w:cs="Times New Roman"/>
          <w:sz w:val="24"/>
          <w:szCs w:val="24"/>
        </w:rPr>
        <w:t xml:space="preserve"> in Australia</w:t>
      </w:r>
      <w:r w:rsidR="009A174E" w:rsidRPr="00876767">
        <w:rPr>
          <w:rFonts w:ascii="Times New Roman" w:hAnsi="Times New Roman" w:cs="Times New Roman"/>
          <w:sz w:val="24"/>
          <w:szCs w:val="24"/>
        </w:rPr>
        <w:t>. In 2016</w:t>
      </w:r>
      <w:del w:id="12" w:author="dewoller" w:date="2019-01-03T14:37:00Z">
        <w:r w:rsidR="009A174E" w:rsidRPr="00876767" w:rsidDel="00021166">
          <w:rPr>
            <w:rFonts w:ascii="Times New Roman" w:hAnsi="Times New Roman" w:cs="Times New Roman"/>
            <w:sz w:val="24"/>
            <w:szCs w:val="24"/>
          </w:rPr>
          <w:delText xml:space="preserve"> alone, a total of</w:delText>
        </w:r>
      </w:del>
      <w:ins w:id="13" w:author="dewoller" w:date="2019-01-03T14:37:00Z">
        <w:r w:rsidR="00021166">
          <w:rPr>
            <w:rFonts w:ascii="Times New Roman" w:hAnsi="Times New Roman" w:cs="Times New Roman"/>
            <w:sz w:val="24"/>
            <w:szCs w:val="24"/>
          </w:rPr>
          <w:t>,</w:t>
        </w:r>
      </w:ins>
      <w:r w:rsidR="009A174E" w:rsidRPr="00876767">
        <w:rPr>
          <w:rFonts w:ascii="Times New Roman" w:hAnsi="Times New Roman" w:cs="Times New Roman"/>
          <w:sz w:val="24"/>
          <w:szCs w:val="24"/>
        </w:rPr>
        <w:t xml:space="preserve"> </w:t>
      </w:r>
      <w:r w:rsidR="00356ECA" w:rsidRPr="00876767">
        <w:rPr>
          <w:rFonts w:ascii="Times New Roman" w:hAnsi="Times New Roman" w:cs="Times New Roman"/>
          <w:sz w:val="24"/>
          <w:szCs w:val="24"/>
        </w:rPr>
        <w:t>1,808 drug induced deaths</w:t>
      </w:r>
      <w:r w:rsidR="009A174E" w:rsidRPr="00876767">
        <w:rPr>
          <w:rFonts w:ascii="Times New Roman" w:hAnsi="Times New Roman" w:cs="Times New Roman"/>
          <w:sz w:val="24"/>
          <w:szCs w:val="24"/>
        </w:rPr>
        <w:t xml:space="preserve"> were</w:t>
      </w:r>
      <w:r w:rsidR="00356ECA" w:rsidRPr="00876767">
        <w:rPr>
          <w:rFonts w:ascii="Times New Roman" w:hAnsi="Times New Roman" w:cs="Times New Roman"/>
          <w:sz w:val="24"/>
          <w:szCs w:val="24"/>
        </w:rPr>
        <w:t xml:space="preserve"> registered</w:t>
      </w:r>
      <w:r w:rsidR="009A174E" w:rsidRPr="00876767">
        <w:rPr>
          <w:rFonts w:ascii="Times New Roman" w:hAnsi="Times New Roman" w:cs="Times New Roman"/>
          <w:sz w:val="24"/>
          <w:szCs w:val="24"/>
        </w:rPr>
        <w:t xml:space="preserve">, which was the </w:t>
      </w:r>
      <w:r w:rsidR="00356ECA" w:rsidRPr="00876767">
        <w:rPr>
          <w:rFonts w:ascii="Times New Roman" w:hAnsi="Times New Roman" w:cs="Times New Roman"/>
          <w:sz w:val="24"/>
          <w:szCs w:val="24"/>
        </w:rPr>
        <w:t>highest numbe</w:t>
      </w:r>
      <w:r w:rsidR="009A174E" w:rsidRPr="00876767">
        <w:rPr>
          <w:rFonts w:ascii="Times New Roman" w:hAnsi="Times New Roman" w:cs="Times New Roman"/>
          <w:sz w:val="24"/>
          <w:szCs w:val="24"/>
        </w:rPr>
        <w:t xml:space="preserve">r of drug deaths in last twenty-year’s history of Australia </w:t>
      </w:r>
      <w:r w:rsidR="009A174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&lt;EndNote&gt;&lt;Cite&gt;&lt;Author&gt;Australian Bureau of Statistics&lt;/Author&gt;&lt;Year&gt;2016&lt;/Year&gt;&lt;RecNum&gt;511&lt;/RecNum&gt;&lt;DisplayText&gt;&lt;style size="10"&gt;[12]&lt;/style&gt;&lt;/DisplayText&gt;&lt;record&gt;&lt;rec-number&gt;511&lt;/rec-number&gt;&lt;foreign-keys&gt;&lt;key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A174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[12]</w:t>
      </w:r>
      <w:r w:rsidR="009A174E" w:rsidRPr="00876767">
        <w:rPr>
          <w:rFonts w:ascii="Times New Roman" w:hAnsi="Times New Roman" w:cs="Times New Roman"/>
          <w:sz w:val="24"/>
          <w:szCs w:val="24"/>
        </w:rPr>
        <w:fldChar w:fldCharType="end"/>
      </w:r>
      <w:r w:rsidR="009A174E" w:rsidRPr="00876767">
        <w:rPr>
          <w:rFonts w:ascii="Times New Roman" w:hAnsi="Times New Roman" w:cs="Times New Roman"/>
          <w:sz w:val="24"/>
          <w:szCs w:val="24"/>
        </w:rPr>
        <w:t>.</w:t>
      </w:r>
      <w:r w:rsidR="00207304" w:rsidRPr="00876767">
        <w:rPr>
          <w:rFonts w:ascii="Times New Roman" w:hAnsi="Times New Roman" w:cs="Times New Roman"/>
          <w:sz w:val="24"/>
          <w:szCs w:val="24"/>
        </w:rPr>
        <w:t xml:space="preserve"> O</w:t>
      </w:r>
      <w:r w:rsidR="007125E8" w:rsidRPr="00876767">
        <w:rPr>
          <w:rFonts w:ascii="Times New Roman" w:hAnsi="Times New Roman" w:cs="Times New Roman"/>
          <w:sz w:val="24"/>
          <w:szCs w:val="24"/>
        </w:rPr>
        <w:t>pioids</w:t>
      </w:r>
      <w:r w:rsidR="00207304" w:rsidRPr="00876767">
        <w:rPr>
          <w:rFonts w:ascii="Times New Roman" w:hAnsi="Times New Roman" w:cs="Times New Roman"/>
          <w:sz w:val="24"/>
          <w:szCs w:val="24"/>
        </w:rPr>
        <w:t xml:space="preserve"> and </w:t>
      </w:r>
      <w:r w:rsidR="007125E8" w:rsidRPr="00876767">
        <w:rPr>
          <w:rFonts w:ascii="Times New Roman" w:hAnsi="Times New Roman" w:cs="Times New Roman"/>
          <w:sz w:val="24"/>
          <w:szCs w:val="24"/>
        </w:rPr>
        <w:t>depressants (</w:t>
      </w:r>
      <w:r w:rsidR="00207304" w:rsidRPr="00876767">
        <w:rPr>
          <w:rFonts w:ascii="Times New Roman" w:hAnsi="Times New Roman" w:cs="Times New Roman"/>
          <w:sz w:val="24"/>
          <w:szCs w:val="24"/>
        </w:rPr>
        <w:t>benzodiazepines and barbiturates</w:t>
      </w:r>
      <w:r w:rsidR="007125E8" w:rsidRPr="00876767">
        <w:rPr>
          <w:rFonts w:ascii="Times New Roman" w:hAnsi="Times New Roman" w:cs="Times New Roman"/>
          <w:sz w:val="24"/>
          <w:szCs w:val="24"/>
        </w:rPr>
        <w:t>)</w:t>
      </w:r>
      <w:r w:rsidR="00207304" w:rsidRPr="00876767">
        <w:rPr>
          <w:rFonts w:ascii="Times New Roman" w:hAnsi="Times New Roman" w:cs="Times New Roman"/>
          <w:sz w:val="24"/>
          <w:szCs w:val="24"/>
        </w:rPr>
        <w:t xml:space="preserve"> were the </w:t>
      </w:r>
      <w:r w:rsidR="007125E8" w:rsidRPr="00876767">
        <w:rPr>
          <w:rFonts w:ascii="Times New Roman" w:hAnsi="Times New Roman" w:cs="Times New Roman"/>
          <w:sz w:val="24"/>
          <w:szCs w:val="24"/>
        </w:rPr>
        <w:t xml:space="preserve">two </w:t>
      </w:r>
      <w:r w:rsidR="00207304" w:rsidRPr="00876767">
        <w:rPr>
          <w:rFonts w:ascii="Times New Roman" w:hAnsi="Times New Roman" w:cs="Times New Roman"/>
          <w:sz w:val="24"/>
          <w:szCs w:val="24"/>
        </w:rPr>
        <w:t>m</w:t>
      </w:r>
      <w:r w:rsidR="009E18AF" w:rsidRPr="00876767">
        <w:rPr>
          <w:rFonts w:ascii="Times New Roman" w:hAnsi="Times New Roman" w:cs="Times New Roman"/>
          <w:sz w:val="24"/>
          <w:szCs w:val="24"/>
        </w:rPr>
        <w:t>ost common class</w:t>
      </w:r>
      <w:r w:rsidR="007125E8" w:rsidRPr="00876767">
        <w:rPr>
          <w:rFonts w:ascii="Times New Roman" w:hAnsi="Times New Roman" w:cs="Times New Roman"/>
          <w:sz w:val="24"/>
          <w:szCs w:val="24"/>
        </w:rPr>
        <w:t>es</w:t>
      </w:r>
      <w:r w:rsidR="009E18AF" w:rsidRPr="00876767">
        <w:rPr>
          <w:rFonts w:ascii="Times New Roman" w:hAnsi="Times New Roman" w:cs="Times New Roman"/>
          <w:sz w:val="24"/>
          <w:szCs w:val="24"/>
        </w:rPr>
        <w:t xml:space="preserve"> of drug identified on toxicology reports in drug induced deaths </w:t>
      </w:r>
      <w:r w:rsidR="009E18AF"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&lt;EndNote&gt;&lt;Cite&gt;&lt;Author&gt;Australian Bureau of Statistics&lt;/Author&gt;&lt;Year&gt;2016&lt;/Year&gt;&lt;RecNum&gt;511&lt;/RecNum&gt;&lt;DisplayText&gt;&lt;style size="10"&gt;[12]&lt;/style&gt;&lt;/DisplayText&gt;&lt;record&gt;&lt;rec-number&gt;511&lt;/rec-number&gt;&lt;foreign-keys&gt;&lt;key app="EN" db-id="edrdpw29wxw296esez85fr9aars2sexzd9er" timestamp="1542353431"&gt;511&lt;/key&gt;&lt;/foreign-keys&gt;&lt;ref-type name="Web Page"&gt;12&lt;/ref-type&gt;&lt;contributors&gt;&lt;authors&gt;&lt;author&gt;Australian Bureau of Statistics,&lt;/author&gt;&lt;/authors&gt;&lt;/contributors&gt;&lt;titles&gt;&lt;title&gt;Drug Induced Deaths in Australia: A changing story (accessed online in November 2018). Available at: http://www.abs.gov.au/ausstats/abs@.nsf/Lookup/by%20Subject/3303.0~2016~Main%20Features~Drug%20Induced%20Deaths%20in%20Australia~6&lt;/title&gt;&lt;/titles&gt;&lt;dates&gt;&lt;year&gt;2016&lt;/year&gt;&lt;/dates&gt;&lt;urls&gt;&lt;/urls&gt;&lt;/record&gt;&lt;/Cite&gt;&lt;/EndNote&gt;</w:instrText>
      </w:r>
      <w:r w:rsidR="009E18AF"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[12]</w:t>
      </w:r>
      <w:r w:rsidR="009E18AF" w:rsidRPr="00876767">
        <w:rPr>
          <w:rFonts w:ascii="Times New Roman" w:hAnsi="Times New Roman" w:cs="Times New Roman"/>
          <w:sz w:val="24"/>
          <w:szCs w:val="24"/>
        </w:rPr>
        <w:fldChar w:fldCharType="end"/>
      </w:r>
      <w:r w:rsidR="009E18AF" w:rsidRPr="00876767">
        <w:rPr>
          <w:rFonts w:ascii="Times New Roman" w:hAnsi="Times New Roman" w:cs="Times New Roman"/>
          <w:sz w:val="24"/>
          <w:szCs w:val="24"/>
        </w:rPr>
        <w:t xml:space="preserve">. </w:t>
      </w:r>
      <w:r w:rsidR="006A15F1" w:rsidRPr="00876767">
        <w:rPr>
          <w:rFonts w:ascii="Times New Roman" w:hAnsi="Times New Roman" w:cs="Times New Roman"/>
          <w:sz w:val="24"/>
          <w:szCs w:val="24"/>
        </w:rPr>
        <w:t>G</w:t>
      </w:r>
      <w:r w:rsidR="003D2960" w:rsidRPr="00876767">
        <w:rPr>
          <w:rFonts w:ascii="Times New Roman" w:hAnsi="Times New Roman" w:cs="Times New Roman"/>
          <w:sz w:val="24"/>
          <w:szCs w:val="24"/>
        </w:rPr>
        <w:t xml:space="preserve">uidelines by The Royal Australian College of General Practitioners recommend that a pain specialist </w:t>
      </w:r>
      <w:r w:rsidR="007125E8" w:rsidRPr="00876767">
        <w:rPr>
          <w:rFonts w:ascii="Times New Roman" w:hAnsi="Times New Roman" w:cs="Times New Roman"/>
          <w:sz w:val="24"/>
          <w:szCs w:val="24"/>
        </w:rPr>
        <w:t>be</w:t>
      </w:r>
      <w:r w:rsidR="003D2960" w:rsidRPr="00876767">
        <w:rPr>
          <w:rFonts w:ascii="Times New Roman" w:hAnsi="Times New Roman" w:cs="Times New Roman"/>
          <w:sz w:val="24"/>
          <w:szCs w:val="24"/>
        </w:rPr>
        <w:t xml:space="preserve"> involved in the care of patients with chronic pain who take multiple psychoactive medications including benzodiazepines </w:t>
      </w:r>
      <w:r w:rsidR="003D2960"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&lt;EndNote&gt;&lt;Cite&gt;&lt;Author&gt;The Royal Australian College of General Practitioners&lt;/Author&gt;&lt;Year&gt;2015&lt;/Year&gt;&lt;RecNum&gt;521&lt;/RecNum&gt;&lt;DisplayText&gt;&lt;style size="10"&gt;[13]&lt;/style&gt;&lt;/DisplayText&gt;&lt;record&gt;&lt;rec-number&gt;521&lt;/rec-number&gt;&lt;foreign-keys&gt;&lt;key app="EN" db-id="edrdpw29wxw296esez85fr9aars2sexzd9er" timestamp="1542788500"&gt;521&lt;/key&gt;&lt;/foreign-keys&gt;&lt;ref-type name="Web Page"&gt;12&lt;/ref-type&gt;&lt;contributors&gt;&lt;authors&gt;&lt;author&gt;The Royal Australian College of General Practitioners,&lt;/author&gt;&lt;/authors&gt;&lt;/contributors&gt;&lt;titles&gt;&lt;title&gt;Prescribing drugs of dependence in general practice. Accessed in November 2018 from https://www.racgp.org.au/clinical-resources/clinical-guidelines/key-racgp-guidelines/view-all-racgp-guidelines/prescribing-drugs-of-dependence&lt;/title&gt;&lt;/titles&gt;&lt;dates&gt;&lt;year&gt;2015&lt;/year&gt;&lt;/dates&gt;&lt;urls&gt;&lt;/urls&gt;&lt;/record&gt;&lt;/Cite&gt;&lt;/EndNote&gt;</w:instrText>
      </w:r>
      <w:r w:rsidR="003D296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[13]</w:t>
      </w:r>
      <w:r w:rsidR="003D2960" w:rsidRPr="00876767">
        <w:rPr>
          <w:rFonts w:ascii="Times New Roman" w:hAnsi="Times New Roman" w:cs="Times New Roman"/>
          <w:sz w:val="24"/>
          <w:szCs w:val="24"/>
        </w:rPr>
        <w:fldChar w:fldCharType="end"/>
      </w:r>
      <w:r w:rsidR="003D2960" w:rsidRPr="00876767">
        <w:rPr>
          <w:rFonts w:ascii="Times New Roman" w:hAnsi="Times New Roman" w:cs="Times New Roman"/>
          <w:sz w:val="24"/>
          <w:szCs w:val="24"/>
        </w:rPr>
        <w:t>.</w:t>
      </w:r>
    </w:p>
    <w:p w14:paraId="5BBE683D" w14:textId="44870235" w:rsidR="00DC5ECF" w:rsidRPr="00876767" w:rsidRDefault="00C64001" w:rsidP="00C64001">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Although some previous studies examined the extent of concurrent and potentially problematic prescribing of opioids and benzodiazepines in USA </w:t>
      </w:r>
      <w:r w:rsidR="00BC0B3B"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Y051bT41MTI8L1JlY051bT48RGlzcGxheVRleHQ+PHN0eWxlIHNpemU9IjEwIj5bOCwxNCwxNV08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Y051bT41MTI8L1JlY051bT48RGlzcGxheVRleHQ+PHN0eWxlIHNpemU9IjEwIj5bOCwxNCwxNV08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BC0B3B" w:rsidRPr="00876767">
        <w:rPr>
          <w:rFonts w:ascii="Times New Roman" w:hAnsi="Times New Roman" w:cs="Times New Roman"/>
          <w:sz w:val="24"/>
          <w:szCs w:val="24"/>
        </w:rPr>
      </w:r>
      <w:r w:rsidR="00BC0B3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[8,14,15]</w:t>
      </w:r>
      <w:r w:rsidR="00BC0B3B"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and other settings </w:t>
      </w:r>
      <w:r w:rsidR="006A15F1"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&lt;EndNote&gt;&lt;Cite&gt;&lt;Author&gt;Zin&lt;/Author&gt;&lt;Year&gt;2017&lt;/Year&gt;&lt;RecNum&gt;519&lt;/RecNum&gt;&lt;DisplayText&gt;&lt;style size="10"&gt;[16]&lt;/style&gt;&lt;/DisplayText&gt;&lt;record&gt;&lt;rec-number&gt;519&lt;/rec-number&gt;&lt;foreign-keys&gt;&lt;key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6A15F1"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[16]</w:t>
      </w:r>
      <w:r w:rsidR="006A15F1"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w:t>
      </w:r>
      <w:r w:rsidR="00E369D1" w:rsidRPr="00876767">
        <w:rPr>
          <w:rFonts w:ascii="Times New Roman" w:hAnsi="Times New Roman" w:cs="Times New Roman"/>
          <w:sz w:val="24"/>
          <w:szCs w:val="24"/>
        </w:rPr>
        <w:t>a clear picture of concurrent dispensing of these medicines in Australia is lacking</w:t>
      </w:r>
      <w:r w:rsidRPr="00876767">
        <w:rPr>
          <w:rFonts w:ascii="Times New Roman" w:hAnsi="Times New Roman" w:cs="Times New Roman"/>
          <w:sz w:val="24"/>
          <w:szCs w:val="24"/>
        </w:rPr>
        <w:t xml:space="preserve">. Also, as prescribing behaviours and subsequent dispensing of these medicines are likely to vary nationally and across </w:t>
      </w:r>
      <w:r w:rsidR="00475D70" w:rsidRPr="00876767">
        <w:rPr>
          <w:rFonts w:ascii="Times New Roman" w:hAnsi="Times New Roman" w:cs="Times New Roman"/>
          <w:sz w:val="24"/>
          <w:szCs w:val="24"/>
        </w:rPr>
        <w:t xml:space="preserve">locations </w:t>
      </w:r>
      <w:r w:rsidR="0017213A" w:rsidRPr="00876767">
        <w:rPr>
          <w:rFonts w:ascii="Times New Roman" w:hAnsi="Times New Roman" w:cs="Times New Roman"/>
          <w:sz w:val="24"/>
          <w:szCs w:val="24"/>
        </w:rPr>
        <w:fldChar w:fldCharType="begin">
          <w:fldData xml:space="preserve">PEVuZE5vdGU+PENpdGU+PEF1dGhvcj5IZXJuYW5kZXo8L0F1dGhvcj48WWVhcj4yMDE4PC9ZZWFy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PEVuZE5vdGU+PENpdGU+PEF1dGhvcj5IZXJuYW5kZXo8L0F1dGhvcj48WWVhcj4yMDE4PC9ZZWFy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17213A" w:rsidRPr="00876767">
        <w:rPr>
          <w:rFonts w:ascii="Times New Roman" w:hAnsi="Times New Roman" w:cs="Times New Roman"/>
          <w:sz w:val="24"/>
          <w:szCs w:val="24"/>
        </w:rPr>
      </w:r>
      <w:r w:rsidR="0017213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[17-19]</w:t>
      </w:r>
      <w:r w:rsidR="0017213A"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w:t>
      </w:r>
      <w:r w:rsidR="00475D70" w:rsidRPr="00876767">
        <w:rPr>
          <w:rFonts w:ascii="Times New Roman" w:hAnsi="Times New Roman" w:cs="Times New Roman"/>
          <w:sz w:val="24"/>
          <w:szCs w:val="24"/>
        </w:rPr>
        <w:t xml:space="preserve">it would be useful to examine the variation </w:t>
      </w:r>
      <w:r w:rsidR="00E36447" w:rsidRPr="00876767">
        <w:rPr>
          <w:rFonts w:ascii="Times New Roman" w:hAnsi="Times New Roman" w:cs="Times New Roman"/>
          <w:sz w:val="24"/>
          <w:szCs w:val="24"/>
        </w:rPr>
        <w:t>in</w:t>
      </w:r>
      <w:r w:rsidR="00475D70" w:rsidRPr="00876767">
        <w:rPr>
          <w:rFonts w:ascii="Times New Roman" w:hAnsi="Times New Roman" w:cs="Times New Roman"/>
          <w:sz w:val="24"/>
          <w:szCs w:val="24"/>
        </w:rPr>
        <w:t xml:space="preserve"> concurrent dispensing across small geographical areas. </w:t>
      </w:r>
      <w:r w:rsidR="00DC5ECF" w:rsidRPr="00876767">
        <w:rPr>
          <w:rFonts w:ascii="Times New Roman" w:hAnsi="Times New Roman" w:cs="Times New Roman"/>
          <w:sz w:val="24"/>
          <w:szCs w:val="24"/>
        </w:rPr>
        <w:t xml:space="preserve">Using a large national </w:t>
      </w:r>
      <w:r w:rsidR="00E369D1" w:rsidRPr="00876767">
        <w:rPr>
          <w:rFonts w:ascii="Times New Roman" w:hAnsi="Times New Roman" w:cs="Times New Roman"/>
          <w:sz w:val="24"/>
          <w:szCs w:val="24"/>
        </w:rPr>
        <w:t xml:space="preserve">administrative dataset this study examined the (i) levels of concurrent use of opioids and benzodiazepines </w:t>
      </w:r>
      <w:r w:rsidR="00E369D1" w:rsidRPr="00876767">
        <w:rPr>
          <w:rFonts w:ascii="Times New Roman" w:hAnsi="Times New Roman" w:cs="Times New Roman"/>
          <w:sz w:val="24"/>
          <w:szCs w:val="24"/>
        </w:rPr>
        <w:lastRenderedPageBreak/>
        <w:t>between 2013</w:t>
      </w:r>
      <w:r w:rsidR="00E36447" w:rsidRPr="00876767">
        <w:rPr>
          <w:rFonts w:ascii="Times New Roman" w:hAnsi="Times New Roman" w:cs="Times New Roman"/>
          <w:sz w:val="24"/>
          <w:szCs w:val="24"/>
        </w:rPr>
        <w:t xml:space="preserve"> and 2016, (ii) </w:t>
      </w:r>
      <w:r w:rsidR="00E369D1" w:rsidRPr="00876767">
        <w:rPr>
          <w:rFonts w:ascii="Times New Roman" w:hAnsi="Times New Roman" w:cs="Times New Roman"/>
          <w:sz w:val="24"/>
          <w:szCs w:val="24"/>
        </w:rPr>
        <w:t>variation in concurrent use</w:t>
      </w:r>
      <w:r w:rsidR="00E36447" w:rsidRPr="00876767">
        <w:rPr>
          <w:rFonts w:ascii="Times New Roman" w:hAnsi="Times New Roman" w:cs="Times New Roman"/>
          <w:sz w:val="24"/>
          <w:szCs w:val="24"/>
        </w:rPr>
        <w:t xml:space="preserve"> across local government areas and states, </w:t>
      </w:r>
      <w:r w:rsidR="00E369D1" w:rsidRPr="00876767">
        <w:rPr>
          <w:rFonts w:ascii="Times New Roman" w:hAnsi="Times New Roman" w:cs="Times New Roman"/>
          <w:sz w:val="24"/>
          <w:szCs w:val="24"/>
        </w:rPr>
        <w:t xml:space="preserve">and (iii) predictors of concurrent use. </w:t>
      </w:r>
    </w:p>
    <w:p w14:paraId="257C4960" w14:textId="77777777" w:rsidR="00C5422A" w:rsidRPr="00876767" w:rsidRDefault="00C5422A" w:rsidP="00C64001">
      <w:pPr>
        <w:pStyle w:val="NoSpacing"/>
        <w:spacing w:line="360" w:lineRule="auto"/>
        <w:rPr>
          <w:rFonts w:ascii="Times New Roman" w:hAnsi="Times New Roman" w:cs="Times New Roman"/>
          <w:b/>
          <w:sz w:val="24"/>
          <w:szCs w:val="24"/>
        </w:rPr>
      </w:pPr>
    </w:p>
    <w:p w14:paraId="389F408E" w14:textId="78385E08" w:rsidR="00AB5AF3" w:rsidRPr="00876767" w:rsidRDefault="00AB5AF3" w:rsidP="00C64001">
      <w:pPr>
        <w:pStyle w:val="NoSpacing"/>
        <w:spacing w:line="360" w:lineRule="auto"/>
        <w:rPr>
          <w:rFonts w:ascii="Times New Roman" w:hAnsi="Times New Roman" w:cs="Times New Roman"/>
          <w:b/>
          <w:sz w:val="24"/>
          <w:szCs w:val="24"/>
        </w:rPr>
      </w:pPr>
      <w:r w:rsidRPr="00876767">
        <w:rPr>
          <w:rFonts w:ascii="Times New Roman" w:hAnsi="Times New Roman" w:cs="Times New Roman"/>
          <w:b/>
          <w:sz w:val="24"/>
          <w:szCs w:val="24"/>
        </w:rPr>
        <w:t>Methods</w:t>
      </w:r>
    </w:p>
    <w:p w14:paraId="3AFD5A3B" w14:textId="247B624D" w:rsidR="00DC5ECF" w:rsidRPr="00876767" w:rsidRDefault="00DC5ECF" w:rsidP="00DC5ECF">
      <w:pPr>
        <w:pStyle w:val="NoSpacing"/>
        <w:spacing w:line="360" w:lineRule="auto"/>
        <w:rPr>
          <w:rFonts w:ascii="Times New Roman" w:hAnsi="Times New Roman" w:cs="Times New Roman"/>
          <w:sz w:val="24"/>
          <w:szCs w:val="24"/>
        </w:rPr>
      </w:pPr>
    </w:p>
    <w:p w14:paraId="74656F67" w14:textId="77777777" w:rsidR="0031435E" w:rsidRPr="00876767" w:rsidRDefault="0031435E" w:rsidP="0031435E">
      <w:pPr>
        <w:spacing w:line="360" w:lineRule="auto"/>
        <w:rPr>
          <w:rFonts w:ascii="Times New Roman" w:hAnsi="Times New Roman" w:cs="Times New Roman"/>
          <w:b/>
          <w:i/>
          <w:sz w:val="24"/>
          <w:szCs w:val="24"/>
        </w:rPr>
      </w:pPr>
      <w:r w:rsidRPr="00876767">
        <w:rPr>
          <w:rFonts w:ascii="Times New Roman" w:hAnsi="Times New Roman" w:cs="Times New Roman"/>
          <w:b/>
          <w:i/>
          <w:sz w:val="24"/>
          <w:szCs w:val="24"/>
        </w:rPr>
        <w:t>Dataset</w:t>
      </w:r>
    </w:p>
    <w:p w14:paraId="726FAD30" w14:textId="486EAE81" w:rsidR="0031435E" w:rsidRPr="00876767" w:rsidRDefault="0031435E" w:rsidP="0031435E">
      <w:pPr>
        <w:spacing w:line="360" w:lineRule="auto"/>
        <w:rPr>
          <w:rFonts w:ascii="Times New Roman" w:hAnsi="Times New Roman" w:cs="Times New Roman"/>
          <w:sz w:val="24"/>
          <w:szCs w:val="24"/>
        </w:rPr>
      </w:pPr>
      <w:bookmarkStart w:id="14" w:name="_Hlk525653239"/>
      <w:r w:rsidRPr="00876767">
        <w:rPr>
          <w:rFonts w:ascii="Times New Roman" w:hAnsi="Times New Roman" w:cs="Times New Roman"/>
          <w:sz w:val="24"/>
          <w:szCs w:val="24"/>
        </w:rPr>
        <w:t xml:space="preserve">We used 10% sample of de-identified unit record </w:t>
      </w:r>
      <w:r w:rsidR="00C9634E" w:rsidRPr="00876767">
        <w:rPr>
          <w:rFonts w:ascii="Times New Roman" w:hAnsi="Times New Roman" w:cs="Times New Roman"/>
          <w:sz w:val="24"/>
          <w:szCs w:val="24"/>
        </w:rPr>
        <w:t>d</w:t>
      </w:r>
      <w:r w:rsidRPr="00876767">
        <w:rPr>
          <w:rFonts w:ascii="Times New Roman" w:hAnsi="Times New Roman" w:cs="Times New Roman"/>
          <w:sz w:val="24"/>
          <w:szCs w:val="24"/>
        </w:rPr>
        <w:t>ata of prescription opioids and benzodiazepines</w:t>
      </w:r>
      <w:r w:rsidR="00763421" w:rsidRPr="00876767">
        <w:rPr>
          <w:rFonts w:ascii="Times New Roman" w:hAnsi="Times New Roman" w:cs="Times New Roman"/>
          <w:sz w:val="24"/>
          <w:szCs w:val="24"/>
        </w:rPr>
        <w:t xml:space="preserve"> that were dispensed </w:t>
      </w:r>
      <w:del w:id="15" w:author="dewoller" w:date="2019-01-03T14:38:00Z">
        <w:r w:rsidR="00763421" w:rsidRPr="00876767" w:rsidDel="00021166">
          <w:rPr>
            <w:rFonts w:ascii="Times New Roman" w:hAnsi="Times New Roman" w:cs="Times New Roman"/>
            <w:sz w:val="24"/>
            <w:szCs w:val="24"/>
          </w:rPr>
          <w:delText xml:space="preserve">during </w:delText>
        </w:r>
      </w:del>
      <w:ins w:id="16" w:author="dewoller" w:date="2019-01-03T14:38:00Z">
        <w:r w:rsidR="00021166">
          <w:rPr>
            <w:rFonts w:ascii="Times New Roman" w:hAnsi="Times New Roman" w:cs="Times New Roman"/>
            <w:sz w:val="24"/>
            <w:szCs w:val="24"/>
          </w:rPr>
          <w:t>between</w:t>
        </w:r>
        <w:r w:rsidR="00021166" w:rsidRPr="00876767">
          <w:rPr>
            <w:rFonts w:ascii="Times New Roman" w:hAnsi="Times New Roman" w:cs="Times New Roman"/>
            <w:sz w:val="24"/>
            <w:szCs w:val="24"/>
          </w:rPr>
          <w:t xml:space="preserve"> </w:t>
        </w:r>
      </w:ins>
      <w:r w:rsidR="00763421" w:rsidRPr="00876767">
        <w:rPr>
          <w:rFonts w:ascii="Times New Roman" w:hAnsi="Times New Roman" w:cs="Times New Roman"/>
          <w:sz w:val="24"/>
          <w:szCs w:val="24"/>
        </w:rPr>
        <w:t>1</w:t>
      </w:r>
      <w:r w:rsidR="00763421" w:rsidRPr="00876767">
        <w:rPr>
          <w:rFonts w:ascii="Times New Roman" w:hAnsi="Times New Roman" w:cs="Times New Roman"/>
          <w:sz w:val="24"/>
          <w:szCs w:val="24"/>
          <w:vertAlign w:val="superscript"/>
        </w:rPr>
        <w:t>st</w:t>
      </w:r>
      <w:r w:rsidR="00763421" w:rsidRPr="00876767">
        <w:rPr>
          <w:rFonts w:ascii="Times New Roman" w:hAnsi="Times New Roman" w:cs="Times New Roman"/>
          <w:sz w:val="24"/>
          <w:szCs w:val="24"/>
        </w:rPr>
        <w:t xml:space="preserve"> January 2013 </w:t>
      </w:r>
      <w:r w:rsidR="00B76A40" w:rsidRPr="00876767">
        <w:rPr>
          <w:rFonts w:ascii="Times New Roman" w:hAnsi="Times New Roman" w:cs="Times New Roman"/>
          <w:sz w:val="24"/>
          <w:szCs w:val="24"/>
        </w:rPr>
        <w:t>– 31 December 2016</w:t>
      </w:r>
      <w:r w:rsidRPr="00876767">
        <w:rPr>
          <w:rFonts w:ascii="Times New Roman" w:hAnsi="Times New Roman" w:cs="Times New Roman"/>
          <w:sz w:val="24"/>
          <w:szCs w:val="24"/>
        </w:rPr>
        <w:t xml:space="preserve">. </w:t>
      </w:r>
      <w:bookmarkEnd w:id="14"/>
      <w:r w:rsidRPr="00876767">
        <w:rPr>
          <w:rFonts w:ascii="Times New Roman" w:hAnsi="Times New Roman" w:cs="Times New Roman"/>
          <w:sz w:val="24"/>
          <w:szCs w:val="24"/>
        </w:rPr>
        <w:t xml:space="preserve">The dataset was extracted based on the date of </w:t>
      </w:r>
      <w:del w:id="17" w:author="dewoller" w:date="2019-01-03T14:53:00Z">
        <w:r w:rsidRPr="00876767" w:rsidDel="002A66DE">
          <w:rPr>
            <w:rFonts w:ascii="Times New Roman" w:hAnsi="Times New Roman" w:cs="Times New Roman"/>
            <w:sz w:val="24"/>
            <w:szCs w:val="24"/>
          </w:rPr>
          <w:delText xml:space="preserve">supply </w:delText>
        </w:r>
      </w:del>
      <w:ins w:id="18" w:author="dewoller" w:date="2019-01-03T14:53:00Z">
        <w:r w:rsidR="002A66DE">
          <w:rPr>
            <w:rFonts w:ascii="Times New Roman" w:hAnsi="Times New Roman" w:cs="Times New Roman"/>
            <w:sz w:val="24"/>
            <w:szCs w:val="24"/>
          </w:rPr>
          <w:t xml:space="preserve">prescription dispensing </w:t>
        </w:r>
      </w:ins>
      <w:r w:rsidRPr="00876767">
        <w:rPr>
          <w:rFonts w:ascii="Times New Roman" w:hAnsi="Times New Roman" w:cs="Times New Roman"/>
          <w:sz w:val="24"/>
          <w:szCs w:val="24"/>
        </w:rPr>
        <w:t xml:space="preserve">from the database of the statistics branch of the Australian Department of Human Services. In the database, medicines are recorded according to the World Health Organization (WHO) Anatomical and Therapeutic Chemical classification </w:t>
      </w:r>
      <w:r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&lt;EndNote&gt;&lt;Cite&gt;&lt;Author&gt;World Health Organization&lt;/Author&gt;&lt;Year&gt;2017&lt;/Year&gt;&lt;RecNum&gt;456&lt;/RecNum&gt;&lt;DisplayText&gt;&lt;style size="10"&gt;[20]&lt;/style&gt;&lt;/DisplayText&gt;&lt;record&gt;&lt;rec-number&gt;456&lt;/rec-number&gt;&lt;foreign-keys&gt;&lt;key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[20]</w:t>
      </w:r>
      <w:r w:rsidRPr="00876767">
        <w:rPr>
          <w:rFonts w:ascii="Times New Roman" w:hAnsi="Times New Roman" w:cs="Times New Roman"/>
          <w:sz w:val="24"/>
          <w:szCs w:val="24"/>
        </w:rPr>
        <w:fldChar w:fldCharType="end"/>
      </w:r>
      <w:r w:rsidR="00C9634E" w:rsidRPr="00876767">
        <w:rPr>
          <w:rFonts w:ascii="Times New Roman" w:hAnsi="Times New Roman" w:cs="Times New Roman"/>
          <w:sz w:val="24"/>
          <w:szCs w:val="24"/>
        </w:rPr>
        <w:t xml:space="preserve">. </w:t>
      </w:r>
      <w:r w:rsidR="00B76A40" w:rsidRPr="00876767">
        <w:rPr>
          <w:rFonts w:ascii="Times New Roman" w:hAnsi="Times New Roman" w:cs="Times New Roman"/>
          <w:sz w:val="24"/>
          <w:szCs w:val="24"/>
        </w:rPr>
        <w:t xml:space="preserve">Medicines that </w:t>
      </w:r>
      <w:r w:rsidRPr="00876767">
        <w:rPr>
          <w:rFonts w:ascii="Times New Roman" w:hAnsi="Times New Roman" w:cs="Times New Roman"/>
          <w:sz w:val="24"/>
          <w:szCs w:val="24"/>
        </w:rPr>
        <w:t xml:space="preserve">were dispensed through private prescription were not included in this dataset. The dataset also contained information about </w:t>
      </w:r>
      <w:r w:rsidR="00B76A40" w:rsidRPr="00876767">
        <w:rPr>
          <w:rFonts w:ascii="Times New Roman" w:hAnsi="Times New Roman" w:cs="Times New Roman"/>
          <w:sz w:val="24"/>
          <w:szCs w:val="24"/>
        </w:rPr>
        <w:t xml:space="preserve">three types of subsidy schemes: </w:t>
      </w:r>
      <w:r w:rsidR="00756AB9" w:rsidRPr="00876767">
        <w:rPr>
          <w:rFonts w:ascii="Times New Roman" w:hAnsi="Times New Roman" w:cs="Times New Roman"/>
          <w:sz w:val="24"/>
          <w:szCs w:val="24"/>
        </w:rPr>
        <w:t>Pharmaceutical Benefits Scheme</w:t>
      </w:r>
      <w:r w:rsidR="00B76A40" w:rsidRPr="00876767">
        <w:rPr>
          <w:rFonts w:ascii="Times New Roman" w:hAnsi="Times New Roman" w:cs="Times New Roman"/>
          <w:sz w:val="24"/>
          <w:szCs w:val="24"/>
        </w:rPr>
        <w:t>, R</w:t>
      </w:r>
      <w:r w:rsidR="00756AB9" w:rsidRPr="00876767">
        <w:rPr>
          <w:rFonts w:ascii="Times New Roman" w:hAnsi="Times New Roman" w:cs="Times New Roman"/>
          <w:sz w:val="24"/>
          <w:szCs w:val="24"/>
        </w:rPr>
        <w:t>epatriate Pharmaceutical Benefits Scheme and</w:t>
      </w:r>
      <w:r w:rsidR="007125E8" w:rsidRPr="00876767">
        <w:rPr>
          <w:rFonts w:ascii="Times New Roman" w:hAnsi="Times New Roman" w:cs="Times New Roman"/>
          <w:sz w:val="24"/>
          <w:szCs w:val="24"/>
        </w:rPr>
        <w:t xml:space="preserve"> </w:t>
      </w:r>
      <w:r w:rsidR="00B76A40" w:rsidRPr="00876767">
        <w:rPr>
          <w:rFonts w:ascii="Times New Roman" w:hAnsi="Times New Roman" w:cs="Times New Roman"/>
          <w:sz w:val="24"/>
          <w:szCs w:val="24"/>
        </w:rPr>
        <w:t xml:space="preserve">under co-payment; </w:t>
      </w:r>
      <w:r w:rsidRPr="00876767">
        <w:rPr>
          <w:rFonts w:ascii="Times New Roman" w:hAnsi="Times New Roman" w:cs="Times New Roman"/>
          <w:sz w:val="24"/>
          <w:szCs w:val="24"/>
        </w:rPr>
        <w:t xml:space="preserve">users’ sex (male </w:t>
      </w:r>
      <w:r w:rsidR="00713248" w:rsidRPr="00876767">
        <w:rPr>
          <w:rFonts w:ascii="Times New Roman" w:hAnsi="Times New Roman" w:cs="Times New Roman"/>
          <w:sz w:val="24"/>
          <w:szCs w:val="24"/>
        </w:rPr>
        <w:t>or</w:t>
      </w:r>
      <w:r w:rsidRPr="00876767">
        <w:rPr>
          <w:rFonts w:ascii="Times New Roman" w:hAnsi="Times New Roman" w:cs="Times New Roman"/>
          <w:sz w:val="24"/>
          <w:szCs w:val="24"/>
        </w:rPr>
        <w:t xml:space="preserve"> female); age</w:t>
      </w:r>
      <w:r w:rsidR="00B76A40" w:rsidRPr="00876767">
        <w:rPr>
          <w:rFonts w:ascii="Times New Roman" w:hAnsi="Times New Roman" w:cs="Times New Roman"/>
          <w:sz w:val="24"/>
          <w:szCs w:val="24"/>
        </w:rPr>
        <w:t xml:space="preserve"> in years; </w:t>
      </w:r>
      <w:r w:rsidRPr="00876767">
        <w:rPr>
          <w:rFonts w:ascii="Times New Roman" w:hAnsi="Times New Roman" w:cs="Times New Roman"/>
          <w:sz w:val="24"/>
          <w:szCs w:val="24"/>
        </w:rPr>
        <w:t>date-month-year of dispensing; generic name</w:t>
      </w:r>
      <w:r w:rsidR="007125E8" w:rsidRPr="00876767">
        <w:rPr>
          <w:rFonts w:ascii="Times New Roman" w:hAnsi="Times New Roman" w:cs="Times New Roman"/>
          <w:sz w:val="24"/>
          <w:szCs w:val="24"/>
        </w:rPr>
        <w:t xml:space="preserve"> of drug</w:t>
      </w:r>
      <w:r w:rsidRPr="00876767">
        <w:rPr>
          <w:rFonts w:ascii="Times New Roman" w:hAnsi="Times New Roman" w:cs="Times New Roman"/>
          <w:sz w:val="24"/>
          <w:szCs w:val="24"/>
        </w:rPr>
        <w:t xml:space="preserve">, form and strength; quantity dispensed; and the local government area (LGA) in which the medicines were dispensed. </w:t>
      </w:r>
    </w:p>
    <w:p w14:paraId="4154047F" w14:textId="6032C8DB" w:rsidR="0031435E" w:rsidRPr="00876767" w:rsidRDefault="00516369" w:rsidP="0031435E">
      <w:pPr>
        <w:spacing w:line="360" w:lineRule="auto"/>
        <w:rPr>
          <w:rFonts w:ascii="Times New Roman" w:hAnsi="Times New Roman" w:cs="Times New Roman"/>
          <w:sz w:val="24"/>
          <w:szCs w:val="24"/>
        </w:rPr>
      </w:pPr>
      <w:r w:rsidRPr="00876767">
        <w:rPr>
          <w:rFonts w:ascii="Times New Roman" w:hAnsi="Times New Roman" w:cs="Times New Roman"/>
          <w:sz w:val="24"/>
          <w:szCs w:val="24"/>
        </w:rPr>
        <w:t>Demographic</w:t>
      </w:r>
      <w:r w:rsidR="0031435E" w:rsidRPr="00876767">
        <w:rPr>
          <w:rFonts w:ascii="Times New Roman" w:hAnsi="Times New Roman" w:cs="Times New Roman"/>
          <w:sz w:val="24"/>
          <w:szCs w:val="24"/>
        </w:rPr>
        <w:t xml:space="preserve"> data for individual states</w:t>
      </w:r>
      <w:r w:rsidRPr="00876767">
        <w:rPr>
          <w:rFonts w:ascii="Times New Roman" w:hAnsi="Times New Roman" w:cs="Times New Roman"/>
          <w:sz w:val="24"/>
          <w:szCs w:val="24"/>
        </w:rPr>
        <w:t xml:space="preserve"> and territories, </w:t>
      </w:r>
      <w:r w:rsidR="0031435E" w:rsidRPr="00876767">
        <w:rPr>
          <w:rFonts w:ascii="Times New Roman" w:hAnsi="Times New Roman" w:cs="Times New Roman"/>
          <w:sz w:val="24"/>
          <w:szCs w:val="24"/>
        </w:rPr>
        <w:t xml:space="preserve">LGAs, and Socio-Economic Indexes for Areas (SEIFA) </w:t>
      </w:r>
      <w:r w:rsidRPr="00876767">
        <w:rPr>
          <w:rFonts w:ascii="Times New Roman" w:hAnsi="Times New Roman" w:cs="Times New Roman"/>
          <w:sz w:val="24"/>
          <w:szCs w:val="24"/>
        </w:rPr>
        <w:t xml:space="preserve">for LGAs </w:t>
      </w:r>
      <w:r w:rsidR="0031435E" w:rsidRPr="00876767">
        <w:rPr>
          <w:rFonts w:ascii="Times New Roman" w:hAnsi="Times New Roman" w:cs="Times New Roman"/>
          <w:sz w:val="24"/>
          <w:szCs w:val="24"/>
        </w:rPr>
        <w:t xml:space="preserve">were obtained from the Australian Bureau of Statistics. SEIFA </w:t>
      </w:r>
      <w:r w:rsidR="007125E8" w:rsidRPr="00876767">
        <w:rPr>
          <w:rFonts w:ascii="Times New Roman" w:hAnsi="Times New Roman" w:cs="Times New Roman"/>
          <w:sz w:val="24"/>
          <w:szCs w:val="24"/>
        </w:rPr>
        <w:t>is made-up of</w:t>
      </w:r>
      <w:r w:rsidR="00A02645" w:rsidRPr="00876767">
        <w:rPr>
          <w:rFonts w:ascii="Times New Roman" w:hAnsi="Times New Roman" w:cs="Times New Roman"/>
          <w:sz w:val="24"/>
          <w:szCs w:val="24"/>
        </w:rPr>
        <w:t xml:space="preserve"> four indexes derived from </w:t>
      </w:r>
      <w:r w:rsidR="007125E8" w:rsidRPr="00876767">
        <w:rPr>
          <w:rFonts w:ascii="Times New Roman" w:hAnsi="Times New Roman" w:cs="Times New Roman"/>
          <w:sz w:val="24"/>
          <w:szCs w:val="24"/>
        </w:rPr>
        <w:t>the</w:t>
      </w:r>
      <w:r w:rsidR="00A02645" w:rsidRPr="00876767">
        <w:rPr>
          <w:rFonts w:ascii="Times New Roman" w:hAnsi="Times New Roman" w:cs="Times New Roman"/>
          <w:sz w:val="24"/>
          <w:szCs w:val="24"/>
        </w:rPr>
        <w:t xml:space="preserve"> five-yearly national census</w:t>
      </w:r>
      <w:r w:rsidR="007125E8" w:rsidRPr="00876767">
        <w:rPr>
          <w:rFonts w:ascii="Times New Roman" w:hAnsi="Times New Roman" w:cs="Times New Roman"/>
          <w:sz w:val="24"/>
          <w:szCs w:val="24"/>
        </w:rPr>
        <w:t>. SEIFA</w:t>
      </w:r>
      <w:r w:rsidR="00A02645" w:rsidRPr="00876767">
        <w:rPr>
          <w:rFonts w:ascii="Times New Roman" w:hAnsi="Times New Roman" w:cs="Times New Roman"/>
          <w:sz w:val="24"/>
          <w:szCs w:val="24"/>
        </w:rPr>
        <w:t xml:space="preserve"> ranks </w:t>
      </w:r>
      <w:r w:rsidR="007125E8" w:rsidRPr="00876767">
        <w:rPr>
          <w:rFonts w:ascii="Times New Roman" w:hAnsi="Times New Roman" w:cs="Times New Roman"/>
          <w:sz w:val="24"/>
          <w:szCs w:val="24"/>
        </w:rPr>
        <w:t xml:space="preserve">Australian </w:t>
      </w:r>
      <w:r w:rsidR="00A02645" w:rsidRPr="00876767">
        <w:rPr>
          <w:rFonts w:ascii="Times New Roman" w:hAnsi="Times New Roman" w:cs="Times New Roman"/>
          <w:sz w:val="24"/>
          <w:szCs w:val="24"/>
        </w:rPr>
        <w:t>areas according to relative socio-economic advantage and disadvantage</w:t>
      </w:r>
      <w:r w:rsidR="00AB176A" w:rsidRPr="00876767">
        <w:rPr>
          <w:rFonts w:ascii="Times New Roman" w:hAnsi="Times New Roman" w:cs="Times New Roman"/>
          <w:sz w:val="24"/>
          <w:szCs w:val="24"/>
        </w:rPr>
        <w:t xml:space="preserve"> </w:t>
      </w:r>
      <w:r w:rsidR="00AB176A"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&lt;EndNote&gt;&lt;Cite&gt;&lt;Author&gt;Australian Bureau of Statistics&lt;/Author&gt;&lt;Year&gt;2018&lt;/Year&gt;&lt;RecNum&gt;461&lt;/RecNum&gt;&lt;DisplayText&gt;&lt;style size="10"&gt;[21]&lt;/style&gt;&lt;/DisplayText&gt;&lt;record&gt;&lt;rec-number&gt;461&lt;/rec-number&gt;&lt;foreign-keys&gt;&lt;key app="EN" db-id="edrdpw29wxw296esez85fr9aars2sexzd9er" timestamp="1517550647"&gt;461&lt;/key&gt;&lt;/foreign-keys&gt;&lt;ref-type name="Report"&gt;27&lt;/ref-type&gt;&lt;contributors&gt;&lt;authors&gt;&lt;author&gt;Australian Bureau of Statistics,&lt;/author&gt;&lt;/authors&gt;&lt;/contributors&gt;&lt;titles&gt;&lt;title&gt;Socio Economic Indexes for Areas (SEIFA). Available at http://www.abs.gov.au/ausstats/abs@.nsf/Lookup/2033.0.55.001main+features100042011; accessed in December 2017&lt;/title&gt;&lt;/titles&gt;&lt;dates&gt;&lt;year&gt;2018&lt;/year&gt;&lt;/dates&gt;&lt;urls&gt;&lt;/urls&gt;&lt;/record&gt;&lt;/Cite&gt;&lt;/EndNote&gt;</w:instrText>
      </w:r>
      <w:r w:rsidR="00AB176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[21]</w:t>
      </w:r>
      <w:r w:rsidR="00AB176A" w:rsidRPr="00876767">
        <w:rPr>
          <w:rFonts w:ascii="Times New Roman" w:hAnsi="Times New Roman" w:cs="Times New Roman"/>
          <w:sz w:val="24"/>
          <w:szCs w:val="24"/>
        </w:rPr>
        <w:fldChar w:fldCharType="end"/>
      </w:r>
      <w:r w:rsidR="00A02645" w:rsidRPr="00876767">
        <w:rPr>
          <w:rFonts w:ascii="Times New Roman" w:hAnsi="Times New Roman" w:cs="Times New Roman"/>
          <w:sz w:val="24"/>
          <w:szCs w:val="24"/>
        </w:rPr>
        <w:t>. We used the Index of Relative Socio-Economic Disadvantage (also known as IRSD). A</w:t>
      </w:r>
      <w:r w:rsidR="0031435E" w:rsidRPr="00876767">
        <w:rPr>
          <w:rFonts w:ascii="Times New Roman" w:hAnsi="Times New Roman" w:cs="Times New Roman"/>
          <w:sz w:val="24"/>
          <w:szCs w:val="24"/>
        </w:rPr>
        <w:t xml:space="preserve"> higher score on the Index of Relative Socio-economic Disadvantage indicate a lower level of disadvantage and </w:t>
      </w:r>
      <w:r w:rsidR="00A02645" w:rsidRPr="00876767">
        <w:rPr>
          <w:rFonts w:ascii="Times New Roman" w:hAnsi="Times New Roman" w:cs="Times New Roman"/>
          <w:sz w:val="24"/>
          <w:szCs w:val="24"/>
        </w:rPr>
        <w:t xml:space="preserve">a </w:t>
      </w:r>
      <w:r w:rsidR="0031435E" w:rsidRPr="00876767">
        <w:rPr>
          <w:rFonts w:ascii="Times New Roman" w:hAnsi="Times New Roman" w:cs="Times New Roman"/>
          <w:sz w:val="24"/>
          <w:szCs w:val="24"/>
        </w:rPr>
        <w:t>lower score indicate</w:t>
      </w:r>
      <w:r w:rsidR="00A02645" w:rsidRPr="00876767">
        <w:rPr>
          <w:rFonts w:ascii="Times New Roman" w:hAnsi="Times New Roman" w:cs="Times New Roman"/>
          <w:sz w:val="24"/>
          <w:szCs w:val="24"/>
        </w:rPr>
        <w:t>s</w:t>
      </w:r>
      <w:r w:rsidR="0031435E" w:rsidRPr="00876767">
        <w:rPr>
          <w:rFonts w:ascii="Times New Roman" w:hAnsi="Times New Roman" w:cs="Times New Roman"/>
          <w:sz w:val="24"/>
          <w:szCs w:val="24"/>
        </w:rPr>
        <w:t xml:space="preserve"> a higher level of disadvantage.</w:t>
      </w:r>
      <w:r w:rsidR="0031435E" w:rsidRPr="00876767">
        <w:t xml:space="preserve"> </w:t>
      </w:r>
      <w:r w:rsidR="0031435E" w:rsidRPr="00876767">
        <w:rPr>
          <w:rFonts w:ascii="Times New Roman" w:hAnsi="Times New Roman" w:cs="Times New Roman"/>
          <w:sz w:val="24"/>
          <w:szCs w:val="24"/>
        </w:rPr>
        <w:t>LGA</w:t>
      </w:r>
      <w:r w:rsidR="00713248" w:rsidRPr="00876767">
        <w:rPr>
          <w:rFonts w:ascii="Times New Roman" w:hAnsi="Times New Roman" w:cs="Times New Roman"/>
          <w:sz w:val="24"/>
          <w:szCs w:val="24"/>
        </w:rPr>
        <w:t xml:space="preserve">s were categorized as </w:t>
      </w:r>
      <w:r w:rsidR="0031435E" w:rsidRPr="00876767">
        <w:rPr>
          <w:rFonts w:ascii="Times New Roman" w:hAnsi="Times New Roman" w:cs="Times New Roman"/>
          <w:sz w:val="24"/>
          <w:szCs w:val="24"/>
        </w:rPr>
        <w:t>urban or rural</w:t>
      </w:r>
      <w:r w:rsidR="00713248" w:rsidRPr="00876767">
        <w:rPr>
          <w:rFonts w:ascii="Times New Roman" w:hAnsi="Times New Roman" w:cs="Times New Roman"/>
          <w:sz w:val="24"/>
          <w:szCs w:val="24"/>
        </w:rPr>
        <w:t xml:space="preserve"> based on</w:t>
      </w:r>
      <w:r w:rsidR="0031435E" w:rsidRPr="00876767">
        <w:rPr>
          <w:rFonts w:ascii="Times New Roman" w:hAnsi="Times New Roman" w:cs="Times New Roman"/>
          <w:sz w:val="24"/>
          <w:szCs w:val="24"/>
        </w:rPr>
        <w:t xml:space="preserve"> Australian Classification of Local Government</w:t>
      </w:r>
      <w:r w:rsidR="00713248" w:rsidRPr="00876767">
        <w:rPr>
          <w:rFonts w:ascii="Times New Roman" w:hAnsi="Times New Roman" w:cs="Times New Roman"/>
          <w:sz w:val="24"/>
          <w:szCs w:val="24"/>
        </w:rPr>
        <w:t xml:space="preserve"> </w:t>
      </w:r>
      <w:r w:rsidR="0031435E" w:rsidRPr="00876767">
        <w:rPr>
          <w:rFonts w:ascii="Times New Roman" w:hAnsi="Times New Roman" w:cs="Times New Roman"/>
          <w:sz w:val="24"/>
          <w:szCs w:val="24"/>
        </w:rPr>
        <w:t>in 2013</w:t>
      </w:r>
      <w:r w:rsidR="00713248" w:rsidRPr="00876767">
        <w:rPr>
          <w:rFonts w:ascii="Times New Roman" w:hAnsi="Times New Roman" w:cs="Times New Roman"/>
          <w:sz w:val="24"/>
          <w:szCs w:val="24"/>
        </w:rPr>
        <w:t xml:space="preserve"> </w:t>
      </w:r>
      <w:r w:rsidR="0031435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&lt;EndNote&gt;&lt;Cite&gt;&lt;Author&gt;Department of Infrastructure and Regional Development (DIRD)&lt;/Author&gt;&lt;Year&gt;2015&lt;/Year&gt;&lt;RecNum&gt;453&lt;/RecNum&gt;&lt;DisplayText&gt;&lt;style size="10"&gt;[22]&lt;/style&gt;&lt;/DisplayText&gt;&lt;record&gt;&lt;rec-number&gt;453&lt;/rec-number&gt;&lt;foreign-keys&gt;&lt;key app="EN" db-id="edrdpw29wxw296esez85fr9aars2sexzd9er" timestamp="1511749819"&gt;453&lt;/key&gt;&lt;/foreign-keys&gt;&lt;ref-type name="Report"&gt;27&lt;/ref-type&gt;&lt;contributors&gt;&lt;authors&gt;&lt;author&gt;Department of Infrastructure and Regional Development (DIRD),&lt;/author&gt;&lt;/authors&gt;&lt;/contributors&gt;&lt;titles&gt;&lt;title&gt;Local government national report, 2013-14. Canberra, Australia: DIRD. Available at http://regional.gov.au/local/publications/reports/2013_2014/INFRA2466_LGNR_2013-14.pdf&lt;/title&gt;&lt;/titles&gt;&lt;dates&gt;&lt;year&gt;2015&lt;/year&gt;&lt;/dates&gt;&lt;urls&gt;&lt;/urls&gt;&lt;/record&gt;&lt;/Cite&gt;&lt;/EndNote&gt;</w:instrText>
      </w:r>
      <w:r w:rsidR="0031435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[22]</w:t>
      </w:r>
      <w:r w:rsidR="0031435E" w:rsidRPr="00876767">
        <w:rPr>
          <w:rFonts w:ascii="Times New Roman" w:hAnsi="Times New Roman" w:cs="Times New Roman"/>
          <w:sz w:val="24"/>
          <w:szCs w:val="24"/>
        </w:rPr>
        <w:fldChar w:fldCharType="end"/>
      </w:r>
      <w:r w:rsidR="00713248" w:rsidRPr="00876767">
        <w:rPr>
          <w:rFonts w:ascii="Times New Roman" w:hAnsi="Times New Roman" w:cs="Times New Roman"/>
          <w:sz w:val="24"/>
          <w:szCs w:val="24"/>
        </w:rPr>
        <w:t>.</w:t>
      </w:r>
    </w:p>
    <w:p w14:paraId="2C76E7C9" w14:textId="422F0EC7" w:rsidR="00DC5ECF" w:rsidRPr="00876767" w:rsidRDefault="00DC5ECF" w:rsidP="00DC5ECF">
      <w:pPr>
        <w:pStyle w:val="NoSpacing"/>
        <w:spacing w:line="360" w:lineRule="auto"/>
        <w:rPr>
          <w:rFonts w:ascii="Times New Roman" w:hAnsi="Times New Roman" w:cs="Times New Roman"/>
          <w:b/>
          <w:i/>
          <w:sz w:val="24"/>
          <w:szCs w:val="24"/>
        </w:rPr>
      </w:pPr>
      <w:r w:rsidRPr="00876767">
        <w:rPr>
          <w:rFonts w:ascii="Times New Roman" w:hAnsi="Times New Roman" w:cs="Times New Roman"/>
          <w:b/>
          <w:i/>
          <w:sz w:val="24"/>
          <w:szCs w:val="24"/>
        </w:rPr>
        <w:t>Identification of concurrent users</w:t>
      </w:r>
    </w:p>
    <w:p w14:paraId="7E5798B1" w14:textId="6F1CFD77" w:rsidR="0023207E" w:rsidRPr="00876767" w:rsidRDefault="00FF537E"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Concurrent users were identified using the prescription dispensing dates, and days of supply in terms of defined daily dose (DDD</w:t>
      </w:r>
      <w:r w:rsidR="00496D80" w:rsidRPr="00876767">
        <w:rPr>
          <w:rFonts w:ascii="Times New Roman" w:hAnsi="Times New Roman" w:cs="Times New Roman"/>
          <w:sz w:val="24"/>
          <w:szCs w:val="24"/>
        </w:rPr>
        <w:t xml:space="preserve">), which was </w:t>
      </w:r>
      <w:r w:rsidR="00F82B9A" w:rsidRPr="00876767">
        <w:rPr>
          <w:rFonts w:ascii="Times New Roman" w:hAnsi="Times New Roman" w:cs="Times New Roman"/>
          <w:sz w:val="24"/>
          <w:szCs w:val="24"/>
        </w:rPr>
        <w:t xml:space="preserve">introduced by the WHO Collaborating Centre, to quantify drugs dispensed across different types of opioids </w:t>
      </w:r>
      <w:r w:rsidR="00496D80"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&lt;EndNote&gt;&lt;Cite&gt;&lt;Author&gt;World Health Organization&lt;/Author&gt;&lt;Year&gt;2017&lt;/Year&gt;&lt;RecNum&gt;456&lt;/RecNum&gt;&lt;DisplayText&gt;&lt;style size="10"&gt;[20]&lt;/style&gt;&lt;/DisplayText&gt;&lt;record&gt;&lt;rec-number&gt;456&lt;/rec-number&gt;&lt;foreign-keys&gt;&lt;key app="EN" db-id="edrdpw29wxw296esez85fr9aars2sexzd9er" timestamp="1512105846"&gt;456&lt;/key&gt;&lt;/foreign-keys&gt;&lt;ref-type name="Report"&gt;27&lt;/ref-type&gt;&lt;contributors&gt;&lt;authors&gt;&lt;author&gt;World Health Organization,&lt;/author&gt;&lt;/authors&gt;&lt;/contributors&gt;&lt;titles&gt;&lt;title&gt;Guidelines for ATC Classification and DDD Assignment. Oslo: WHO Collaborating Centre for Drug Statistics Methodology. https://www.whocc.no/filearchive/publications/2017_guidelines_web.pdf&lt;/title&gt;&lt;/titles&gt;&lt;dates&gt;&lt;year&gt;2017&lt;/year&gt;&lt;/dates&gt;&lt;urls&gt;&lt;/urls&gt;&lt;/record&gt;&lt;/Cite&gt;&lt;/EndNote&gt;</w:instrText>
      </w:r>
      <w:r w:rsidR="00496D8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[20]</w:t>
      </w:r>
      <w:r w:rsidR="00496D80" w:rsidRPr="00876767">
        <w:rPr>
          <w:rFonts w:ascii="Times New Roman" w:hAnsi="Times New Roman" w:cs="Times New Roman"/>
          <w:sz w:val="24"/>
          <w:szCs w:val="24"/>
        </w:rPr>
        <w:fldChar w:fldCharType="end"/>
      </w:r>
      <w:r w:rsidR="00F82B9A" w:rsidRPr="00876767">
        <w:rPr>
          <w:rFonts w:ascii="Times New Roman" w:hAnsi="Times New Roman" w:cs="Times New Roman"/>
          <w:sz w:val="24"/>
          <w:szCs w:val="24"/>
        </w:rPr>
        <w:t xml:space="preserve">. DDD corresponds to the estimated defined daily dose of a drug when used for its main indication in adults. </w:t>
      </w:r>
      <w:del w:id="19" w:author="dewoller" w:date="2019-01-03T14:55:00Z">
        <w:r w:rsidRPr="00876767" w:rsidDel="002A66DE">
          <w:rPr>
            <w:rFonts w:ascii="Times New Roman" w:hAnsi="Times New Roman" w:cs="Times New Roman"/>
            <w:sz w:val="24"/>
            <w:szCs w:val="24"/>
          </w:rPr>
          <w:delText xml:space="preserve">The </w:delText>
        </w:r>
      </w:del>
      <w:ins w:id="20" w:author="dewoller" w:date="2019-01-03T14:55:00Z">
        <w:r w:rsidR="002A66DE">
          <w:rPr>
            <w:rFonts w:ascii="Times New Roman" w:hAnsi="Times New Roman" w:cs="Times New Roman"/>
            <w:sz w:val="24"/>
            <w:szCs w:val="24"/>
          </w:rPr>
          <w:lastRenderedPageBreak/>
          <w:t>C</w:t>
        </w:r>
      </w:ins>
      <w:del w:id="21" w:author="dewoller" w:date="2019-01-03T14:55:00Z">
        <w:r w:rsidRPr="00876767" w:rsidDel="002A66DE">
          <w:rPr>
            <w:rFonts w:ascii="Times New Roman" w:hAnsi="Times New Roman" w:cs="Times New Roman"/>
            <w:sz w:val="24"/>
            <w:szCs w:val="24"/>
          </w:rPr>
          <w:delText>c</w:delText>
        </w:r>
      </w:del>
      <w:r w:rsidRPr="00876767">
        <w:rPr>
          <w:rFonts w:ascii="Times New Roman" w:hAnsi="Times New Roman" w:cs="Times New Roman"/>
          <w:sz w:val="24"/>
          <w:szCs w:val="24"/>
        </w:rPr>
        <w:t xml:space="preserve">oncurrent users </w:t>
      </w:r>
      <w:del w:id="22" w:author="dewoller" w:date="2019-01-03T14:55:00Z">
        <w:r w:rsidR="003A1A05" w:rsidRPr="00876767" w:rsidDel="002A66DE">
          <w:rPr>
            <w:rFonts w:ascii="Times New Roman" w:hAnsi="Times New Roman" w:cs="Times New Roman"/>
            <w:sz w:val="24"/>
            <w:szCs w:val="24"/>
          </w:rPr>
          <w:delText xml:space="preserve">consist of users for whom </w:delText>
        </w:r>
      </w:del>
      <w:ins w:id="23" w:author="dewoller" w:date="2019-01-03T14:55:00Z">
        <w:r w:rsidR="002A66DE">
          <w:rPr>
            <w:rFonts w:ascii="Times New Roman" w:hAnsi="Times New Roman" w:cs="Times New Roman"/>
            <w:sz w:val="24"/>
            <w:szCs w:val="24"/>
          </w:rPr>
          <w:t xml:space="preserve">are those where </w:t>
        </w:r>
      </w:ins>
      <w:r w:rsidR="003A1A05" w:rsidRPr="00876767">
        <w:rPr>
          <w:rFonts w:ascii="Times New Roman" w:hAnsi="Times New Roman" w:cs="Times New Roman"/>
          <w:sz w:val="24"/>
          <w:szCs w:val="24"/>
        </w:rPr>
        <w:t xml:space="preserve">the supply in DDD quantity for </w:t>
      </w:r>
      <w:del w:id="24" w:author="dewoller" w:date="2019-01-03T14:56:00Z">
        <w:r w:rsidR="003A1A05" w:rsidRPr="00876767" w:rsidDel="002A66DE">
          <w:rPr>
            <w:rFonts w:ascii="Times New Roman" w:hAnsi="Times New Roman" w:cs="Times New Roman"/>
            <w:sz w:val="24"/>
            <w:szCs w:val="24"/>
          </w:rPr>
          <w:delText xml:space="preserve">one </w:delText>
        </w:r>
        <w:r w:rsidR="0023207E" w:rsidRPr="00876767" w:rsidDel="002A66DE">
          <w:rPr>
            <w:rFonts w:ascii="Times New Roman" w:hAnsi="Times New Roman" w:cs="Times New Roman"/>
            <w:sz w:val="24"/>
            <w:szCs w:val="24"/>
          </w:rPr>
          <w:delText xml:space="preserve">medicine </w:delText>
        </w:r>
      </w:del>
      <w:ins w:id="25" w:author="dewoller" w:date="2019-01-03T14:56:00Z">
        <w:r w:rsidR="002A66DE">
          <w:rPr>
            <w:rFonts w:ascii="Times New Roman" w:hAnsi="Times New Roman" w:cs="Times New Roman"/>
            <w:sz w:val="24"/>
            <w:szCs w:val="24"/>
          </w:rPr>
          <w:t xml:space="preserve">an opioid </w:t>
        </w:r>
      </w:ins>
      <w:r w:rsidR="003A1A05" w:rsidRPr="00876767">
        <w:rPr>
          <w:rFonts w:ascii="Times New Roman" w:hAnsi="Times New Roman" w:cs="Times New Roman"/>
          <w:sz w:val="24"/>
          <w:szCs w:val="24"/>
        </w:rPr>
        <w:t xml:space="preserve">overlaps with the </w:t>
      </w:r>
      <w:r w:rsidR="00121FE1" w:rsidRPr="00876767">
        <w:rPr>
          <w:rFonts w:ascii="Times New Roman" w:hAnsi="Times New Roman" w:cs="Times New Roman"/>
          <w:sz w:val="24"/>
          <w:szCs w:val="24"/>
        </w:rPr>
        <w:t>supply</w:t>
      </w:r>
      <w:r w:rsidR="003A1A05" w:rsidRPr="00876767">
        <w:rPr>
          <w:rFonts w:ascii="Times New Roman" w:hAnsi="Times New Roman" w:cs="Times New Roman"/>
          <w:sz w:val="24"/>
          <w:szCs w:val="24"/>
        </w:rPr>
        <w:t xml:space="preserve"> </w:t>
      </w:r>
      <w:del w:id="26" w:author="dewoller" w:date="2019-01-03T14:56:00Z">
        <w:r w:rsidR="003A1A05" w:rsidRPr="00876767" w:rsidDel="002A66DE">
          <w:rPr>
            <w:rFonts w:ascii="Times New Roman" w:hAnsi="Times New Roman" w:cs="Times New Roman"/>
            <w:sz w:val="24"/>
            <w:szCs w:val="24"/>
          </w:rPr>
          <w:delText>day of the other</w:delText>
        </w:r>
      </w:del>
      <w:ins w:id="27" w:author="dewoller" w:date="2019-01-03T14:56:00Z">
        <w:r w:rsidR="002A66DE">
          <w:rPr>
            <w:rFonts w:ascii="Times New Roman" w:hAnsi="Times New Roman" w:cs="Times New Roman"/>
            <w:sz w:val="24"/>
            <w:szCs w:val="24"/>
          </w:rPr>
          <w:t>of a benzodiazepine</w:t>
        </w:r>
      </w:ins>
      <w:r w:rsidR="003A1A05" w:rsidRPr="00876767">
        <w:rPr>
          <w:rFonts w:ascii="Times New Roman" w:hAnsi="Times New Roman" w:cs="Times New Roman"/>
          <w:sz w:val="24"/>
          <w:szCs w:val="24"/>
        </w:rPr>
        <w:t xml:space="preserve">. For </w:t>
      </w:r>
      <w:del w:id="28" w:author="dewoller" w:date="2019-01-03T14:57:00Z">
        <w:r w:rsidR="003A1A05" w:rsidRPr="00876767" w:rsidDel="002A66DE">
          <w:rPr>
            <w:rFonts w:ascii="Times New Roman" w:hAnsi="Times New Roman" w:cs="Times New Roman"/>
            <w:sz w:val="24"/>
            <w:szCs w:val="24"/>
          </w:rPr>
          <w:delText>instance</w:delText>
        </w:r>
      </w:del>
      <w:ins w:id="29" w:author="dewoller" w:date="2019-01-03T14:57:00Z">
        <w:r w:rsidR="002A66DE">
          <w:rPr>
            <w:rFonts w:ascii="Times New Roman" w:hAnsi="Times New Roman" w:cs="Times New Roman"/>
            <w:sz w:val="24"/>
            <w:szCs w:val="24"/>
          </w:rPr>
          <w:t>example</w:t>
        </w:r>
      </w:ins>
      <w:r w:rsidR="003A1A05" w:rsidRPr="00876767">
        <w:rPr>
          <w:rFonts w:ascii="Times New Roman" w:hAnsi="Times New Roman" w:cs="Times New Roman"/>
          <w:sz w:val="24"/>
          <w:szCs w:val="24"/>
        </w:rPr>
        <w:t xml:space="preserve">, </w:t>
      </w:r>
      <w:del w:id="30" w:author="dewoller" w:date="2019-01-03T14:57:00Z">
        <w:r w:rsidR="003A1A05" w:rsidRPr="00876767" w:rsidDel="002A66DE">
          <w:rPr>
            <w:rFonts w:ascii="Times New Roman" w:hAnsi="Times New Roman" w:cs="Times New Roman"/>
            <w:sz w:val="24"/>
            <w:szCs w:val="24"/>
          </w:rPr>
          <w:delText>if</w:delText>
        </w:r>
        <w:r w:rsidR="0023207E" w:rsidRPr="00876767" w:rsidDel="002A66DE">
          <w:rPr>
            <w:rFonts w:ascii="Times New Roman" w:hAnsi="Times New Roman" w:cs="Times New Roman"/>
            <w:sz w:val="24"/>
            <w:szCs w:val="24"/>
          </w:rPr>
          <w:delText xml:space="preserve"> </w:delText>
        </w:r>
      </w:del>
      <w:r w:rsidR="0023207E" w:rsidRPr="00876767">
        <w:rPr>
          <w:rFonts w:ascii="Times New Roman" w:hAnsi="Times New Roman" w:cs="Times New Roman"/>
          <w:sz w:val="24"/>
          <w:szCs w:val="24"/>
        </w:rPr>
        <w:t xml:space="preserve">an individual </w:t>
      </w:r>
      <w:del w:id="31" w:author="dewoller" w:date="2019-01-03T14:57:00Z">
        <w:r w:rsidR="0023207E" w:rsidRPr="00876767" w:rsidDel="002A66DE">
          <w:rPr>
            <w:rFonts w:ascii="Times New Roman" w:hAnsi="Times New Roman" w:cs="Times New Roman"/>
            <w:sz w:val="24"/>
            <w:szCs w:val="24"/>
          </w:rPr>
          <w:delText xml:space="preserve">was </w:delText>
        </w:r>
      </w:del>
      <w:r w:rsidR="0023207E" w:rsidRPr="00876767">
        <w:rPr>
          <w:rFonts w:ascii="Times New Roman" w:hAnsi="Times New Roman" w:cs="Times New Roman"/>
          <w:sz w:val="24"/>
          <w:szCs w:val="24"/>
        </w:rPr>
        <w:t>dispensed</w:t>
      </w:r>
      <w:r w:rsidR="003A1A05" w:rsidRPr="00876767">
        <w:rPr>
          <w:rFonts w:ascii="Times New Roman" w:hAnsi="Times New Roman" w:cs="Times New Roman"/>
          <w:sz w:val="24"/>
          <w:szCs w:val="24"/>
        </w:rPr>
        <w:t xml:space="preserve"> 10 DDD opioids on</w:t>
      </w:r>
      <w:r w:rsidR="0023207E" w:rsidRPr="00876767">
        <w:rPr>
          <w:rFonts w:ascii="Times New Roman" w:hAnsi="Times New Roman" w:cs="Times New Roman"/>
          <w:sz w:val="24"/>
          <w:szCs w:val="24"/>
        </w:rPr>
        <w:t xml:space="preserve"> 12</w:t>
      </w:r>
      <w:r w:rsidR="003A1A05" w:rsidRPr="00876767">
        <w:rPr>
          <w:rFonts w:ascii="Times New Roman" w:hAnsi="Times New Roman" w:cs="Times New Roman"/>
          <w:sz w:val="24"/>
          <w:szCs w:val="24"/>
        </w:rPr>
        <w:t xml:space="preserve"> January </w:t>
      </w:r>
      <w:r w:rsidR="0023207E" w:rsidRPr="00876767">
        <w:rPr>
          <w:rFonts w:ascii="Times New Roman" w:hAnsi="Times New Roman" w:cs="Times New Roman"/>
          <w:sz w:val="24"/>
          <w:szCs w:val="24"/>
        </w:rPr>
        <w:t>followed by benzodiazepines dispensing on 19 January, then the person was identified as concurrent user for 3 days (i.e., 10+12 – 19).</w:t>
      </w:r>
    </w:p>
    <w:p w14:paraId="573DF2A2" w14:textId="77777777" w:rsidR="006D079B" w:rsidRPr="00876767" w:rsidRDefault="006D079B" w:rsidP="00DC5ECF">
      <w:pPr>
        <w:pStyle w:val="NoSpacing"/>
        <w:spacing w:line="360" w:lineRule="auto"/>
        <w:rPr>
          <w:rFonts w:ascii="Times New Roman" w:hAnsi="Times New Roman" w:cs="Times New Roman"/>
          <w:b/>
          <w:i/>
          <w:sz w:val="24"/>
          <w:szCs w:val="24"/>
        </w:rPr>
      </w:pPr>
    </w:p>
    <w:p w14:paraId="2F83AC2A" w14:textId="1020D953" w:rsidR="00DC5ECF" w:rsidRPr="00876767" w:rsidRDefault="00DC5ECF" w:rsidP="00DC5ECF">
      <w:pPr>
        <w:pStyle w:val="NoSpacing"/>
        <w:spacing w:line="360" w:lineRule="auto"/>
        <w:rPr>
          <w:rFonts w:ascii="Times New Roman" w:hAnsi="Times New Roman" w:cs="Times New Roman"/>
          <w:b/>
          <w:i/>
          <w:sz w:val="24"/>
          <w:szCs w:val="24"/>
        </w:rPr>
      </w:pPr>
      <w:r w:rsidRPr="00876767">
        <w:rPr>
          <w:rFonts w:ascii="Times New Roman" w:hAnsi="Times New Roman" w:cs="Times New Roman"/>
          <w:b/>
          <w:i/>
          <w:sz w:val="24"/>
          <w:szCs w:val="24"/>
        </w:rPr>
        <w:t>Data analysis</w:t>
      </w:r>
    </w:p>
    <w:p w14:paraId="7D1E132D" w14:textId="5906AE0E" w:rsidR="00FA2BAC" w:rsidRPr="00876767" w:rsidRDefault="006D079B" w:rsidP="00243C5E">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The outcome measures included number of individual users and duration of concurrent use</w:t>
      </w:r>
      <w:r w:rsidR="00E36447" w:rsidRPr="00876767">
        <w:rPr>
          <w:rFonts w:ascii="Times New Roman" w:hAnsi="Times New Roman" w:cs="Times New Roman"/>
          <w:sz w:val="24"/>
          <w:szCs w:val="24"/>
        </w:rPr>
        <w:t xml:space="preserve">, </w:t>
      </w:r>
      <w:r w:rsidRPr="00876767">
        <w:rPr>
          <w:rFonts w:ascii="Times New Roman" w:hAnsi="Times New Roman" w:cs="Times New Roman"/>
          <w:sz w:val="24"/>
          <w:szCs w:val="24"/>
        </w:rPr>
        <w:t xml:space="preserve">most common type of opioid and benzodiazepine dispensing, and predictors of concurrent users. </w:t>
      </w:r>
      <w:r w:rsidR="00D200CD" w:rsidRPr="00876767">
        <w:rPr>
          <w:rFonts w:ascii="Times New Roman" w:hAnsi="Times New Roman" w:cs="Times New Roman"/>
          <w:sz w:val="24"/>
          <w:szCs w:val="24"/>
        </w:rPr>
        <w:t>Number of u</w:t>
      </w:r>
      <w:r w:rsidR="00A009E0" w:rsidRPr="00876767">
        <w:rPr>
          <w:rFonts w:ascii="Times New Roman" w:hAnsi="Times New Roman" w:cs="Times New Roman"/>
          <w:sz w:val="24"/>
          <w:szCs w:val="24"/>
        </w:rPr>
        <w:t>sers were computed for men and women, states and territories, and age-groups</w:t>
      </w:r>
      <w:r w:rsidR="00D200CD" w:rsidRPr="00876767">
        <w:rPr>
          <w:rFonts w:ascii="Times New Roman" w:hAnsi="Times New Roman" w:cs="Times New Roman"/>
          <w:sz w:val="24"/>
          <w:szCs w:val="24"/>
        </w:rPr>
        <w:t>, s</w:t>
      </w:r>
      <w:r w:rsidR="00A009E0" w:rsidRPr="00876767">
        <w:rPr>
          <w:rFonts w:ascii="Times New Roman" w:hAnsi="Times New Roman" w:cs="Times New Roman"/>
          <w:sz w:val="24"/>
          <w:szCs w:val="24"/>
        </w:rPr>
        <w:t xml:space="preserve">tratified across the years (2013-2016). </w:t>
      </w:r>
      <w:r w:rsidR="00DB7B47" w:rsidRPr="00876767">
        <w:rPr>
          <w:rFonts w:ascii="Times New Roman" w:hAnsi="Times New Roman" w:cs="Times New Roman"/>
          <w:sz w:val="24"/>
          <w:szCs w:val="24"/>
        </w:rPr>
        <w:t xml:space="preserve">As the data was a 10% sample, for computing number of users per 1000 people, the numbers were multiplied by 10. </w:t>
      </w:r>
      <w:r w:rsidRPr="00876767">
        <w:rPr>
          <w:rFonts w:ascii="Times New Roman" w:hAnsi="Times New Roman" w:cs="Times New Roman"/>
          <w:sz w:val="24"/>
          <w:szCs w:val="24"/>
        </w:rPr>
        <w:t xml:space="preserve">Using direct standardization approach </w:t>
      </w:r>
      <w:r w:rsidR="005D000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&lt;EndNote&gt;&lt;Cite&gt;&lt;Author&gt;Naing&lt;/Author&gt;&lt;Year&gt;2000&lt;/Year&gt;&lt;RecNum&gt;475&lt;/RecNum&gt;&lt;DisplayText&gt;&lt;style size="10"&gt;[23]&lt;/style&gt;&lt;/DisplayText&gt;&lt;record&gt;&lt;rec-number&gt;475&lt;/rec-number&gt;&lt;foreign-keys&gt;&lt;key app="EN" db-id="edrdpw29wxw296esez85fr9aars2sexzd9er" timestamp="1535276588"&gt;475&lt;/key&gt;&lt;/foreign-keys&gt;&lt;ref-type name="Journal Article"&gt;17&lt;/ref-type&gt;&lt;contributors&gt;&lt;authors&gt;&lt;author&gt;Naing, N. N.&lt;/author&gt;&lt;/authors&gt;&lt;/contributors&gt;&lt;auth-address&gt;Unit of Biostatistics &amp;amp; Research Methodology, School of Medical Sciences, Universiti Sains Malaysia, 16150 Kubang Kerian, Kelantan, Malaysia.&lt;/auth-address&gt;&lt;titles&gt;&lt;title&gt;Easy way to learn standardization : direct and indirect methods&lt;/title&gt;&lt;secondary-title&gt;Malays J Med Sci&lt;/secondary-title&gt;&lt;alt-title&gt;The Malaysian journal of medical sciences : MJMS&lt;/alt-title&gt;&lt;/titles&gt;&lt;periodical&gt;&lt;full-title&gt;Malays J Med Sci&lt;/full-title&gt;&lt;abbr-1&gt;The Malaysian journal of medical sciences : MJMS&lt;/abbr-1&gt;&lt;/periodical&gt;&lt;alt-periodical&gt;&lt;full-title&gt;Malays J Med Sci&lt;/full-title&gt;&lt;abbr-1&gt;The Malaysian journal of medical sciences : MJMS&lt;/abbr-1&gt;&lt;/alt-periodical&gt;&lt;pages&gt;10-5&lt;/pages&gt;&lt;volume&gt;7&lt;/volume&gt;&lt;number&gt;1&lt;/number&gt;&lt;dates&gt;&lt;year&gt;2000&lt;/year&gt;&lt;pub-dates&gt;&lt;date&gt;Jan&lt;/date&gt;&lt;/pub-dates&gt;&lt;/dates&gt;&lt;isbn&gt;1394-195X (Print)&amp;#xD;1394-195X (Linking)&lt;/isbn&gt;&lt;accession-num&gt;22844209&lt;/accession-num&gt;&lt;urls&gt;&lt;related-urls&gt;&lt;url&gt;http://www.ncbi.nlm.nih.gov/pubmed/22844209&lt;/url&gt;&lt;/related-urls&gt;&lt;/urls&gt;&lt;custom2&gt;3406211&lt;/custom2&gt;&lt;/record&gt;&lt;/Cite&gt;&lt;/EndNote&gt;</w:instrText>
      </w:r>
      <w:r w:rsidR="005D000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4"/>
          <w:szCs w:val="24"/>
        </w:rPr>
        <w:t>[23]</w:t>
      </w:r>
      <w:r w:rsidR="005D000E" w:rsidRPr="00876767">
        <w:rPr>
          <w:rFonts w:ascii="Times New Roman" w:hAnsi="Times New Roman" w:cs="Times New Roman"/>
          <w:sz w:val="24"/>
          <w:szCs w:val="24"/>
        </w:rPr>
        <w:fldChar w:fldCharType="end"/>
      </w:r>
      <w:ins w:id="32" w:author="dewoller" w:date="2019-01-03T14:58:00Z">
        <w:r w:rsidR="002A66DE">
          <w:rPr>
            <w:rFonts w:ascii="Times New Roman" w:hAnsi="Times New Roman" w:cs="Times New Roman"/>
            <w:sz w:val="24"/>
            <w:szCs w:val="24"/>
          </w:rPr>
          <w:t>, the</w:t>
        </w:r>
      </w:ins>
      <w:r w:rsidRPr="00876767">
        <w:rPr>
          <w:rFonts w:ascii="Times New Roman" w:hAnsi="Times New Roman" w:cs="Times New Roman"/>
          <w:sz w:val="24"/>
          <w:szCs w:val="24"/>
        </w:rPr>
        <w:t xml:space="preserve"> </w:t>
      </w:r>
      <w:r w:rsidR="005D000E" w:rsidRPr="00876767">
        <w:rPr>
          <w:rFonts w:ascii="Times New Roman" w:hAnsi="Times New Roman" w:cs="Times New Roman"/>
          <w:sz w:val="24"/>
          <w:szCs w:val="24"/>
        </w:rPr>
        <w:t>number</w:t>
      </w:r>
      <w:r w:rsidR="00756AB9" w:rsidRPr="00876767">
        <w:rPr>
          <w:rFonts w:ascii="Times New Roman" w:hAnsi="Times New Roman" w:cs="Times New Roman"/>
          <w:sz w:val="24"/>
          <w:szCs w:val="24"/>
        </w:rPr>
        <w:t xml:space="preserve"> of</w:t>
      </w:r>
      <w:r w:rsidR="005D000E" w:rsidRPr="00876767">
        <w:rPr>
          <w:rFonts w:ascii="Times New Roman" w:hAnsi="Times New Roman" w:cs="Times New Roman"/>
          <w:sz w:val="24"/>
          <w:szCs w:val="24"/>
        </w:rPr>
        <w:t xml:space="preserve"> </w:t>
      </w:r>
      <w:r w:rsidRPr="00876767">
        <w:rPr>
          <w:rFonts w:ascii="Times New Roman" w:hAnsi="Times New Roman" w:cs="Times New Roman"/>
          <w:sz w:val="24"/>
          <w:szCs w:val="24"/>
        </w:rPr>
        <w:t xml:space="preserve">concurrent users in the individual LGAs were adjusted for </w:t>
      </w:r>
      <w:ins w:id="33" w:author="dewoller" w:date="2019-01-03T14:58:00Z">
        <w:r w:rsidR="002A66DE">
          <w:rPr>
            <w:rFonts w:ascii="Times New Roman" w:hAnsi="Times New Roman" w:cs="Times New Roman"/>
            <w:sz w:val="24"/>
            <w:szCs w:val="24"/>
          </w:rPr>
          <w:t xml:space="preserve">the </w:t>
        </w:r>
      </w:ins>
      <w:r w:rsidR="00756AB9" w:rsidRPr="00876767">
        <w:rPr>
          <w:rFonts w:ascii="Times New Roman" w:hAnsi="Times New Roman" w:cs="Times New Roman"/>
          <w:sz w:val="24"/>
          <w:szCs w:val="24"/>
        </w:rPr>
        <w:t xml:space="preserve">age and sex structure of </w:t>
      </w:r>
      <w:ins w:id="34" w:author="dewoller" w:date="2019-01-03T14:58:00Z">
        <w:r w:rsidR="002A66DE">
          <w:rPr>
            <w:rFonts w:ascii="Times New Roman" w:hAnsi="Times New Roman" w:cs="Times New Roman"/>
            <w:sz w:val="24"/>
            <w:szCs w:val="24"/>
          </w:rPr>
          <w:t xml:space="preserve">the </w:t>
        </w:r>
      </w:ins>
      <w:r w:rsidR="00756AB9" w:rsidRPr="00876767">
        <w:rPr>
          <w:rFonts w:ascii="Times New Roman" w:hAnsi="Times New Roman" w:cs="Times New Roman"/>
          <w:sz w:val="24"/>
          <w:szCs w:val="24"/>
        </w:rPr>
        <w:t xml:space="preserve">Australian national </w:t>
      </w:r>
      <w:r w:rsidRPr="00876767">
        <w:rPr>
          <w:rFonts w:ascii="Times New Roman" w:hAnsi="Times New Roman" w:cs="Times New Roman"/>
          <w:sz w:val="24"/>
          <w:szCs w:val="24"/>
        </w:rPr>
        <w:t>population.</w:t>
      </w:r>
      <w:r w:rsidR="005D000E" w:rsidRPr="00876767">
        <w:rPr>
          <w:rFonts w:ascii="Times New Roman" w:hAnsi="Times New Roman" w:cs="Times New Roman"/>
          <w:sz w:val="24"/>
          <w:szCs w:val="24"/>
        </w:rPr>
        <w:t xml:space="preserve"> </w:t>
      </w:r>
      <w:r w:rsidR="007E5B5E" w:rsidRPr="00876767">
        <w:rPr>
          <w:rFonts w:ascii="Times New Roman" w:hAnsi="Times New Roman" w:cs="Times New Roman"/>
          <w:sz w:val="24"/>
          <w:szCs w:val="24"/>
        </w:rPr>
        <w:t>The s</w:t>
      </w:r>
      <w:r w:rsidR="005D000E" w:rsidRPr="00876767">
        <w:rPr>
          <w:rFonts w:ascii="Times New Roman" w:hAnsi="Times New Roman" w:cs="Times New Roman"/>
          <w:sz w:val="24"/>
          <w:szCs w:val="24"/>
        </w:rPr>
        <w:t>tandardised rates are hypothetical rates that would have been observed if the population</w:t>
      </w:r>
      <w:r w:rsidR="007E5B5E" w:rsidRPr="00876767">
        <w:rPr>
          <w:rFonts w:ascii="Times New Roman" w:hAnsi="Times New Roman" w:cs="Times New Roman"/>
          <w:sz w:val="24"/>
          <w:szCs w:val="24"/>
        </w:rPr>
        <w:t xml:space="preserve"> we </w:t>
      </w:r>
      <w:r w:rsidR="005D000E" w:rsidRPr="00876767">
        <w:rPr>
          <w:rFonts w:ascii="Times New Roman" w:hAnsi="Times New Roman" w:cs="Times New Roman"/>
          <w:sz w:val="24"/>
          <w:szCs w:val="24"/>
        </w:rPr>
        <w:t>studied had the same age</w:t>
      </w:r>
      <w:r w:rsidR="007E5B5E" w:rsidRPr="00876767">
        <w:rPr>
          <w:rFonts w:ascii="Times New Roman" w:hAnsi="Times New Roman" w:cs="Times New Roman"/>
          <w:sz w:val="24"/>
          <w:szCs w:val="24"/>
        </w:rPr>
        <w:t xml:space="preserve"> and sex</w:t>
      </w:r>
      <w:r w:rsidR="005D000E" w:rsidRPr="00876767">
        <w:rPr>
          <w:rFonts w:ascii="Times New Roman" w:hAnsi="Times New Roman" w:cs="Times New Roman"/>
          <w:sz w:val="24"/>
          <w:szCs w:val="24"/>
        </w:rPr>
        <w:t xml:space="preserve"> distribution as </w:t>
      </w:r>
      <w:r w:rsidR="007E5B5E" w:rsidRPr="00876767">
        <w:rPr>
          <w:rFonts w:ascii="Times New Roman" w:hAnsi="Times New Roman" w:cs="Times New Roman"/>
          <w:sz w:val="24"/>
          <w:szCs w:val="24"/>
        </w:rPr>
        <w:t>the Australian national population</w:t>
      </w:r>
      <w:r w:rsidR="005D000E" w:rsidRPr="00876767">
        <w:rPr>
          <w:rFonts w:ascii="Times New Roman" w:hAnsi="Times New Roman" w:cs="Times New Roman"/>
          <w:sz w:val="24"/>
          <w:szCs w:val="24"/>
        </w:rPr>
        <w:t>, while all other factors remained unchanged</w:t>
      </w:r>
      <w:r w:rsidR="007E5B5E" w:rsidRPr="00876767">
        <w:rPr>
          <w:rFonts w:ascii="Times New Roman" w:hAnsi="Times New Roman" w:cs="Times New Roman"/>
          <w:sz w:val="24"/>
          <w:szCs w:val="24"/>
        </w:rPr>
        <w:t xml:space="preserve">. </w:t>
      </w:r>
      <w:r w:rsidR="004668FE" w:rsidRPr="00876767">
        <w:rPr>
          <w:rFonts w:ascii="Times New Roman" w:hAnsi="Times New Roman" w:cs="Times New Roman"/>
          <w:sz w:val="24"/>
          <w:szCs w:val="24"/>
        </w:rPr>
        <w:t xml:space="preserve">Based on </w:t>
      </w:r>
      <w:r w:rsidR="00904C9D" w:rsidRPr="00876767">
        <w:rPr>
          <w:rFonts w:ascii="Times New Roman" w:hAnsi="Times New Roman" w:cs="Times New Roman"/>
          <w:sz w:val="24"/>
          <w:szCs w:val="24"/>
        </w:rPr>
        <w:t xml:space="preserve">tertile distribution of </w:t>
      </w:r>
      <w:r w:rsidR="00FB51DE" w:rsidRPr="00876767">
        <w:rPr>
          <w:rFonts w:ascii="Times New Roman" w:hAnsi="Times New Roman" w:cs="Times New Roman"/>
          <w:sz w:val="24"/>
          <w:szCs w:val="24"/>
        </w:rPr>
        <w:t xml:space="preserve">four-year average of </w:t>
      </w:r>
      <w:r w:rsidR="004668FE" w:rsidRPr="00876767">
        <w:rPr>
          <w:rFonts w:ascii="Times New Roman" w:hAnsi="Times New Roman" w:cs="Times New Roman"/>
          <w:sz w:val="24"/>
          <w:szCs w:val="24"/>
        </w:rPr>
        <w:t>standardized concurrent user</w:t>
      </w:r>
      <w:r w:rsidR="00FB51DE" w:rsidRPr="00876767">
        <w:rPr>
          <w:rFonts w:ascii="Times New Roman" w:hAnsi="Times New Roman" w:cs="Times New Roman"/>
          <w:sz w:val="24"/>
          <w:szCs w:val="24"/>
        </w:rPr>
        <w:t xml:space="preserve"> numbers</w:t>
      </w:r>
      <w:r w:rsidR="004668FE" w:rsidRPr="00876767">
        <w:rPr>
          <w:rFonts w:ascii="Times New Roman" w:hAnsi="Times New Roman" w:cs="Times New Roman"/>
          <w:sz w:val="24"/>
          <w:szCs w:val="24"/>
        </w:rPr>
        <w:t xml:space="preserve">, all LGAs were categorized into three types: low, moderate and high and reflected </w:t>
      </w:r>
      <w:del w:id="35" w:author="dewoller" w:date="2019-01-03T14:59:00Z">
        <w:r w:rsidR="004668FE" w:rsidRPr="00876767" w:rsidDel="002A66DE">
          <w:rPr>
            <w:rFonts w:ascii="Times New Roman" w:hAnsi="Times New Roman" w:cs="Times New Roman"/>
            <w:sz w:val="24"/>
            <w:szCs w:val="24"/>
          </w:rPr>
          <w:delText xml:space="preserve">in </w:delText>
        </w:r>
      </w:del>
      <w:ins w:id="36" w:author="dewoller" w:date="2019-01-03T14:59:00Z">
        <w:r w:rsidR="002A66DE">
          <w:rPr>
            <w:rFonts w:ascii="Times New Roman" w:hAnsi="Times New Roman" w:cs="Times New Roman"/>
            <w:sz w:val="24"/>
            <w:szCs w:val="24"/>
          </w:rPr>
          <w:t>o</w:t>
        </w:r>
        <w:r w:rsidR="002A66DE" w:rsidRPr="00876767">
          <w:rPr>
            <w:rFonts w:ascii="Times New Roman" w:hAnsi="Times New Roman" w:cs="Times New Roman"/>
            <w:sz w:val="24"/>
            <w:szCs w:val="24"/>
          </w:rPr>
          <w:t xml:space="preserve">n </w:t>
        </w:r>
      </w:ins>
      <w:r w:rsidR="004668FE" w:rsidRPr="00876767">
        <w:rPr>
          <w:rFonts w:ascii="Times New Roman" w:hAnsi="Times New Roman" w:cs="Times New Roman"/>
          <w:sz w:val="24"/>
          <w:szCs w:val="24"/>
        </w:rPr>
        <w:t xml:space="preserve">the Australian map. </w:t>
      </w:r>
    </w:p>
    <w:p w14:paraId="2CF2BC68" w14:textId="7732B22D" w:rsidR="003137F8" w:rsidRPr="00876767" w:rsidRDefault="003137F8" w:rsidP="00243C5E">
      <w:pPr>
        <w:pStyle w:val="NoSpacing"/>
        <w:spacing w:line="360" w:lineRule="auto"/>
        <w:rPr>
          <w:rFonts w:ascii="Times New Roman" w:hAnsi="Times New Roman" w:cs="Times New Roman"/>
          <w:sz w:val="24"/>
          <w:szCs w:val="24"/>
        </w:rPr>
      </w:pPr>
    </w:p>
    <w:p w14:paraId="6EEA64BA" w14:textId="70503057" w:rsidR="003137F8" w:rsidRPr="00876767" w:rsidRDefault="00414679" w:rsidP="00243C5E">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To examine the variation in type of drug being dispensed among the concurrent and non-concurrent users</w:t>
      </w:r>
      <w:ins w:id="37" w:author="dewoller" w:date="2019-01-03T14:59:00Z">
        <w:r w:rsidR="002A66DE">
          <w:rPr>
            <w:rFonts w:ascii="Times New Roman" w:hAnsi="Times New Roman" w:cs="Times New Roman"/>
            <w:sz w:val="24"/>
            <w:szCs w:val="24"/>
          </w:rPr>
          <w:t>,</w:t>
        </w:r>
      </w:ins>
      <w:r w:rsidRPr="00876767">
        <w:rPr>
          <w:rFonts w:ascii="Times New Roman" w:hAnsi="Times New Roman" w:cs="Times New Roman"/>
          <w:sz w:val="24"/>
          <w:szCs w:val="24"/>
        </w:rPr>
        <w:t xml:space="preserve"> a drug of choice (both for opioid and benzodiazepine) was identified for everyone based on total amount of DDD dispensed during the four-year of study period. </w:t>
      </w:r>
      <w:r w:rsidR="00E36447" w:rsidRPr="00876767">
        <w:rPr>
          <w:rFonts w:ascii="Times New Roman" w:hAnsi="Times New Roman" w:cs="Times New Roman"/>
          <w:sz w:val="24"/>
          <w:szCs w:val="24"/>
        </w:rPr>
        <w:t xml:space="preserve">If someone was dispensed tramadol and codeine, and the DDD amount for tramadol was higher than codeine, then tramadol was identified as drug of choice for this person. </w:t>
      </w:r>
    </w:p>
    <w:p w14:paraId="41EECAAE" w14:textId="77777777" w:rsidR="00985BB2" w:rsidRPr="00876767" w:rsidRDefault="00985BB2" w:rsidP="00DC5ECF">
      <w:pPr>
        <w:pStyle w:val="NoSpacing"/>
        <w:spacing w:line="360" w:lineRule="auto"/>
        <w:rPr>
          <w:rFonts w:ascii="Times New Roman" w:hAnsi="Times New Roman" w:cs="Times New Roman"/>
          <w:sz w:val="24"/>
          <w:szCs w:val="24"/>
        </w:rPr>
      </w:pPr>
    </w:p>
    <w:p w14:paraId="2978C829" w14:textId="02E25ED3" w:rsidR="00243C5E" w:rsidRPr="00876767" w:rsidRDefault="00985BB2"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Two regression models were developed</w:t>
      </w:r>
      <w:r w:rsidR="00E3048F" w:rsidRPr="00876767">
        <w:rPr>
          <w:rFonts w:ascii="Times New Roman" w:hAnsi="Times New Roman" w:cs="Times New Roman"/>
          <w:sz w:val="24"/>
          <w:szCs w:val="24"/>
        </w:rPr>
        <w:t xml:space="preserve">. Firstly, we </w:t>
      </w:r>
      <w:del w:id="38" w:author="dewoller" w:date="2019-01-03T14:59:00Z">
        <w:r w:rsidR="00E3048F" w:rsidRPr="00876767" w:rsidDel="002A66DE">
          <w:rPr>
            <w:rFonts w:ascii="Times New Roman" w:hAnsi="Times New Roman" w:cs="Times New Roman"/>
            <w:sz w:val="24"/>
            <w:szCs w:val="24"/>
          </w:rPr>
          <w:delText xml:space="preserve">run </w:delText>
        </w:r>
      </w:del>
      <w:ins w:id="39" w:author="dewoller" w:date="2019-01-03T14:59:00Z">
        <w:r w:rsidR="002A66DE" w:rsidRPr="00876767">
          <w:rPr>
            <w:rFonts w:ascii="Times New Roman" w:hAnsi="Times New Roman" w:cs="Times New Roman"/>
            <w:sz w:val="24"/>
            <w:szCs w:val="24"/>
          </w:rPr>
          <w:t>r</w:t>
        </w:r>
        <w:r w:rsidR="002A66DE">
          <w:rPr>
            <w:rFonts w:ascii="Times New Roman" w:hAnsi="Times New Roman" w:cs="Times New Roman"/>
            <w:sz w:val="24"/>
            <w:szCs w:val="24"/>
          </w:rPr>
          <w:t>a</w:t>
        </w:r>
        <w:r w:rsidR="002A66DE" w:rsidRPr="00876767">
          <w:rPr>
            <w:rFonts w:ascii="Times New Roman" w:hAnsi="Times New Roman" w:cs="Times New Roman"/>
            <w:sz w:val="24"/>
            <w:szCs w:val="24"/>
          </w:rPr>
          <w:t xml:space="preserve">n </w:t>
        </w:r>
      </w:ins>
      <w:r w:rsidR="00E3048F" w:rsidRPr="00876767">
        <w:rPr>
          <w:rFonts w:ascii="Times New Roman" w:hAnsi="Times New Roman" w:cs="Times New Roman"/>
          <w:sz w:val="24"/>
          <w:szCs w:val="24"/>
        </w:rPr>
        <w:t xml:space="preserve">a </w:t>
      </w:r>
      <w:r w:rsidRPr="00876767">
        <w:rPr>
          <w:rFonts w:ascii="Times New Roman" w:hAnsi="Times New Roman" w:cs="Times New Roman"/>
          <w:sz w:val="24"/>
          <w:szCs w:val="24"/>
        </w:rPr>
        <w:t xml:space="preserve">multivariable logistic regression to identify the </w:t>
      </w:r>
      <w:r w:rsidR="005E283E" w:rsidRPr="00876767">
        <w:rPr>
          <w:rFonts w:ascii="Times New Roman" w:hAnsi="Times New Roman" w:cs="Times New Roman"/>
          <w:sz w:val="24"/>
          <w:szCs w:val="24"/>
        </w:rPr>
        <w:t xml:space="preserve">significant </w:t>
      </w:r>
      <w:r w:rsidR="00E36447" w:rsidRPr="00876767">
        <w:rPr>
          <w:rFonts w:ascii="Times New Roman" w:hAnsi="Times New Roman" w:cs="Times New Roman"/>
          <w:sz w:val="24"/>
          <w:szCs w:val="24"/>
        </w:rPr>
        <w:t xml:space="preserve">covariates </w:t>
      </w:r>
      <w:r w:rsidR="00E3048F" w:rsidRPr="00876767">
        <w:rPr>
          <w:rFonts w:ascii="Times New Roman" w:hAnsi="Times New Roman" w:cs="Times New Roman"/>
          <w:sz w:val="24"/>
          <w:szCs w:val="24"/>
        </w:rPr>
        <w:t xml:space="preserve">of </w:t>
      </w:r>
      <w:r w:rsidRPr="00876767">
        <w:rPr>
          <w:rFonts w:ascii="Times New Roman" w:hAnsi="Times New Roman" w:cs="Times New Roman"/>
          <w:sz w:val="24"/>
          <w:szCs w:val="24"/>
        </w:rPr>
        <w:t>concurrent users</w:t>
      </w:r>
      <w:r w:rsidR="00E3048F" w:rsidRPr="00876767">
        <w:rPr>
          <w:rFonts w:ascii="Times New Roman" w:hAnsi="Times New Roman" w:cs="Times New Roman"/>
          <w:sz w:val="24"/>
          <w:szCs w:val="24"/>
        </w:rPr>
        <w:t xml:space="preserve">. Secondly, </w:t>
      </w:r>
      <w:del w:id="40" w:author="dewoller" w:date="2019-01-03T14:59:00Z">
        <w:r w:rsidR="00E3048F" w:rsidRPr="00876767" w:rsidDel="002A66DE">
          <w:rPr>
            <w:rFonts w:ascii="Times New Roman" w:hAnsi="Times New Roman" w:cs="Times New Roman"/>
            <w:sz w:val="24"/>
            <w:szCs w:val="24"/>
          </w:rPr>
          <w:delText>given that</w:delText>
        </w:r>
      </w:del>
      <w:ins w:id="41" w:author="dewoller" w:date="2019-01-03T14:59:00Z">
        <w:r w:rsidR="002A66DE">
          <w:rPr>
            <w:rFonts w:ascii="Times New Roman" w:hAnsi="Times New Roman" w:cs="Times New Roman"/>
            <w:sz w:val="24"/>
            <w:szCs w:val="24"/>
          </w:rPr>
          <w:t>where</w:t>
        </w:r>
      </w:ins>
      <w:r w:rsidR="00E3048F" w:rsidRPr="00876767">
        <w:rPr>
          <w:rFonts w:ascii="Times New Roman" w:hAnsi="Times New Roman" w:cs="Times New Roman"/>
          <w:sz w:val="24"/>
          <w:szCs w:val="24"/>
        </w:rPr>
        <w:t xml:space="preserve"> </w:t>
      </w:r>
      <w:del w:id="42" w:author="dewoller" w:date="2019-01-03T15:00:00Z">
        <w:r w:rsidR="00E3048F" w:rsidRPr="00876767" w:rsidDel="002A66DE">
          <w:rPr>
            <w:rFonts w:ascii="Times New Roman" w:hAnsi="Times New Roman" w:cs="Times New Roman"/>
            <w:sz w:val="24"/>
            <w:szCs w:val="24"/>
          </w:rPr>
          <w:delText xml:space="preserve">there </w:delText>
        </w:r>
      </w:del>
      <w:ins w:id="43" w:author="dewoller" w:date="2019-01-03T15:00:00Z">
        <w:r w:rsidR="002A66DE" w:rsidRPr="00876767">
          <w:rPr>
            <w:rFonts w:ascii="Times New Roman" w:hAnsi="Times New Roman" w:cs="Times New Roman"/>
            <w:sz w:val="24"/>
            <w:szCs w:val="24"/>
          </w:rPr>
          <w:t>the</w:t>
        </w:r>
        <w:r w:rsidR="002A66DE">
          <w:rPr>
            <w:rFonts w:ascii="Times New Roman" w:hAnsi="Times New Roman" w:cs="Times New Roman"/>
            <w:sz w:val="24"/>
            <w:szCs w:val="24"/>
          </w:rPr>
          <w:t xml:space="preserve"> dataset had </w:t>
        </w:r>
      </w:ins>
      <w:del w:id="44" w:author="dewoller" w:date="2019-01-03T15:00:00Z">
        <w:r w:rsidRPr="00876767" w:rsidDel="002A66DE">
          <w:rPr>
            <w:rFonts w:ascii="Times New Roman" w:hAnsi="Times New Roman" w:cs="Times New Roman"/>
            <w:sz w:val="24"/>
            <w:szCs w:val="24"/>
          </w:rPr>
          <w:delText xml:space="preserve">was </w:delText>
        </w:r>
      </w:del>
      <w:r w:rsidRPr="00876767">
        <w:rPr>
          <w:rFonts w:ascii="Times New Roman" w:hAnsi="Times New Roman" w:cs="Times New Roman"/>
          <w:sz w:val="24"/>
          <w:szCs w:val="24"/>
        </w:rPr>
        <w:t>a hierarchical structure (e.g., LGAs are nested in states)</w:t>
      </w:r>
      <w:del w:id="45" w:author="dewoller" w:date="2019-01-03T15:00:00Z">
        <w:r w:rsidRPr="00876767" w:rsidDel="002A66DE">
          <w:rPr>
            <w:rFonts w:ascii="Times New Roman" w:hAnsi="Times New Roman" w:cs="Times New Roman"/>
            <w:sz w:val="24"/>
            <w:szCs w:val="24"/>
          </w:rPr>
          <w:delText xml:space="preserve"> in the dataset</w:delText>
        </w:r>
      </w:del>
      <w:r w:rsidRPr="00876767">
        <w:rPr>
          <w:rFonts w:ascii="Times New Roman" w:hAnsi="Times New Roman" w:cs="Times New Roman"/>
          <w:sz w:val="24"/>
          <w:szCs w:val="24"/>
        </w:rPr>
        <w:t xml:space="preserve">, we performed </w:t>
      </w:r>
      <w:ins w:id="46" w:author="dewoller" w:date="2019-01-03T15:00:00Z">
        <w:r w:rsidR="002A66DE">
          <w:rPr>
            <w:rFonts w:ascii="Times New Roman" w:hAnsi="Times New Roman" w:cs="Times New Roman"/>
            <w:sz w:val="24"/>
            <w:szCs w:val="24"/>
          </w:rPr>
          <w:t xml:space="preserve">a </w:t>
        </w:r>
      </w:ins>
      <w:r w:rsidRPr="00876767">
        <w:rPr>
          <w:rFonts w:ascii="Times New Roman" w:hAnsi="Times New Roman" w:cs="Times New Roman"/>
          <w:sz w:val="24"/>
          <w:szCs w:val="24"/>
        </w:rPr>
        <w:t xml:space="preserve">likelihood test to compare random effects model against </w:t>
      </w:r>
      <w:ins w:id="47" w:author="dewoller" w:date="2019-01-03T15:00:00Z">
        <w:r w:rsidR="002A66DE">
          <w:rPr>
            <w:rFonts w:ascii="Times New Roman" w:hAnsi="Times New Roman" w:cs="Times New Roman"/>
            <w:sz w:val="24"/>
            <w:szCs w:val="24"/>
          </w:rPr>
          <w:t xml:space="preserve">a </w:t>
        </w:r>
      </w:ins>
      <w:r w:rsidRPr="00876767">
        <w:rPr>
          <w:rFonts w:ascii="Times New Roman" w:hAnsi="Times New Roman" w:cs="Times New Roman"/>
          <w:sz w:val="24"/>
          <w:szCs w:val="24"/>
        </w:rPr>
        <w:t>fixed effects model. Statistically significant results (</w:t>
      </w:r>
      <w:r w:rsidRPr="00876767">
        <w:rPr>
          <w:rFonts w:ascii="Times New Roman" w:hAnsi="Times New Roman" w:cs="Times New Roman"/>
          <w:i/>
          <w:sz w:val="24"/>
          <w:szCs w:val="24"/>
        </w:rPr>
        <w:t>p</w:t>
      </w:r>
      <w:r w:rsidRPr="00876767">
        <w:rPr>
          <w:rFonts w:ascii="Times New Roman" w:hAnsi="Times New Roman" w:cs="Times New Roman"/>
          <w:sz w:val="24"/>
          <w:szCs w:val="24"/>
        </w:rPr>
        <w:t xml:space="preserve">&lt;0.05) in this test implied that the random effect models were preferable for modelling this data. Accordingly, we conducted multilevel mixed effects negative binomial regression using </w:t>
      </w:r>
      <w:r w:rsidR="001B2EBD" w:rsidRPr="00876767">
        <w:rPr>
          <w:rFonts w:ascii="Times New Roman" w:hAnsi="Times New Roman" w:cs="Times New Roman"/>
          <w:i/>
          <w:sz w:val="24"/>
          <w:szCs w:val="24"/>
        </w:rPr>
        <w:t>m</w:t>
      </w:r>
      <w:r w:rsidRPr="00876767">
        <w:rPr>
          <w:rFonts w:ascii="Times New Roman" w:hAnsi="Times New Roman" w:cs="Times New Roman"/>
          <w:i/>
          <w:sz w:val="24"/>
          <w:szCs w:val="24"/>
        </w:rPr>
        <w:t>eqrlogit</w:t>
      </w:r>
      <w:r w:rsidRPr="00876767">
        <w:rPr>
          <w:rFonts w:ascii="Times New Roman" w:hAnsi="Times New Roman" w:cs="Times New Roman"/>
          <w:sz w:val="24"/>
          <w:szCs w:val="24"/>
        </w:rPr>
        <w:t xml:space="preserve"> commands of STATA program </w:t>
      </w:r>
      <w:r w:rsidR="003E2D07"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&lt;EndNote&gt;&lt;Cite&gt;&lt;Author&gt;STATACorp&lt;/Author&gt;&lt;Year&gt;2013&lt;/Year&gt;&lt;RecNum&gt;532&lt;/RecNum&gt;&lt;DisplayText&gt;&lt;style size="10"&gt;[24]&lt;/style&gt;&lt;/DisplayText&gt;&lt;record&gt;&lt;rec-number&gt;532&lt;/rec-number&gt;&lt;foreign-keys&gt;&lt;key app="EN" db-id="edrdpw29wxw296esez85fr9aars2sexzd9er" timestamp="1543197233"&gt;532&lt;/key&gt;&lt;/foreign-keys&gt;&lt;ref-type name="Web Page"&gt;12&lt;/ref-type&gt;&lt;contributors&gt;&lt;authors&gt;&lt;author&gt;STATACorp,&lt;/author&gt;&lt;/authors&gt;&lt;/contributors&gt;&lt;titles&gt;&lt;title&gt;Statamultilevel mixedeffects reference manual release 13. Available at: https://www.stata.com/manuals13/me.pdf&lt;/title&gt;&lt;/titles&gt;&lt;dates&gt;&lt;year&gt;2013&lt;/year&gt;&lt;/dates&gt;&lt;urls&gt;&lt;/urls&gt;&lt;/record&gt;&lt;/Cite&gt;&lt;/EndNote&gt;</w:instrText>
      </w:r>
      <w:r w:rsidR="003E2D07"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[24]</w:t>
      </w:r>
      <w:r w:rsidR="003E2D07" w:rsidRPr="00876767">
        <w:rPr>
          <w:rFonts w:ascii="Times New Roman" w:hAnsi="Times New Roman" w:cs="Times New Roman"/>
          <w:sz w:val="24"/>
          <w:szCs w:val="24"/>
        </w:rPr>
        <w:fldChar w:fldCharType="end"/>
      </w:r>
      <w:r w:rsidR="001B2EBD" w:rsidRPr="00876767">
        <w:rPr>
          <w:rFonts w:ascii="Times New Roman" w:hAnsi="Times New Roman" w:cs="Times New Roman"/>
          <w:sz w:val="24"/>
          <w:szCs w:val="24"/>
        </w:rPr>
        <w:t>.</w:t>
      </w:r>
      <w:r w:rsidRPr="00876767">
        <w:rPr>
          <w:rFonts w:ascii="Times New Roman" w:hAnsi="Times New Roman" w:cs="Times New Roman"/>
          <w:sz w:val="24"/>
          <w:szCs w:val="24"/>
        </w:rPr>
        <w:t xml:space="preserve"> </w:t>
      </w:r>
    </w:p>
    <w:p w14:paraId="1418826A" w14:textId="77777777" w:rsidR="004668FE" w:rsidRPr="00876767" w:rsidRDefault="004668FE" w:rsidP="00DC5ECF">
      <w:pPr>
        <w:pStyle w:val="NoSpacing"/>
        <w:spacing w:line="360" w:lineRule="auto"/>
        <w:rPr>
          <w:rFonts w:ascii="Times New Roman" w:hAnsi="Times New Roman" w:cs="Times New Roman"/>
          <w:sz w:val="24"/>
          <w:szCs w:val="24"/>
        </w:rPr>
      </w:pPr>
    </w:p>
    <w:p w14:paraId="38820264" w14:textId="3BCCC7B4" w:rsidR="004D731C" w:rsidRPr="00876767" w:rsidRDefault="00A009E0"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lastRenderedPageBreak/>
        <w:t xml:space="preserve">All analyses were performed using Stata 13 (Stata Corp LP, College Station, TX, USA, 2011) and </w:t>
      </w:r>
      <w:r w:rsidR="00FB51DE" w:rsidRPr="00876767">
        <w:rPr>
          <w:rFonts w:ascii="Times New Roman" w:hAnsi="Times New Roman" w:cs="Times New Roman"/>
          <w:sz w:val="24"/>
          <w:szCs w:val="24"/>
        </w:rPr>
        <w:t xml:space="preserve">R software version 3.4.4 </w:t>
      </w:r>
      <w:r w:rsidR="00FB51D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&lt;EndNote&gt;&lt;Cite&gt;&lt;Author&gt;Wickham&lt;/Author&gt;&lt;Year&gt;2017&lt;/Year&gt;&lt;RecNum&gt;504&lt;/RecNum&gt;&lt;DisplayText&gt;&lt;style size="10"&gt;[25]&lt;/style&gt;&lt;/DisplayText&gt;&lt;record&gt;&lt;rec-number&gt;504&lt;/rec-number&gt;&lt;foreign-keys&gt;&lt;key app="EN" db-id="edrdpw29wxw296esez85fr9aars2sexzd9er"&gt;504&lt;/key&gt;&lt;/foreign-keys&gt;&lt;ref-type name="Web Page"&gt;12&lt;/ref-type&gt;&lt;contributors&gt;&lt;authors&gt;&lt;author&gt;Hadley Wickham&lt;/author&gt;&lt;/authors&gt;&lt;/contributors&gt;&lt;titles&gt;&lt;title&gt;tidyverse: Easily Install and Load the &amp;apos;Tidyverse&amp;apos;. R package version 1.2.1&lt;/title&gt;&lt;/titles&gt;&lt;dates&gt;&lt;year&gt;2017&lt;/year&gt;&lt;/dates&gt;&lt;urls&gt;&lt;related-urls&gt;&lt;url&gt;https://CRAN.R-project.org/package=tidyverse&lt;/url&gt;&lt;/related-urls&gt;&lt;/urls&gt;&lt;/record&gt;&lt;/Cite&gt;&lt;/EndNote&gt;</w:instrText>
      </w:r>
      <w:r w:rsidR="00FB51D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4"/>
          <w:szCs w:val="24"/>
        </w:rPr>
        <w:t>[25]</w:t>
      </w:r>
      <w:r w:rsidR="00FB51DE" w:rsidRPr="00876767">
        <w:rPr>
          <w:rFonts w:ascii="Times New Roman" w:hAnsi="Times New Roman" w:cs="Times New Roman"/>
          <w:sz w:val="24"/>
          <w:szCs w:val="24"/>
        </w:rPr>
        <w:fldChar w:fldCharType="end"/>
      </w:r>
      <w:r w:rsidR="00FB51DE" w:rsidRPr="00876767">
        <w:rPr>
          <w:rFonts w:ascii="Times New Roman" w:hAnsi="Times New Roman" w:cs="Times New Roman"/>
          <w:sz w:val="24"/>
          <w:szCs w:val="24"/>
        </w:rPr>
        <w:t xml:space="preserve"> was used for mapping and the tidyverse and tmap packages </w:t>
      </w:r>
      <w:r w:rsidR="00FB51DE"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&lt;EndNote&gt;&lt;Cite&gt;&lt;Author&gt;R Core Team&lt;/Author&gt;&lt;Year&gt;2018&lt;/Year&gt;&lt;RecNum&gt;505&lt;/RecNum&gt;&lt;DisplayText&gt;&lt;style size="10"&gt;[26,27]&lt;/style&gt;&lt;/DisplayText&gt;&lt;record&gt;&lt;rec-number&gt;505&lt;/rec-number&gt;&lt;foreign-keys&gt;&lt;key app="EN" db-id="edrdpw29wxw296esez85fr9aars2sexzd9er"&gt;505&lt;/key&gt;&lt;/foreign-keys&gt;&lt;ref-type name="Web Page"&gt;12&lt;/ref-type&gt;&lt;contributors&gt;&lt;authors&gt;&lt;author&gt;R Core Team,&lt;/author&gt;&lt;/authors&gt;&lt;/contributors&gt;&lt;titles&gt;&lt;title&gt;R: A language and environment for statistical computing. R Foundation for Statistical Computing, Vienna, Austria&lt;/title&gt;&lt;/titles&gt;&lt;dates&gt;&lt;year&gt;2018&lt;/year&gt;&lt;/dates&gt;&lt;urls&gt;&lt;related-urls&gt;&lt;url&gt;https://www.R-project.org/&lt;/url&gt;&lt;/related-urls&gt;&lt;/urls&gt;&lt;/record&gt;&lt;/Cite&gt;&lt;Cite&gt;&lt;Author&gt;Tennekes&lt;/Author&gt;&lt;Year&gt;2018&lt;/Year&gt;&lt;RecNum&gt;506&lt;/RecNum&gt;&lt;record&gt;&lt;rec-number&gt;506&lt;/rec-number&gt;&lt;foreign-keys&gt;&lt;key app="EN" db-id="edrdpw29wxw296esez85fr9aars2sexzd9er"&gt;506&lt;/key&gt;&lt;/foreign-keys&gt;&lt;ref-type name="Journal Article"&gt;17&lt;/ref-type&gt;&lt;contributors&gt;&lt;authors&gt;&lt;author&gt;Martijn Tennekes&lt;/author&gt;&lt;/authors&gt;&lt;/contributors&gt;&lt;titles&gt;&lt;title&gt;tmap: Thematic Maps in R&lt;/title&gt;&lt;secondary-title&gt;Journal of Statistical Software&lt;/secondary-title&gt;&lt;/titles&gt;&lt;periodical&gt;&lt;full-title&gt;Journal of Statistical Software&lt;/full-title&gt;&lt;/periodical&gt;&lt;pages&gt;1-39&lt;/pages&gt;&lt;volume&gt;84&lt;/volume&gt;&lt;number&gt;6&lt;/number&gt;&lt;dates&gt;&lt;year&gt;&lt;style face="normal" font="default" size="10"&gt;2018&lt;/style&gt;&lt;/year&gt;&lt;/dates&gt;&lt;urls&gt;&lt;/urls&gt;&lt;/record&gt;&lt;/Cite&gt;&lt;/EndNote&gt;</w:instrText>
      </w:r>
      <w:r w:rsidR="00FB51DE"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4"/>
          <w:szCs w:val="24"/>
        </w:rPr>
        <w:t>[26,27]</w:t>
      </w:r>
      <w:r w:rsidR="00FB51DE" w:rsidRPr="00876767">
        <w:rPr>
          <w:rFonts w:ascii="Times New Roman" w:hAnsi="Times New Roman" w:cs="Times New Roman"/>
          <w:sz w:val="24"/>
          <w:szCs w:val="24"/>
        </w:rPr>
        <w:fldChar w:fldCharType="end"/>
      </w:r>
      <w:r w:rsidR="00FB51DE" w:rsidRPr="00876767">
        <w:rPr>
          <w:rFonts w:ascii="Times New Roman" w:hAnsi="Times New Roman" w:cs="Times New Roman"/>
          <w:sz w:val="24"/>
          <w:szCs w:val="24"/>
        </w:rPr>
        <w:t xml:space="preserve"> to generate the maps.</w:t>
      </w:r>
      <w:del w:id="48" w:author="dewoller" w:date="2019-01-03T14:34:00Z">
        <w:r w:rsidR="00FB51DE" w:rsidRPr="00876767" w:rsidDel="00D83E7A">
          <w:rPr>
            <w:rFonts w:ascii="Times New Roman" w:hAnsi="Times New Roman" w:cs="Times New Roman"/>
            <w:sz w:val="24"/>
            <w:szCs w:val="24"/>
          </w:rPr>
          <w:delText xml:space="preserve">  </w:delText>
        </w:r>
      </w:del>
      <w:ins w:id="49" w:author="dewoller" w:date="2019-01-03T15:08:00Z">
        <w:r w:rsidR="00EF2434">
          <w:rPr>
            <w:rFonts w:ascii="Times New Roman" w:hAnsi="Times New Roman" w:cs="Times New Roman"/>
            <w:sz w:val="24"/>
            <w:szCs w:val="24"/>
          </w:rPr>
          <w:t xml:space="preserve"> </w:t>
        </w:r>
      </w:ins>
      <w:ins w:id="50" w:author="dewoller" w:date="2019-01-03T14:34:00Z">
        <w:r w:rsidR="00D83E7A">
          <w:rPr>
            <w:rFonts w:ascii="Times New Roman" w:hAnsi="Times New Roman" w:cs="Times New Roman"/>
            <w:sz w:val="24"/>
            <w:szCs w:val="24"/>
          </w:rPr>
          <w:t xml:space="preserve"> </w:t>
        </w:r>
      </w:ins>
    </w:p>
    <w:p w14:paraId="66D2024B" w14:textId="77777777" w:rsidR="00A009E0" w:rsidRPr="00876767" w:rsidRDefault="00A009E0" w:rsidP="00DC5ECF">
      <w:pPr>
        <w:pStyle w:val="NoSpacing"/>
        <w:spacing w:line="360" w:lineRule="auto"/>
        <w:rPr>
          <w:rFonts w:ascii="Times New Roman" w:hAnsi="Times New Roman" w:cs="Times New Roman"/>
          <w:b/>
          <w:sz w:val="24"/>
          <w:szCs w:val="24"/>
        </w:rPr>
      </w:pPr>
    </w:p>
    <w:p w14:paraId="3E6C4D88" w14:textId="1543D869" w:rsidR="00AB176A" w:rsidRPr="00876767" w:rsidRDefault="00AB176A" w:rsidP="00DC5ECF">
      <w:pPr>
        <w:pStyle w:val="NoSpacing"/>
        <w:spacing w:line="360" w:lineRule="auto"/>
        <w:rPr>
          <w:rFonts w:ascii="Times New Roman" w:hAnsi="Times New Roman" w:cs="Times New Roman"/>
          <w:b/>
          <w:sz w:val="24"/>
          <w:szCs w:val="24"/>
        </w:rPr>
      </w:pPr>
      <w:r w:rsidRPr="00876767">
        <w:rPr>
          <w:rFonts w:ascii="Times New Roman" w:hAnsi="Times New Roman" w:cs="Times New Roman"/>
          <w:b/>
          <w:sz w:val="24"/>
          <w:szCs w:val="24"/>
        </w:rPr>
        <w:t>Results</w:t>
      </w:r>
    </w:p>
    <w:p w14:paraId="290F4543" w14:textId="267134FD" w:rsidR="00280810" w:rsidRPr="00876767" w:rsidRDefault="00280810" w:rsidP="00DC5EC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During the study period </w:t>
      </w:r>
      <w:r w:rsidR="003C7C3E" w:rsidRPr="00876767">
        <w:rPr>
          <w:rFonts w:ascii="Times New Roman" w:hAnsi="Times New Roman" w:cs="Times New Roman"/>
          <w:sz w:val="24"/>
          <w:szCs w:val="24"/>
        </w:rPr>
        <w:t xml:space="preserve">(2013-2016) </w:t>
      </w:r>
      <w:r w:rsidRPr="00876767">
        <w:rPr>
          <w:rFonts w:ascii="Times New Roman" w:hAnsi="Times New Roman" w:cs="Times New Roman"/>
          <w:sz w:val="24"/>
          <w:szCs w:val="24"/>
        </w:rPr>
        <w:t xml:space="preserve">7.95 million distinct users </w:t>
      </w:r>
      <w:r w:rsidR="00E36447" w:rsidRPr="00876767">
        <w:rPr>
          <w:rFonts w:ascii="Times New Roman" w:hAnsi="Times New Roman" w:cs="Times New Roman"/>
          <w:sz w:val="24"/>
          <w:szCs w:val="24"/>
        </w:rPr>
        <w:t>were dispensed</w:t>
      </w:r>
      <w:r w:rsidRPr="00876767">
        <w:rPr>
          <w:rFonts w:ascii="Times New Roman" w:hAnsi="Times New Roman" w:cs="Times New Roman"/>
          <w:sz w:val="24"/>
          <w:szCs w:val="24"/>
        </w:rPr>
        <w:t xml:space="preserve"> either opioids, benzodiazepines or both. O</w:t>
      </w:r>
      <w:del w:id="51" w:author="dewoller" w:date="2019-01-03T15:01:00Z">
        <w:r w:rsidRPr="00876767" w:rsidDel="00D85002">
          <w:rPr>
            <w:rFonts w:ascii="Times New Roman" w:hAnsi="Times New Roman" w:cs="Times New Roman"/>
            <w:sz w:val="24"/>
            <w:szCs w:val="24"/>
          </w:rPr>
          <w:delText>nly o</w:delText>
        </w:r>
      </w:del>
      <w:r w:rsidRPr="00876767">
        <w:rPr>
          <w:rFonts w:ascii="Times New Roman" w:hAnsi="Times New Roman" w:cs="Times New Roman"/>
          <w:sz w:val="24"/>
          <w:szCs w:val="24"/>
        </w:rPr>
        <w:t xml:space="preserve">pioids </w:t>
      </w:r>
      <w:ins w:id="52" w:author="dewoller" w:date="2019-01-03T15:01:00Z">
        <w:r w:rsidR="00D85002">
          <w:rPr>
            <w:rFonts w:ascii="Times New Roman" w:hAnsi="Times New Roman" w:cs="Times New Roman"/>
            <w:sz w:val="24"/>
            <w:szCs w:val="24"/>
          </w:rPr>
          <w:t xml:space="preserve">alone </w:t>
        </w:r>
      </w:ins>
      <w:r w:rsidRPr="00876767">
        <w:rPr>
          <w:rFonts w:ascii="Times New Roman" w:hAnsi="Times New Roman" w:cs="Times New Roman"/>
          <w:sz w:val="24"/>
          <w:szCs w:val="24"/>
        </w:rPr>
        <w:t xml:space="preserve">were dispensed to 59.09%, </w:t>
      </w:r>
      <w:del w:id="53" w:author="dewoller" w:date="2019-01-03T15:01:00Z">
        <w:r w:rsidRPr="00876767" w:rsidDel="00D85002">
          <w:rPr>
            <w:rFonts w:ascii="Times New Roman" w:hAnsi="Times New Roman" w:cs="Times New Roman"/>
            <w:sz w:val="24"/>
            <w:szCs w:val="24"/>
          </w:rPr>
          <w:delText xml:space="preserve">only </w:delText>
        </w:r>
      </w:del>
      <w:r w:rsidRPr="00876767">
        <w:rPr>
          <w:rFonts w:ascii="Times New Roman" w:hAnsi="Times New Roman" w:cs="Times New Roman"/>
          <w:sz w:val="24"/>
          <w:szCs w:val="24"/>
        </w:rPr>
        <w:t xml:space="preserve">benzodiazepines </w:t>
      </w:r>
      <w:ins w:id="54" w:author="dewoller" w:date="2019-01-03T15:01:00Z">
        <w:r w:rsidR="00D85002">
          <w:rPr>
            <w:rFonts w:ascii="Times New Roman" w:hAnsi="Times New Roman" w:cs="Times New Roman"/>
            <w:sz w:val="24"/>
            <w:szCs w:val="24"/>
          </w:rPr>
          <w:t xml:space="preserve">alone </w:t>
        </w:r>
      </w:ins>
      <w:r w:rsidRPr="00876767">
        <w:rPr>
          <w:rFonts w:ascii="Times New Roman" w:hAnsi="Times New Roman" w:cs="Times New Roman"/>
          <w:sz w:val="24"/>
          <w:szCs w:val="24"/>
        </w:rPr>
        <w:t xml:space="preserve">to </w:t>
      </w:r>
      <w:r w:rsidR="00E41565" w:rsidRPr="00876767">
        <w:rPr>
          <w:rFonts w:ascii="Times New Roman" w:hAnsi="Times New Roman" w:cs="Times New Roman"/>
          <w:sz w:val="24"/>
          <w:szCs w:val="24"/>
        </w:rPr>
        <w:t>1</w:t>
      </w:r>
      <w:r w:rsidRPr="00876767">
        <w:rPr>
          <w:rFonts w:ascii="Times New Roman" w:hAnsi="Times New Roman" w:cs="Times New Roman"/>
          <w:sz w:val="24"/>
          <w:szCs w:val="24"/>
        </w:rPr>
        <w:t xml:space="preserve">5.24% and both </w:t>
      </w:r>
      <w:ins w:id="55" w:author="dewoller" w:date="2019-01-03T15:01:00Z">
        <w:r w:rsidR="00D85002">
          <w:rPr>
            <w:rFonts w:ascii="Times New Roman" w:hAnsi="Times New Roman" w:cs="Times New Roman"/>
            <w:sz w:val="24"/>
            <w:szCs w:val="24"/>
          </w:rPr>
          <w:t xml:space="preserve">were dispensed </w:t>
        </w:r>
      </w:ins>
      <w:r w:rsidR="003C7C3E" w:rsidRPr="00876767">
        <w:rPr>
          <w:rFonts w:ascii="Times New Roman" w:hAnsi="Times New Roman" w:cs="Times New Roman"/>
          <w:sz w:val="24"/>
          <w:szCs w:val="24"/>
        </w:rPr>
        <w:t>to</w:t>
      </w:r>
      <w:r w:rsidRPr="00876767">
        <w:rPr>
          <w:rFonts w:ascii="Times New Roman" w:hAnsi="Times New Roman" w:cs="Times New Roman"/>
          <w:sz w:val="24"/>
          <w:szCs w:val="24"/>
        </w:rPr>
        <w:t xml:space="preserve"> 25.66% </w:t>
      </w:r>
      <w:ins w:id="56" w:author="dewoller" w:date="2019-01-03T15:01:00Z">
        <w:r w:rsidR="00D85002">
          <w:rPr>
            <w:rFonts w:ascii="Times New Roman" w:hAnsi="Times New Roman" w:cs="Times New Roman"/>
            <w:sz w:val="24"/>
            <w:szCs w:val="24"/>
          </w:rPr>
          <w:t xml:space="preserve">of the </w:t>
        </w:r>
      </w:ins>
      <w:r w:rsidRPr="00876767">
        <w:rPr>
          <w:rFonts w:ascii="Times New Roman" w:hAnsi="Times New Roman" w:cs="Times New Roman"/>
          <w:sz w:val="24"/>
          <w:szCs w:val="24"/>
        </w:rPr>
        <w:t xml:space="preserve">users. </w:t>
      </w:r>
      <w:del w:id="57" w:author="dewoller" w:date="2019-01-03T15:03:00Z">
        <w:r w:rsidR="003C7C3E" w:rsidRPr="00876767" w:rsidDel="00E206C0">
          <w:rPr>
            <w:rFonts w:ascii="Times New Roman" w:hAnsi="Times New Roman" w:cs="Times New Roman"/>
            <w:sz w:val="24"/>
            <w:szCs w:val="24"/>
          </w:rPr>
          <w:delText xml:space="preserve">During </w:delText>
        </w:r>
      </w:del>
      <w:ins w:id="58" w:author="dewoller" w:date="2019-01-03T15:03:00Z">
        <w:r w:rsidR="00E206C0">
          <w:rPr>
            <w:rFonts w:ascii="Times New Roman" w:hAnsi="Times New Roman" w:cs="Times New Roman"/>
            <w:sz w:val="24"/>
            <w:szCs w:val="24"/>
          </w:rPr>
          <w:t>Over</w:t>
        </w:r>
        <w:r w:rsidR="00E206C0" w:rsidRPr="00876767">
          <w:rPr>
            <w:rFonts w:ascii="Times New Roman" w:hAnsi="Times New Roman" w:cs="Times New Roman"/>
            <w:sz w:val="24"/>
            <w:szCs w:val="24"/>
          </w:rPr>
          <w:t xml:space="preserve"> </w:t>
        </w:r>
      </w:ins>
      <w:r w:rsidR="003C7C3E" w:rsidRPr="00876767">
        <w:rPr>
          <w:rFonts w:ascii="Times New Roman" w:hAnsi="Times New Roman" w:cs="Times New Roman"/>
          <w:sz w:val="24"/>
          <w:szCs w:val="24"/>
        </w:rPr>
        <w:t xml:space="preserve">the four years almost </w:t>
      </w:r>
      <w:r w:rsidR="003946B6" w:rsidRPr="00876767">
        <w:rPr>
          <w:rFonts w:ascii="Times New Roman" w:hAnsi="Times New Roman" w:cs="Times New Roman"/>
          <w:sz w:val="24"/>
          <w:szCs w:val="24"/>
        </w:rPr>
        <w:t>12.41%</w:t>
      </w:r>
      <w:r w:rsidR="003C7C3E" w:rsidRPr="00876767">
        <w:rPr>
          <w:rFonts w:ascii="Times New Roman" w:hAnsi="Times New Roman" w:cs="Times New Roman"/>
          <w:sz w:val="24"/>
          <w:szCs w:val="24"/>
        </w:rPr>
        <w:t xml:space="preserve"> (0.9</w:t>
      </w:r>
      <w:r w:rsidR="008A128E" w:rsidRPr="00876767">
        <w:rPr>
          <w:rFonts w:ascii="Times New Roman" w:hAnsi="Times New Roman" w:cs="Times New Roman"/>
          <w:sz w:val="24"/>
          <w:szCs w:val="24"/>
        </w:rPr>
        <w:t>9</w:t>
      </w:r>
      <w:r w:rsidR="003C7C3E" w:rsidRPr="00876767">
        <w:rPr>
          <w:rFonts w:ascii="Times New Roman" w:hAnsi="Times New Roman" w:cs="Times New Roman"/>
          <w:sz w:val="24"/>
          <w:szCs w:val="24"/>
        </w:rPr>
        <w:t xml:space="preserve"> million) individuals </w:t>
      </w:r>
      <w:del w:id="59" w:author="dewoller" w:date="2019-01-03T15:01:00Z">
        <w:r w:rsidR="003C7C3E" w:rsidRPr="00876767" w:rsidDel="00E206C0">
          <w:rPr>
            <w:rFonts w:ascii="Times New Roman" w:hAnsi="Times New Roman" w:cs="Times New Roman"/>
            <w:sz w:val="24"/>
            <w:szCs w:val="24"/>
          </w:rPr>
          <w:delText xml:space="preserve">were identified as </w:delText>
        </w:r>
      </w:del>
      <w:r w:rsidR="003C7C3E" w:rsidRPr="00876767">
        <w:rPr>
          <w:rFonts w:ascii="Times New Roman" w:hAnsi="Times New Roman" w:cs="Times New Roman"/>
          <w:sz w:val="24"/>
          <w:szCs w:val="24"/>
        </w:rPr>
        <w:t>concurrent</w:t>
      </w:r>
      <w:ins w:id="60" w:author="dewoller" w:date="2019-01-03T15:01:00Z">
        <w:r w:rsidR="00E206C0">
          <w:rPr>
            <w:rFonts w:ascii="Times New Roman" w:hAnsi="Times New Roman" w:cs="Times New Roman"/>
            <w:sz w:val="24"/>
            <w:szCs w:val="24"/>
          </w:rPr>
          <w:t>ly</w:t>
        </w:r>
      </w:ins>
      <w:r w:rsidR="003C7C3E" w:rsidRPr="00876767">
        <w:rPr>
          <w:rFonts w:ascii="Times New Roman" w:hAnsi="Times New Roman" w:cs="Times New Roman"/>
          <w:sz w:val="24"/>
          <w:szCs w:val="24"/>
        </w:rPr>
        <w:t xml:space="preserve"> </w:t>
      </w:r>
      <w:del w:id="61" w:author="dewoller" w:date="2019-01-03T15:01:00Z">
        <w:r w:rsidR="003C7C3E" w:rsidRPr="00876767" w:rsidDel="00E206C0">
          <w:rPr>
            <w:rFonts w:ascii="Times New Roman" w:hAnsi="Times New Roman" w:cs="Times New Roman"/>
            <w:sz w:val="24"/>
            <w:szCs w:val="24"/>
          </w:rPr>
          <w:delText xml:space="preserve">users </w:delText>
        </w:r>
      </w:del>
      <w:ins w:id="62" w:author="dewoller" w:date="2019-01-03T15:01:00Z">
        <w:r w:rsidR="00E206C0" w:rsidRPr="00876767">
          <w:rPr>
            <w:rFonts w:ascii="Times New Roman" w:hAnsi="Times New Roman" w:cs="Times New Roman"/>
            <w:sz w:val="24"/>
            <w:szCs w:val="24"/>
          </w:rPr>
          <w:t>use</w:t>
        </w:r>
        <w:r w:rsidR="00E206C0">
          <w:rPr>
            <w:rFonts w:ascii="Times New Roman" w:hAnsi="Times New Roman" w:cs="Times New Roman"/>
            <w:sz w:val="24"/>
            <w:szCs w:val="24"/>
          </w:rPr>
          <w:t>d</w:t>
        </w:r>
        <w:r w:rsidR="00E206C0" w:rsidRPr="00876767">
          <w:rPr>
            <w:rFonts w:ascii="Times New Roman" w:hAnsi="Times New Roman" w:cs="Times New Roman"/>
            <w:sz w:val="24"/>
            <w:szCs w:val="24"/>
          </w:rPr>
          <w:t xml:space="preserve"> </w:t>
        </w:r>
      </w:ins>
      <w:del w:id="63" w:author="dewoller" w:date="2019-01-03T15:01:00Z">
        <w:r w:rsidR="003C7C3E" w:rsidRPr="00876767" w:rsidDel="00E206C0">
          <w:rPr>
            <w:rFonts w:ascii="Times New Roman" w:hAnsi="Times New Roman" w:cs="Times New Roman"/>
            <w:sz w:val="24"/>
            <w:szCs w:val="24"/>
          </w:rPr>
          <w:delText xml:space="preserve">of </w:delText>
        </w:r>
      </w:del>
      <w:r w:rsidR="003C7C3E" w:rsidRPr="00876767">
        <w:rPr>
          <w:rFonts w:ascii="Times New Roman" w:hAnsi="Times New Roman" w:cs="Times New Roman"/>
          <w:sz w:val="24"/>
          <w:szCs w:val="24"/>
        </w:rPr>
        <w:t>prescription opioids and benzodiazepines</w:t>
      </w:r>
      <w:r w:rsidR="00F82AE5" w:rsidRPr="00876767">
        <w:rPr>
          <w:rFonts w:ascii="Times New Roman" w:hAnsi="Times New Roman" w:cs="Times New Roman"/>
          <w:sz w:val="24"/>
          <w:szCs w:val="24"/>
        </w:rPr>
        <w:t xml:space="preserve">. </w:t>
      </w:r>
      <w:r w:rsidR="008A128E" w:rsidRPr="00876767">
        <w:rPr>
          <w:rFonts w:ascii="Times New Roman" w:hAnsi="Times New Roman" w:cs="Times New Roman"/>
          <w:sz w:val="24"/>
          <w:szCs w:val="24"/>
        </w:rPr>
        <w:t xml:space="preserve">Overall, the mean duration of concurrent use during the study period was 93 </w:t>
      </w:r>
      <w:commentRangeStart w:id="64"/>
      <w:r w:rsidR="008A128E" w:rsidRPr="00876767">
        <w:rPr>
          <w:rFonts w:ascii="Times New Roman" w:hAnsi="Times New Roman" w:cs="Times New Roman"/>
          <w:sz w:val="24"/>
          <w:szCs w:val="24"/>
        </w:rPr>
        <w:t>days</w:t>
      </w:r>
      <w:commentRangeEnd w:id="64"/>
      <w:r w:rsidR="00E206C0">
        <w:rPr>
          <w:rStyle w:val="CommentReference"/>
        </w:rPr>
        <w:commentReference w:id="64"/>
      </w:r>
      <w:r w:rsidR="008A128E" w:rsidRPr="00876767">
        <w:rPr>
          <w:rFonts w:ascii="Times New Roman" w:hAnsi="Times New Roman" w:cs="Times New Roman"/>
          <w:sz w:val="24"/>
          <w:szCs w:val="24"/>
        </w:rPr>
        <w:t xml:space="preserve"> (SD±319 days). </w:t>
      </w:r>
      <w:r w:rsidR="00F82AE5" w:rsidRPr="00876767">
        <w:rPr>
          <w:rFonts w:ascii="Times New Roman" w:hAnsi="Times New Roman" w:cs="Times New Roman"/>
          <w:sz w:val="24"/>
          <w:szCs w:val="24"/>
        </w:rPr>
        <w:t xml:space="preserve">Year-wise distribution </w:t>
      </w:r>
      <w:r w:rsidR="00041FE9" w:rsidRPr="00876767">
        <w:rPr>
          <w:rFonts w:ascii="Times New Roman" w:hAnsi="Times New Roman" w:cs="Times New Roman"/>
          <w:sz w:val="24"/>
          <w:szCs w:val="24"/>
        </w:rPr>
        <w:t xml:space="preserve">of </w:t>
      </w:r>
      <w:r w:rsidR="003C7C3E" w:rsidRPr="00876767">
        <w:rPr>
          <w:rFonts w:ascii="Times New Roman" w:hAnsi="Times New Roman" w:cs="Times New Roman"/>
          <w:sz w:val="24"/>
          <w:szCs w:val="24"/>
        </w:rPr>
        <w:t xml:space="preserve">concurrent users across sex and age-group are presented in Table 1. </w:t>
      </w:r>
      <w:r w:rsidR="0005741D" w:rsidRPr="00876767">
        <w:rPr>
          <w:rFonts w:ascii="Times New Roman" w:hAnsi="Times New Roman" w:cs="Times New Roman"/>
          <w:sz w:val="24"/>
          <w:szCs w:val="24"/>
        </w:rPr>
        <w:t xml:space="preserve">Over the years, significantly and consistently more women were concurrent users than men, and this </w:t>
      </w:r>
      <w:r w:rsidR="0050596E" w:rsidRPr="00876767">
        <w:rPr>
          <w:rFonts w:ascii="Times New Roman" w:hAnsi="Times New Roman" w:cs="Times New Roman"/>
          <w:sz w:val="24"/>
          <w:szCs w:val="24"/>
        </w:rPr>
        <w:t>holds</w:t>
      </w:r>
      <w:r w:rsidR="0005741D" w:rsidRPr="00876767">
        <w:rPr>
          <w:rFonts w:ascii="Times New Roman" w:hAnsi="Times New Roman" w:cs="Times New Roman"/>
          <w:sz w:val="24"/>
          <w:szCs w:val="24"/>
        </w:rPr>
        <w:t xml:space="preserve"> for all age-groups (Table 1). </w:t>
      </w:r>
      <w:r w:rsidR="00466296" w:rsidRPr="00876767">
        <w:rPr>
          <w:rFonts w:ascii="Times New Roman" w:hAnsi="Times New Roman" w:cs="Times New Roman"/>
          <w:sz w:val="24"/>
          <w:szCs w:val="24"/>
        </w:rPr>
        <w:t>The mean age of opioid</w:t>
      </w:r>
      <w:r w:rsidR="005E283E" w:rsidRPr="00876767">
        <w:rPr>
          <w:rFonts w:ascii="Times New Roman" w:hAnsi="Times New Roman" w:cs="Times New Roman"/>
          <w:sz w:val="24"/>
          <w:szCs w:val="24"/>
        </w:rPr>
        <w:t>-</w:t>
      </w:r>
      <w:r w:rsidR="00466296" w:rsidRPr="00876767">
        <w:rPr>
          <w:rFonts w:ascii="Times New Roman" w:hAnsi="Times New Roman" w:cs="Times New Roman"/>
          <w:sz w:val="24"/>
          <w:szCs w:val="24"/>
        </w:rPr>
        <w:t>only users was 50 years, benzodiazepine</w:t>
      </w:r>
      <w:r w:rsidR="005E283E" w:rsidRPr="00876767">
        <w:rPr>
          <w:rFonts w:ascii="Times New Roman" w:hAnsi="Times New Roman" w:cs="Times New Roman"/>
          <w:sz w:val="24"/>
          <w:szCs w:val="24"/>
        </w:rPr>
        <w:t>-</w:t>
      </w:r>
      <w:r w:rsidR="00466296" w:rsidRPr="00876767">
        <w:rPr>
          <w:rFonts w:ascii="Times New Roman" w:hAnsi="Times New Roman" w:cs="Times New Roman"/>
          <w:sz w:val="24"/>
          <w:szCs w:val="24"/>
        </w:rPr>
        <w:t xml:space="preserve">only users was 52 years, both drug users was 56 years and concurrent users was </w:t>
      </w:r>
      <w:r w:rsidR="002078C3" w:rsidRPr="00876767">
        <w:rPr>
          <w:rFonts w:ascii="Times New Roman" w:hAnsi="Times New Roman" w:cs="Times New Roman"/>
          <w:sz w:val="24"/>
          <w:szCs w:val="24"/>
        </w:rPr>
        <w:t xml:space="preserve">59.6 years. </w:t>
      </w:r>
      <w:r w:rsidR="00DF5EFA" w:rsidRPr="00876767">
        <w:rPr>
          <w:rFonts w:ascii="Times New Roman" w:hAnsi="Times New Roman" w:cs="Times New Roman"/>
          <w:sz w:val="24"/>
          <w:szCs w:val="24"/>
        </w:rPr>
        <w:t xml:space="preserve">There </w:t>
      </w:r>
      <w:r w:rsidR="00F57BCC" w:rsidRPr="00876767">
        <w:rPr>
          <w:rFonts w:ascii="Times New Roman" w:hAnsi="Times New Roman" w:cs="Times New Roman"/>
          <w:sz w:val="24"/>
          <w:szCs w:val="24"/>
        </w:rPr>
        <w:t>wa</w:t>
      </w:r>
      <w:r w:rsidR="00DF5EFA" w:rsidRPr="00876767">
        <w:rPr>
          <w:rFonts w:ascii="Times New Roman" w:hAnsi="Times New Roman" w:cs="Times New Roman"/>
          <w:sz w:val="24"/>
          <w:szCs w:val="24"/>
        </w:rPr>
        <w:t xml:space="preserve">s an age gradient in concurrent users – </w:t>
      </w:r>
      <w:del w:id="65" w:author="dewoller" w:date="2019-01-03T15:03:00Z">
        <w:r w:rsidR="00DF5EFA" w:rsidRPr="00876767" w:rsidDel="00E206C0">
          <w:rPr>
            <w:rFonts w:ascii="Times New Roman" w:hAnsi="Times New Roman" w:cs="Times New Roman"/>
            <w:sz w:val="24"/>
            <w:szCs w:val="24"/>
          </w:rPr>
          <w:delText xml:space="preserve">numbers </w:delText>
        </w:r>
      </w:del>
      <w:ins w:id="66" w:author="dewoller" w:date="2019-01-03T15:03:00Z">
        <w:r w:rsidR="00E206C0">
          <w:rPr>
            <w:rFonts w:ascii="Times New Roman" w:hAnsi="Times New Roman" w:cs="Times New Roman"/>
            <w:sz w:val="24"/>
            <w:szCs w:val="24"/>
          </w:rPr>
          <w:t>the population of concurrent users</w:t>
        </w:r>
        <w:r w:rsidR="00E206C0" w:rsidRPr="00876767">
          <w:rPr>
            <w:rFonts w:ascii="Times New Roman" w:hAnsi="Times New Roman" w:cs="Times New Roman"/>
            <w:sz w:val="24"/>
            <w:szCs w:val="24"/>
          </w:rPr>
          <w:t xml:space="preserve"> </w:t>
        </w:r>
      </w:ins>
      <w:r w:rsidR="00CA3DEE" w:rsidRPr="00876767">
        <w:rPr>
          <w:rFonts w:ascii="Times New Roman" w:hAnsi="Times New Roman" w:cs="Times New Roman"/>
          <w:sz w:val="24"/>
          <w:szCs w:val="24"/>
        </w:rPr>
        <w:t>increase</w:t>
      </w:r>
      <w:r w:rsidR="00F57BCC" w:rsidRPr="00876767">
        <w:rPr>
          <w:rFonts w:ascii="Times New Roman" w:hAnsi="Times New Roman" w:cs="Times New Roman"/>
          <w:sz w:val="24"/>
          <w:szCs w:val="24"/>
        </w:rPr>
        <w:t>d</w:t>
      </w:r>
      <w:r w:rsidR="00DF5EFA" w:rsidRPr="00876767">
        <w:rPr>
          <w:rFonts w:ascii="Times New Roman" w:hAnsi="Times New Roman" w:cs="Times New Roman"/>
          <w:sz w:val="24"/>
          <w:szCs w:val="24"/>
        </w:rPr>
        <w:t xml:space="preserve"> with </w:t>
      </w:r>
      <w:del w:id="67" w:author="dewoller" w:date="2019-01-03T15:04:00Z">
        <w:r w:rsidR="00DF5EFA" w:rsidRPr="00876767" w:rsidDel="00E206C0">
          <w:rPr>
            <w:rFonts w:ascii="Times New Roman" w:hAnsi="Times New Roman" w:cs="Times New Roman"/>
            <w:sz w:val="24"/>
            <w:szCs w:val="24"/>
          </w:rPr>
          <w:delText xml:space="preserve">the </w:delText>
        </w:r>
      </w:del>
      <w:r w:rsidR="00DF5EFA" w:rsidRPr="00876767">
        <w:rPr>
          <w:rFonts w:ascii="Times New Roman" w:hAnsi="Times New Roman" w:cs="Times New Roman"/>
          <w:sz w:val="24"/>
          <w:szCs w:val="24"/>
        </w:rPr>
        <w:t xml:space="preserve">age. </w:t>
      </w:r>
    </w:p>
    <w:p w14:paraId="247A7E8B" w14:textId="0A5567FA" w:rsidR="00F7146F" w:rsidRPr="00876767" w:rsidRDefault="00F7146F" w:rsidP="00C64001">
      <w:pPr>
        <w:pStyle w:val="NoSpacing"/>
        <w:spacing w:line="360" w:lineRule="auto"/>
        <w:rPr>
          <w:rFonts w:ascii="Times New Roman" w:hAnsi="Times New Roman" w:cs="Times New Roman"/>
          <w:sz w:val="24"/>
          <w:szCs w:val="24"/>
        </w:rPr>
      </w:pPr>
    </w:p>
    <w:p w14:paraId="09828E42" w14:textId="565C8885" w:rsidR="00F7146F" w:rsidRPr="00876767" w:rsidRDefault="008C123B" w:rsidP="00C64001">
      <w:pPr>
        <w:pStyle w:val="NoSpacing"/>
        <w:spacing w:line="360" w:lineRule="auto"/>
        <w:rPr>
          <w:rFonts w:ascii="Times New Roman" w:hAnsi="Times New Roman" w:cs="Times New Roman"/>
          <w:sz w:val="24"/>
          <w:szCs w:val="24"/>
        </w:rPr>
      </w:pPr>
      <w:commentRangeStart w:id="68"/>
      <w:r w:rsidRPr="00876767">
        <w:rPr>
          <w:rFonts w:ascii="Times New Roman" w:hAnsi="Times New Roman" w:cs="Times New Roman"/>
          <w:sz w:val="24"/>
          <w:szCs w:val="24"/>
        </w:rPr>
        <w:t xml:space="preserve">Table </w:t>
      </w:r>
      <w:commentRangeEnd w:id="68"/>
      <w:r w:rsidR="00E206C0">
        <w:rPr>
          <w:rStyle w:val="CommentReference"/>
        </w:rPr>
        <w:commentReference w:id="68"/>
      </w:r>
      <w:r w:rsidRPr="00876767">
        <w:rPr>
          <w:rFonts w:ascii="Times New Roman" w:hAnsi="Times New Roman" w:cs="Times New Roman"/>
          <w:sz w:val="24"/>
          <w:szCs w:val="24"/>
        </w:rPr>
        <w:t>1: Concurrent users</w:t>
      </w:r>
      <w:r w:rsidR="00193735" w:rsidRPr="00876767">
        <w:rPr>
          <w:rFonts w:ascii="Times New Roman" w:hAnsi="Times New Roman" w:cs="Times New Roman"/>
          <w:sz w:val="24"/>
          <w:szCs w:val="24"/>
        </w:rPr>
        <w:t xml:space="preserve"> (in 100</w:t>
      </w:r>
      <w:r w:rsidR="00C37CA3" w:rsidRPr="00876767">
        <w:rPr>
          <w:rFonts w:ascii="Times New Roman" w:hAnsi="Times New Roman" w:cs="Times New Roman"/>
          <w:sz w:val="24"/>
          <w:szCs w:val="24"/>
        </w:rPr>
        <w:t>,</w:t>
      </w:r>
      <w:r w:rsidR="00193735" w:rsidRPr="00876767">
        <w:rPr>
          <w:rFonts w:ascii="Times New Roman" w:hAnsi="Times New Roman" w:cs="Times New Roman"/>
          <w:sz w:val="24"/>
          <w:szCs w:val="24"/>
        </w:rPr>
        <w:t>0</w:t>
      </w:r>
      <w:r w:rsidR="00C37CA3" w:rsidRPr="00876767">
        <w:rPr>
          <w:rFonts w:ascii="Times New Roman" w:hAnsi="Times New Roman" w:cs="Times New Roman"/>
          <w:sz w:val="24"/>
          <w:szCs w:val="24"/>
        </w:rPr>
        <w:t>00</w:t>
      </w:r>
      <w:r w:rsidR="00B7485D" w:rsidRPr="00876767">
        <w:rPr>
          <w:rFonts w:ascii="Times New Roman" w:hAnsi="Times New Roman" w:cs="Times New Roman"/>
          <w:sz w:val="24"/>
          <w:szCs w:val="24"/>
        </w:rPr>
        <w:t xml:space="preserve"> people</w:t>
      </w:r>
      <w:r w:rsidR="00193735" w:rsidRPr="00876767">
        <w:rPr>
          <w:rFonts w:ascii="Times New Roman" w:hAnsi="Times New Roman" w:cs="Times New Roman"/>
          <w:sz w:val="24"/>
          <w:szCs w:val="24"/>
        </w:rPr>
        <w:t>)</w:t>
      </w:r>
      <w:r w:rsidRPr="00876767">
        <w:rPr>
          <w:rFonts w:ascii="Times New Roman" w:hAnsi="Times New Roman" w:cs="Times New Roman"/>
          <w:sz w:val="24"/>
          <w:szCs w:val="24"/>
        </w:rPr>
        <w:t xml:space="preserve"> of prescription opioids and benzodiazepines</w:t>
      </w:r>
      <w:r w:rsidR="00193735" w:rsidRPr="00876767">
        <w:rPr>
          <w:rFonts w:ascii="Times New Roman" w:hAnsi="Times New Roman" w:cs="Times New Roman"/>
          <w:sz w:val="24"/>
          <w:szCs w:val="24"/>
        </w:rPr>
        <w:t xml:space="preserve"> –</w:t>
      </w:r>
      <w:r w:rsidRPr="00876767">
        <w:rPr>
          <w:rFonts w:ascii="Times New Roman" w:hAnsi="Times New Roman" w:cs="Times New Roman"/>
          <w:sz w:val="24"/>
          <w:szCs w:val="24"/>
        </w:rPr>
        <w:t xml:space="preserve"> </w:t>
      </w:r>
      <w:r w:rsidR="00193735" w:rsidRPr="00876767">
        <w:rPr>
          <w:rFonts w:ascii="Times New Roman" w:hAnsi="Times New Roman" w:cs="Times New Roman"/>
          <w:sz w:val="24"/>
          <w:szCs w:val="24"/>
        </w:rPr>
        <w:t xml:space="preserve">stratified </w:t>
      </w:r>
      <w:r w:rsidR="001159E1" w:rsidRPr="00876767">
        <w:rPr>
          <w:rFonts w:ascii="Times New Roman" w:hAnsi="Times New Roman" w:cs="Times New Roman"/>
          <w:sz w:val="24"/>
          <w:szCs w:val="24"/>
        </w:rPr>
        <w:t>by</w:t>
      </w:r>
      <w:r w:rsidR="00193735" w:rsidRPr="00876767">
        <w:rPr>
          <w:rFonts w:ascii="Times New Roman" w:hAnsi="Times New Roman" w:cs="Times New Roman"/>
          <w:sz w:val="24"/>
          <w:szCs w:val="24"/>
        </w:rPr>
        <w:t xml:space="preserve"> year, sex and </w:t>
      </w:r>
      <w:r w:rsidRPr="00876767">
        <w:rPr>
          <w:rFonts w:ascii="Times New Roman" w:hAnsi="Times New Roman" w:cs="Times New Roman"/>
          <w:sz w:val="24"/>
          <w:szCs w:val="24"/>
        </w:rPr>
        <w:t xml:space="preserve">age-group </w:t>
      </w:r>
      <w:r w:rsidR="00CC08D3" w:rsidRPr="00876767">
        <w:rPr>
          <w:rFonts w:ascii="Times New Roman" w:hAnsi="Times New Roman" w:cs="Times New Roman"/>
          <w:sz w:val="24"/>
          <w:szCs w:val="24"/>
        </w:rPr>
        <w:t>(0-19, 20-44, 45-64, 65+)</w:t>
      </w:r>
    </w:p>
    <w:tbl>
      <w:tblPr>
        <w:tblW w:w="9072" w:type="dxa"/>
        <w:tblLayout w:type="fixed"/>
        <w:tblLook w:val="04A0" w:firstRow="1" w:lastRow="0" w:firstColumn="1" w:lastColumn="0" w:noHBand="0" w:noVBand="1"/>
      </w:tblPr>
      <w:tblGrid>
        <w:gridCol w:w="851"/>
        <w:gridCol w:w="769"/>
        <w:gridCol w:w="900"/>
        <w:gridCol w:w="900"/>
        <w:gridCol w:w="900"/>
        <w:gridCol w:w="810"/>
        <w:gridCol w:w="966"/>
        <w:gridCol w:w="992"/>
        <w:gridCol w:w="992"/>
        <w:gridCol w:w="992"/>
      </w:tblGrid>
      <w:tr w:rsidR="00876767" w:rsidRPr="00876767" w14:paraId="0D3EAA92" w14:textId="77777777" w:rsidTr="00487E0F">
        <w:trPr>
          <w:trHeight w:val="200"/>
        </w:trPr>
        <w:tc>
          <w:tcPr>
            <w:tcW w:w="851" w:type="dxa"/>
            <w:vMerge w:val="restart"/>
            <w:tcBorders>
              <w:top w:val="nil"/>
              <w:left w:val="nil"/>
              <w:right w:val="nil"/>
            </w:tcBorders>
            <w:shd w:val="clear" w:color="000000" w:fill="DDEBF7"/>
          </w:tcPr>
          <w:p w14:paraId="1727A820" w14:textId="038E232E" w:rsidR="00C37CA3" w:rsidRPr="00876767" w:rsidRDefault="00C37CA3" w:rsidP="008D0B86">
            <w:pPr>
              <w:pStyle w:val="NoSpacing"/>
              <w:rPr>
                <w:rFonts w:ascii="Times New Roman" w:hAnsi="Times New Roman" w:cs="Times New Roman"/>
                <w:sz w:val="24"/>
                <w:szCs w:val="24"/>
                <w:lang w:val="en-US"/>
              </w:rPr>
            </w:pPr>
            <w:r w:rsidRPr="00876767">
              <w:rPr>
                <w:rFonts w:ascii="Times New Roman" w:hAnsi="Times New Roman" w:cs="Times New Roman"/>
                <w:sz w:val="24"/>
                <w:szCs w:val="24"/>
                <w:lang w:val="en-US"/>
              </w:rPr>
              <w:t>Year</w:t>
            </w:r>
          </w:p>
        </w:tc>
        <w:tc>
          <w:tcPr>
            <w:tcW w:w="3469" w:type="dxa"/>
            <w:gridSpan w:val="4"/>
            <w:tcBorders>
              <w:top w:val="nil"/>
              <w:left w:val="nil"/>
              <w:bottom w:val="single" w:sz="4" w:space="0" w:color="auto"/>
              <w:right w:val="single" w:sz="4" w:space="0" w:color="auto"/>
            </w:tcBorders>
            <w:shd w:val="clear" w:color="000000" w:fill="DDEBF7"/>
            <w:noWrap/>
            <w:hideMark/>
          </w:tcPr>
          <w:p w14:paraId="56A3DB50" w14:textId="763E682B" w:rsidR="00C37CA3" w:rsidRPr="00876767" w:rsidRDefault="00C37CA3" w:rsidP="00D3312B">
            <w:pPr>
              <w:pStyle w:val="NoSpacing"/>
              <w:spacing w:line="360" w:lineRule="auto"/>
              <w:jc w:val="center"/>
              <w:rPr>
                <w:rFonts w:ascii="Times New Roman" w:hAnsi="Times New Roman" w:cs="Times New Roman"/>
                <w:sz w:val="24"/>
                <w:szCs w:val="24"/>
              </w:rPr>
            </w:pPr>
            <w:r w:rsidRPr="00876767">
              <w:rPr>
                <w:rFonts w:ascii="Times New Roman" w:hAnsi="Times New Roman" w:cs="Times New Roman"/>
                <w:sz w:val="24"/>
                <w:szCs w:val="24"/>
              </w:rPr>
              <w:t>Men</w:t>
            </w:r>
          </w:p>
        </w:tc>
        <w:tc>
          <w:tcPr>
            <w:tcW w:w="3760" w:type="dxa"/>
            <w:gridSpan w:val="4"/>
            <w:tcBorders>
              <w:top w:val="nil"/>
              <w:left w:val="single" w:sz="4" w:space="0" w:color="auto"/>
              <w:right w:val="nil"/>
            </w:tcBorders>
            <w:shd w:val="clear" w:color="000000" w:fill="DDEBF7"/>
            <w:noWrap/>
            <w:hideMark/>
          </w:tcPr>
          <w:p w14:paraId="65F1B655" w14:textId="6EF7DA2D" w:rsidR="00C37CA3" w:rsidRPr="00876767" w:rsidRDefault="00C37CA3" w:rsidP="00D3312B">
            <w:pPr>
              <w:pStyle w:val="NoSpacing"/>
              <w:spacing w:line="360" w:lineRule="auto"/>
              <w:jc w:val="center"/>
              <w:rPr>
                <w:rFonts w:ascii="Times New Roman" w:hAnsi="Times New Roman" w:cs="Times New Roman"/>
                <w:sz w:val="24"/>
                <w:szCs w:val="24"/>
              </w:rPr>
            </w:pPr>
            <w:r w:rsidRPr="00876767">
              <w:rPr>
                <w:rFonts w:ascii="Times New Roman" w:hAnsi="Times New Roman" w:cs="Times New Roman"/>
                <w:sz w:val="24"/>
                <w:szCs w:val="24"/>
              </w:rPr>
              <w:t>Women</w:t>
            </w:r>
          </w:p>
        </w:tc>
        <w:tc>
          <w:tcPr>
            <w:tcW w:w="992" w:type="dxa"/>
            <w:vMerge w:val="restart"/>
            <w:tcBorders>
              <w:top w:val="nil"/>
              <w:left w:val="nil"/>
              <w:bottom w:val="single" w:sz="4" w:space="0" w:color="auto"/>
              <w:right w:val="nil"/>
            </w:tcBorders>
            <w:shd w:val="clear" w:color="000000" w:fill="DDEBF7"/>
            <w:noWrap/>
            <w:hideMark/>
          </w:tcPr>
          <w:p w14:paraId="04ECD89D" w14:textId="6308FF66" w:rsidR="00C37CA3" w:rsidRPr="00876767" w:rsidRDefault="001D0193" w:rsidP="008D0B86">
            <w:pPr>
              <w:pStyle w:val="NoSpacing"/>
              <w:jc w:val="center"/>
              <w:rPr>
                <w:rFonts w:ascii="Times New Roman" w:hAnsi="Times New Roman" w:cs="Times New Roman"/>
                <w:sz w:val="24"/>
                <w:szCs w:val="24"/>
                <w:lang w:val="en-US"/>
              </w:rPr>
            </w:pPr>
            <w:r w:rsidRPr="00876767">
              <w:rPr>
                <w:rFonts w:ascii="Times New Roman" w:hAnsi="Times New Roman" w:cs="Times New Roman"/>
                <w:sz w:val="24"/>
                <w:szCs w:val="24"/>
                <w:lang w:val="en-US"/>
              </w:rPr>
              <w:t>Overall</w:t>
            </w:r>
          </w:p>
        </w:tc>
      </w:tr>
      <w:tr w:rsidR="00876767" w:rsidRPr="00876767" w14:paraId="7E0ED4CF" w14:textId="77777777" w:rsidTr="00487E0F">
        <w:trPr>
          <w:trHeight w:val="80"/>
        </w:trPr>
        <w:tc>
          <w:tcPr>
            <w:tcW w:w="851" w:type="dxa"/>
            <w:vMerge/>
            <w:tcBorders>
              <w:left w:val="nil"/>
              <w:bottom w:val="single" w:sz="4" w:space="0" w:color="auto"/>
              <w:right w:val="nil"/>
            </w:tcBorders>
            <w:shd w:val="clear" w:color="000000" w:fill="DDEBF7"/>
          </w:tcPr>
          <w:p w14:paraId="57C112FC" w14:textId="77777777" w:rsidR="00C37CA3" w:rsidRPr="00876767" w:rsidRDefault="00C37CA3" w:rsidP="008D0B86">
            <w:pPr>
              <w:pStyle w:val="NoSpacing"/>
              <w:rPr>
                <w:rFonts w:ascii="Times New Roman" w:hAnsi="Times New Roman" w:cs="Times New Roman"/>
                <w:sz w:val="24"/>
                <w:szCs w:val="24"/>
                <w:lang w:val="en-US"/>
              </w:rPr>
            </w:pPr>
          </w:p>
        </w:tc>
        <w:tc>
          <w:tcPr>
            <w:tcW w:w="769" w:type="dxa"/>
            <w:tcBorders>
              <w:top w:val="single" w:sz="4" w:space="0" w:color="auto"/>
              <w:left w:val="nil"/>
              <w:bottom w:val="single" w:sz="4" w:space="0" w:color="auto"/>
              <w:right w:val="nil"/>
            </w:tcBorders>
            <w:shd w:val="clear" w:color="000000" w:fill="DDEBF7"/>
            <w:noWrap/>
            <w:hideMark/>
          </w:tcPr>
          <w:p w14:paraId="38226AF9" w14:textId="67698FDE"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0-19</w:t>
            </w:r>
          </w:p>
        </w:tc>
        <w:tc>
          <w:tcPr>
            <w:tcW w:w="900" w:type="dxa"/>
            <w:tcBorders>
              <w:top w:val="single" w:sz="4" w:space="0" w:color="auto"/>
              <w:left w:val="nil"/>
              <w:bottom w:val="single" w:sz="4" w:space="0" w:color="auto"/>
              <w:right w:val="nil"/>
            </w:tcBorders>
            <w:shd w:val="clear" w:color="000000" w:fill="DDEBF7"/>
            <w:noWrap/>
            <w:hideMark/>
          </w:tcPr>
          <w:p w14:paraId="1B6E9452"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20-44</w:t>
            </w:r>
          </w:p>
        </w:tc>
        <w:tc>
          <w:tcPr>
            <w:tcW w:w="900" w:type="dxa"/>
            <w:tcBorders>
              <w:top w:val="single" w:sz="4" w:space="0" w:color="auto"/>
              <w:left w:val="nil"/>
              <w:bottom w:val="single" w:sz="4" w:space="0" w:color="auto"/>
              <w:right w:val="nil"/>
            </w:tcBorders>
            <w:shd w:val="clear" w:color="000000" w:fill="DDEBF7"/>
            <w:noWrap/>
            <w:hideMark/>
          </w:tcPr>
          <w:p w14:paraId="7C3CDAAA"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45-64</w:t>
            </w:r>
          </w:p>
        </w:tc>
        <w:tc>
          <w:tcPr>
            <w:tcW w:w="900" w:type="dxa"/>
            <w:tcBorders>
              <w:top w:val="single" w:sz="4" w:space="0" w:color="auto"/>
              <w:left w:val="nil"/>
              <w:bottom w:val="single" w:sz="4" w:space="0" w:color="auto"/>
              <w:right w:val="single" w:sz="4" w:space="0" w:color="auto"/>
            </w:tcBorders>
            <w:shd w:val="clear" w:color="000000" w:fill="DDEBF7"/>
            <w:noWrap/>
            <w:hideMark/>
          </w:tcPr>
          <w:p w14:paraId="459D9389"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65+</w:t>
            </w:r>
          </w:p>
        </w:tc>
        <w:tc>
          <w:tcPr>
            <w:tcW w:w="810" w:type="dxa"/>
            <w:tcBorders>
              <w:top w:val="single" w:sz="4" w:space="0" w:color="auto"/>
              <w:left w:val="single" w:sz="4" w:space="0" w:color="auto"/>
              <w:bottom w:val="single" w:sz="4" w:space="0" w:color="auto"/>
              <w:right w:val="nil"/>
            </w:tcBorders>
            <w:shd w:val="clear" w:color="000000" w:fill="DDEBF7"/>
            <w:noWrap/>
            <w:hideMark/>
          </w:tcPr>
          <w:p w14:paraId="1377368A"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0-19</w:t>
            </w:r>
          </w:p>
        </w:tc>
        <w:tc>
          <w:tcPr>
            <w:tcW w:w="966" w:type="dxa"/>
            <w:tcBorders>
              <w:top w:val="single" w:sz="4" w:space="0" w:color="auto"/>
              <w:left w:val="nil"/>
              <w:bottom w:val="single" w:sz="4" w:space="0" w:color="auto"/>
              <w:right w:val="nil"/>
            </w:tcBorders>
            <w:shd w:val="clear" w:color="000000" w:fill="DDEBF7"/>
            <w:noWrap/>
            <w:hideMark/>
          </w:tcPr>
          <w:p w14:paraId="5F740F31"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20-44</w:t>
            </w:r>
          </w:p>
        </w:tc>
        <w:tc>
          <w:tcPr>
            <w:tcW w:w="992" w:type="dxa"/>
            <w:tcBorders>
              <w:top w:val="single" w:sz="4" w:space="0" w:color="auto"/>
              <w:left w:val="nil"/>
              <w:bottom w:val="single" w:sz="4" w:space="0" w:color="auto"/>
              <w:right w:val="nil"/>
            </w:tcBorders>
            <w:shd w:val="clear" w:color="000000" w:fill="DDEBF7"/>
            <w:noWrap/>
            <w:hideMark/>
          </w:tcPr>
          <w:p w14:paraId="0277BA73" w14:textId="77777777" w:rsidR="00C37CA3" w:rsidRPr="00876767" w:rsidRDefault="00C37CA3" w:rsidP="00D3312B">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45-64</w:t>
            </w:r>
          </w:p>
        </w:tc>
        <w:tc>
          <w:tcPr>
            <w:tcW w:w="992" w:type="dxa"/>
            <w:tcBorders>
              <w:top w:val="single" w:sz="4" w:space="0" w:color="auto"/>
              <w:left w:val="nil"/>
              <w:bottom w:val="single" w:sz="4" w:space="0" w:color="auto"/>
              <w:right w:val="nil"/>
            </w:tcBorders>
            <w:shd w:val="clear" w:color="000000" w:fill="DDEBF7"/>
            <w:noWrap/>
            <w:hideMark/>
          </w:tcPr>
          <w:p w14:paraId="4638739E" w14:textId="77777777" w:rsidR="00C37CA3" w:rsidRPr="00876767" w:rsidRDefault="00C37CA3" w:rsidP="00D3312B">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lang w:val="en-US"/>
              </w:rPr>
              <w:t>65+</w:t>
            </w:r>
          </w:p>
        </w:tc>
        <w:tc>
          <w:tcPr>
            <w:tcW w:w="992" w:type="dxa"/>
            <w:vMerge/>
            <w:tcBorders>
              <w:left w:val="nil"/>
              <w:bottom w:val="single" w:sz="4" w:space="0" w:color="auto"/>
              <w:right w:val="nil"/>
            </w:tcBorders>
            <w:shd w:val="clear" w:color="000000" w:fill="DDEBF7"/>
            <w:noWrap/>
            <w:vAlign w:val="bottom"/>
            <w:hideMark/>
          </w:tcPr>
          <w:p w14:paraId="7EB843D2" w14:textId="6287012C" w:rsidR="00C37CA3" w:rsidRPr="00876767" w:rsidRDefault="00C37CA3" w:rsidP="008D0B86">
            <w:pPr>
              <w:pStyle w:val="NoSpacing"/>
              <w:rPr>
                <w:rFonts w:ascii="Times New Roman" w:hAnsi="Times New Roman" w:cs="Times New Roman"/>
                <w:sz w:val="24"/>
                <w:szCs w:val="24"/>
                <w:lang w:val="en-US"/>
              </w:rPr>
            </w:pPr>
          </w:p>
        </w:tc>
      </w:tr>
      <w:tr w:rsidR="00876767" w:rsidRPr="00876767" w14:paraId="17FD76BA" w14:textId="77777777" w:rsidTr="00487E0F">
        <w:trPr>
          <w:trHeight w:val="300"/>
        </w:trPr>
        <w:tc>
          <w:tcPr>
            <w:tcW w:w="851" w:type="dxa"/>
            <w:tcBorders>
              <w:top w:val="nil"/>
              <w:left w:val="nil"/>
              <w:bottom w:val="nil"/>
              <w:right w:val="nil"/>
            </w:tcBorders>
            <w:shd w:val="clear" w:color="000000" w:fill="DDEBF7"/>
            <w:vAlign w:val="center"/>
          </w:tcPr>
          <w:p w14:paraId="6117D6D4" w14:textId="6F0FAD7A"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2013</w:t>
            </w:r>
          </w:p>
        </w:tc>
        <w:tc>
          <w:tcPr>
            <w:tcW w:w="769" w:type="dxa"/>
            <w:tcBorders>
              <w:top w:val="nil"/>
              <w:left w:val="nil"/>
              <w:bottom w:val="nil"/>
              <w:right w:val="nil"/>
            </w:tcBorders>
            <w:shd w:val="clear" w:color="000000" w:fill="DDEBF7"/>
            <w:noWrap/>
          </w:tcPr>
          <w:p w14:paraId="1A06FD6A" w14:textId="6E19F2DF"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19</w:t>
            </w:r>
          </w:p>
        </w:tc>
        <w:tc>
          <w:tcPr>
            <w:tcW w:w="900" w:type="dxa"/>
            <w:tcBorders>
              <w:top w:val="single" w:sz="4" w:space="0" w:color="auto"/>
              <w:left w:val="nil"/>
              <w:bottom w:val="nil"/>
              <w:right w:val="nil"/>
            </w:tcBorders>
            <w:shd w:val="clear" w:color="000000" w:fill="DDEBF7"/>
            <w:noWrap/>
          </w:tcPr>
          <w:p w14:paraId="19349ADC" w14:textId="034DB9CD"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875</w:t>
            </w:r>
          </w:p>
        </w:tc>
        <w:tc>
          <w:tcPr>
            <w:tcW w:w="900" w:type="dxa"/>
            <w:tcBorders>
              <w:top w:val="single" w:sz="4" w:space="0" w:color="auto"/>
              <w:left w:val="nil"/>
              <w:bottom w:val="nil"/>
              <w:right w:val="nil"/>
            </w:tcBorders>
            <w:shd w:val="clear" w:color="000000" w:fill="DDEBF7"/>
            <w:noWrap/>
          </w:tcPr>
          <w:p w14:paraId="1225AB1D" w14:textId="6ECA410D"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2133</w:t>
            </w:r>
          </w:p>
        </w:tc>
        <w:tc>
          <w:tcPr>
            <w:tcW w:w="900" w:type="dxa"/>
            <w:tcBorders>
              <w:top w:val="single" w:sz="4" w:space="0" w:color="auto"/>
              <w:left w:val="nil"/>
              <w:bottom w:val="nil"/>
              <w:right w:val="single" w:sz="4" w:space="0" w:color="auto"/>
            </w:tcBorders>
            <w:shd w:val="clear" w:color="000000" w:fill="DDEBF7"/>
            <w:noWrap/>
          </w:tcPr>
          <w:p w14:paraId="4A222C0F" w14:textId="70FBDAD1"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4364</w:t>
            </w:r>
          </w:p>
        </w:tc>
        <w:tc>
          <w:tcPr>
            <w:tcW w:w="810" w:type="dxa"/>
            <w:tcBorders>
              <w:top w:val="single" w:sz="4" w:space="0" w:color="auto"/>
              <w:left w:val="single" w:sz="4" w:space="0" w:color="auto"/>
              <w:bottom w:val="nil"/>
              <w:right w:val="nil"/>
            </w:tcBorders>
            <w:shd w:val="clear" w:color="000000" w:fill="DDEBF7"/>
            <w:noWrap/>
          </w:tcPr>
          <w:p w14:paraId="728053B2" w14:textId="5076FE5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24</w:t>
            </w:r>
          </w:p>
        </w:tc>
        <w:tc>
          <w:tcPr>
            <w:tcW w:w="966" w:type="dxa"/>
            <w:tcBorders>
              <w:top w:val="nil"/>
              <w:left w:val="nil"/>
              <w:bottom w:val="nil"/>
              <w:right w:val="nil"/>
            </w:tcBorders>
            <w:shd w:val="clear" w:color="000000" w:fill="DDEBF7"/>
            <w:noWrap/>
          </w:tcPr>
          <w:p w14:paraId="4017CD7F" w14:textId="4977675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1053</w:t>
            </w:r>
          </w:p>
        </w:tc>
        <w:tc>
          <w:tcPr>
            <w:tcW w:w="992" w:type="dxa"/>
            <w:tcBorders>
              <w:top w:val="nil"/>
              <w:left w:val="nil"/>
              <w:bottom w:val="nil"/>
              <w:right w:val="nil"/>
            </w:tcBorders>
            <w:shd w:val="clear" w:color="000000" w:fill="DDEBF7"/>
            <w:noWrap/>
          </w:tcPr>
          <w:p w14:paraId="6C336876" w14:textId="7096973A"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2722</w:t>
            </w:r>
          </w:p>
        </w:tc>
        <w:tc>
          <w:tcPr>
            <w:tcW w:w="992" w:type="dxa"/>
            <w:tcBorders>
              <w:top w:val="nil"/>
              <w:left w:val="nil"/>
              <w:bottom w:val="nil"/>
              <w:right w:val="nil"/>
            </w:tcBorders>
            <w:shd w:val="clear" w:color="000000" w:fill="DDEBF7"/>
            <w:noWrap/>
          </w:tcPr>
          <w:p w14:paraId="0B3B6338" w14:textId="623641CE"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6725</w:t>
            </w:r>
          </w:p>
        </w:tc>
        <w:tc>
          <w:tcPr>
            <w:tcW w:w="992" w:type="dxa"/>
            <w:tcBorders>
              <w:top w:val="single" w:sz="4" w:space="0" w:color="auto"/>
              <w:left w:val="nil"/>
              <w:bottom w:val="nil"/>
              <w:right w:val="nil"/>
            </w:tcBorders>
            <w:shd w:val="clear" w:color="000000" w:fill="DDEBF7"/>
            <w:noWrap/>
            <w:hideMark/>
          </w:tcPr>
          <w:p w14:paraId="005A01A3" w14:textId="23642333"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1763</w:t>
            </w:r>
          </w:p>
        </w:tc>
      </w:tr>
      <w:tr w:rsidR="00876767" w:rsidRPr="00876767" w14:paraId="43918925" w14:textId="77777777" w:rsidTr="00487E0F">
        <w:trPr>
          <w:trHeight w:val="300"/>
        </w:trPr>
        <w:tc>
          <w:tcPr>
            <w:tcW w:w="851" w:type="dxa"/>
            <w:tcBorders>
              <w:top w:val="nil"/>
              <w:left w:val="nil"/>
              <w:bottom w:val="nil"/>
              <w:right w:val="nil"/>
            </w:tcBorders>
            <w:shd w:val="clear" w:color="000000" w:fill="DDEBF7"/>
            <w:vAlign w:val="center"/>
          </w:tcPr>
          <w:p w14:paraId="1DADB422" w14:textId="3CBDCADC"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2014</w:t>
            </w:r>
          </w:p>
        </w:tc>
        <w:tc>
          <w:tcPr>
            <w:tcW w:w="769" w:type="dxa"/>
            <w:tcBorders>
              <w:top w:val="nil"/>
              <w:left w:val="nil"/>
              <w:bottom w:val="nil"/>
              <w:right w:val="nil"/>
            </w:tcBorders>
            <w:shd w:val="clear" w:color="000000" w:fill="DDEBF7"/>
            <w:noWrap/>
          </w:tcPr>
          <w:p w14:paraId="71C06D00" w14:textId="5780F4E8"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22</w:t>
            </w:r>
          </w:p>
        </w:tc>
        <w:tc>
          <w:tcPr>
            <w:tcW w:w="900" w:type="dxa"/>
            <w:tcBorders>
              <w:top w:val="nil"/>
              <w:left w:val="nil"/>
              <w:bottom w:val="nil"/>
              <w:right w:val="nil"/>
            </w:tcBorders>
            <w:shd w:val="clear" w:color="000000" w:fill="DDEBF7"/>
            <w:noWrap/>
          </w:tcPr>
          <w:p w14:paraId="7E228061" w14:textId="0434EE68"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963</w:t>
            </w:r>
          </w:p>
        </w:tc>
        <w:tc>
          <w:tcPr>
            <w:tcW w:w="900" w:type="dxa"/>
            <w:tcBorders>
              <w:top w:val="nil"/>
              <w:left w:val="nil"/>
              <w:bottom w:val="nil"/>
              <w:right w:val="nil"/>
            </w:tcBorders>
            <w:shd w:val="clear" w:color="000000" w:fill="DDEBF7"/>
            <w:noWrap/>
          </w:tcPr>
          <w:p w14:paraId="0CA40480" w14:textId="1C3B645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2180</w:t>
            </w:r>
          </w:p>
        </w:tc>
        <w:tc>
          <w:tcPr>
            <w:tcW w:w="900" w:type="dxa"/>
            <w:tcBorders>
              <w:top w:val="nil"/>
              <w:left w:val="nil"/>
              <w:bottom w:val="nil"/>
              <w:right w:val="single" w:sz="4" w:space="0" w:color="auto"/>
            </w:tcBorders>
            <w:shd w:val="clear" w:color="000000" w:fill="DDEBF7"/>
            <w:noWrap/>
          </w:tcPr>
          <w:p w14:paraId="0B4D4E56" w14:textId="71249797"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4177</w:t>
            </w:r>
          </w:p>
        </w:tc>
        <w:tc>
          <w:tcPr>
            <w:tcW w:w="810" w:type="dxa"/>
            <w:tcBorders>
              <w:top w:val="nil"/>
              <w:left w:val="single" w:sz="4" w:space="0" w:color="auto"/>
              <w:bottom w:val="nil"/>
              <w:right w:val="nil"/>
            </w:tcBorders>
            <w:shd w:val="clear" w:color="000000" w:fill="DDEBF7"/>
            <w:noWrap/>
          </w:tcPr>
          <w:p w14:paraId="657E6F50" w14:textId="4DA0AC62"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29</w:t>
            </w:r>
          </w:p>
        </w:tc>
        <w:tc>
          <w:tcPr>
            <w:tcW w:w="966" w:type="dxa"/>
            <w:tcBorders>
              <w:top w:val="nil"/>
              <w:left w:val="nil"/>
              <w:bottom w:val="nil"/>
              <w:right w:val="nil"/>
            </w:tcBorders>
            <w:shd w:val="clear" w:color="000000" w:fill="DDEBF7"/>
            <w:noWrap/>
          </w:tcPr>
          <w:p w14:paraId="3E8144CD" w14:textId="73A28EAC"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1146</w:t>
            </w:r>
          </w:p>
        </w:tc>
        <w:tc>
          <w:tcPr>
            <w:tcW w:w="992" w:type="dxa"/>
            <w:tcBorders>
              <w:top w:val="nil"/>
              <w:left w:val="nil"/>
              <w:bottom w:val="nil"/>
              <w:right w:val="nil"/>
            </w:tcBorders>
            <w:shd w:val="clear" w:color="000000" w:fill="DDEBF7"/>
            <w:noWrap/>
          </w:tcPr>
          <w:p w14:paraId="0039462B" w14:textId="786385C1"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2770</w:t>
            </w:r>
          </w:p>
        </w:tc>
        <w:tc>
          <w:tcPr>
            <w:tcW w:w="992" w:type="dxa"/>
            <w:tcBorders>
              <w:top w:val="nil"/>
              <w:left w:val="nil"/>
              <w:bottom w:val="nil"/>
              <w:right w:val="nil"/>
            </w:tcBorders>
            <w:shd w:val="clear" w:color="000000" w:fill="DDEBF7"/>
            <w:noWrap/>
          </w:tcPr>
          <w:p w14:paraId="30457CFF" w14:textId="6B48CE6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6456</w:t>
            </w:r>
          </w:p>
        </w:tc>
        <w:tc>
          <w:tcPr>
            <w:tcW w:w="992" w:type="dxa"/>
            <w:tcBorders>
              <w:top w:val="nil"/>
              <w:left w:val="nil"/>
              <w:bottom w:val="nil"/>
              <w:right w:val="nil"/>
            </w:tcBorders>
            <w:shd w:val="clear" w:color="000000" w:fill="DDEBF7"/>
            <w:noWrap/>
            <w:hideMark/>
          </w:tcPr>
          <w:p w14:paraId="74D8FDE7" w14:textId="656D60C4"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1787</w:t>
            </w:r>
          </w:p>
        </w:tc>
      </w:tr>
      <w:tr w:rsidR="00876767" w:rsidRPr="00876767" w14:paraId="2E6AA0B9" w14:textId="77777777" w:rsidTr="00487E0F">
        <w:trPr>
          <w:trHeight w:val="300"/>
        </w:trPr>
        <w:tc>
          <w:tcPr>
            <w:tcW w:w="851" w:type="dxa"/>
            <w:tcBorders>
              <w:top w:val="nil"/>
              <w:left w:val="nil"/>
              <w:bottom w:val="nil"/>
              <w:right w:val="nil"/>
            </w:tcBorders>
            <w:shd w:val="clear" w:color="000000" w:fill="DDEBF7"/>
            <w:vAlign w:val="center"/>
          </w:tcPr>
          <w:p w14:paraId="6B73508A" w14:textId="43483C79"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2015</w:t>
            </w:r>
          </w:p>
        </w:tc>
        <w:tc>
          <w:tcPr>
            <w:tcW w:w="769" w:type="dxa"/>
            <w:tcBorders>
              <w:top w:val="nil"/>
              <w:left w:val="nil"/>
              <w:bottom w:val="nil"/>
              <w:right w:val="nil"/>
            </w:tcBorders>
            <w:shd w:val="clear" w:color="000000" w:fill="DDEBF7"/>
            <w:noWrap/>
          </w:tcPr>
          <w:p w14:paraId="41471E98" w14:textId="43C2D5B2"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25</w:t>
            </w:r>
          </w:p>
        </w:tc>
        <w:tc>
          <w:tcPr>
            <w:tcW w:w="900" w:type="dxa"/>
            <w:tcBorders>
              <w:top w:val="nil"/>
              <w:left w:val="nil"/>
              <w:bottom w:val="nil"/>
              <w:right w:val="nil"/>
            </w:tcBorders>
            <w:shd w:val="clear" w:color="000000" w:fill="DDEBF7"/>
            <w:noWrap/>
          </w:tcPr>
          <w:p w14:paraId="606D7200" w14:textId="4C40F58B"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978</w:t>
            </w:r>
          </w:p>
        </w:tc>
        <w:tc>
          <w:tcPr>
            <w:tcW w:w="900" w:type="dxa"/>
            <w:tcBorders>
              <w:top w:val="nil"/>
              <w:left w:val="nil"/>
              <w:bottom w:val="nil"/>
              <w:right w:val="nil"/>
            </w:tcBorders>
            <w:shd w:val="clear" w:color="000000" w:fill="DDEBF7"/>
            <w:noWrap/>
          </w:tcPr>
          <w:p w14:paraId="61BB6076" w14:textId="16DFD2D6"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2159</w:t>
            </w:r>
          </w:p>
        </w:tc>
        <w:tc>
          <w:tcPr>
            <w:tcW w:w="900" w:type="dxa"/>
            <w:tcBorders>
              <w:top w:val="nil"/>
              <w:left w:val="nil"/>
              <w:bottom w:val="nil"/>
              <w:right w:val="single" w:sz="4" w:space="0" w:color="auto"/>
            </w:tcBorders>
            <w:shd w:val="clear" w:color="000000" w:fill="DDEBF7"/>
            <w:noWrap/>
          </w:tcPr>
          <w:p w14:paraId="6C706F5F" w14:textId="041FC93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3886</w:t>
            </w:r>
          </w:p>
        </w:tc>
        <w:tc>
          <w:tcPr>
            <w:tcW w:w="810" w:type="dxa"/>
            <w:tcBorders>
              <w:top w:val="nil"/>
              <w:left w:val="single" w:sz="4" w:space="0" w:color="auto"/>
              <w:bottom w:val="nil"/>
              <w:right w:val="nil"/>
            </w:tcBorders>
            <w:shd w:val="clear" w:color="000000" w:fill="DDEBF7"/>
            <w:noWrap/>
          </w:tcPr>
          <w:p w14:paraId="75EA3454" w14:textId="436D0C3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31</w:t>
            </w:r>
          </w:p>
        </w:tc>
        <w:tc>
          <w:tcPr>
            <w:tcW w:w="966" w:type="dxa"/>
            <w:tcBorders>
              <w:top w:val="nil"/>
              <w:left w:val="nil"/>
              <w:bottom w:val="nil"/>
              <w:right w:val="nil"/>
            </w:tcBorders>
            <w:shd w:val="clear" w:color="000000" w:fill="DDEBF7"/>
            <w:noWrap/>
          </w:tcPr>
          <w:p w14:paraId="34E6710E" w14:textId="6E5FF3B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1179</w:t>
            </w:r>
          </w:p>
        </w:tc>
        <w:tc>
          <w:tcPr>
            <w:tcW w:w="992" w:type="dxa"/>
            <w:tcBorders>
              <w:top w:val="nil"/>
              <w:left w:val="nil"/>
              <w:bottom w:val="nil"/>
              <w:right w:val="nil"/>
            </w:tcBorders>
            <w:shd w:val="clear" w:color="000000" w:fill="DDEBF7"/>
            <w:noWrap/>
          </w:tcPr>
          <w:p w14:paraId="078BE75A" w14:textId="37C2D1DB"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2745</w:t>
            </w:r>
          </w:p>
        </w:tc>
        <w:tc>
          <w:tcPr>
            <w:tcW w:w="992" w:type="dxa"/>
            <w:tcBorders>
              <w:top w:val="nil"/>
              <w:left w:val="nil"/>
              <w:bottom w:val="nil"/>
              <w:right w:val="nil"/>
            </w:tcBorders>
            <w:shd w:val="clear" w:color="000000" w:fill="DDEBF7"/>
            <w:noWrap/>
          </w:tcPr>
          <w:p w14:paraId="1D372331" w14:textId="4C38DFA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6055</w:t>
            </w:r>
          </w:p>
        </w:tc>
        <w:tc>
          <w:tcPr>
            <w:tcW w:w="992" w:type="dxa"/>
            <w:tcBorders>
              <w:top w:val="nil"/>
              <w:left w:val="nil"/>
              <w:bottom w:val="nil"/>
              <w:right w:val="nil"/>
            </w:tcBorders>
            <w:shd w:val="clear" w:color="000000" w:fill="DDEBF7"/>
            <w:noWrap/>
            <w:hideMark/>
          </w:tcPr>
          <w:p w14:paraId="674DCAD1" w14:textId="575F9151"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1751</w:t>
            </w:r>
          </w:p>
        </w:tc>
      </w:tr>
      <w:tr w:rsidR="00876767" w:rsidRPr="00876767" w14:paraId="1C77E6BF" w14:textId="77777777" w:rsidTr="00487E0F">
        <w:trPr>
          <w:trHeight w:val="300"/>
        </w:trPr>
        <w:tc>
          <w:tcPr>
            <w:tcW w:w="851" w:type="dxa"/>
            <w:tcBorders>
              <w:top w:val="nil"/>
              <w:left w:val="nil"/>
              <w:bottom w:val="nil"/>
              <w:right w:val="nil"/>
            </w:tcBorders>
            <w:shd w:val="clear" w:color="000000" w:fill="DDEBF7"/>
            <w:vAlign w:val="center"/>
          </w:tcPr>
          <w:p w14:paraId="23EF2FFF" w14:textId="06B9802C" w:rsidR="00487E0F" w:rsidRPr="00876767" w:rsidRDefault="00487E0F" w:rsidP="00487E0F">
            <w:pPr>
              <w:pStyle w:val="NoSpacing"/>
              <w:spacing w:line="360" w:lineRule="auto"/>
              <w:rPr>
                <w:rFonts w:ascii="Times New Roman" w:hAnsi="Times New Roman" w:cs="Times New Roman"/>
                <w:sz w:val="24"/>
                <w:szCs w:val="24"/>
                <w:lang w:val="en-US"/>
              </w:rPr>
            </w:pPr>
            <w:r w:rsidRPr="00876767">
              <w:rPr>
                <w:rFonts w:ascii="Times New Roman" w:hAnsi="Times New Roman" w:cs="Times New Roman"/>
                <w:sz w:val="24"/>
                <w:szCs w:val="24"/>
                <w:lang w:val="en-US"/>
              </w:rPr>
              <w:t>2016</w:t>
            </w:r>
          </w:p>
        </w:tc>
        <w:tc>
          <w:tcPr>
            <w:tcW w:w="769" w:type="dxa"/>
            <w:tcBorders>
              <w:top w:val="nil"/>
              <w:left w:val="nil"/>
              <w:bottom w:val="nil"/>
              <w:right w:val="nil"/>
            </w:tcBorders>
            <w:shd w:val="clear" w:color="000000" w:fill="DDEBF7"/>
            <w:noWrap/>
          </w:tcPr>
          <w:p w14:paraId="4BA4A928" w14:textId="2AD65993"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29</w:t>
            </w:r>
          </w:p>
        </w:tc>
        <w:tc>
          <w:tcPr>
            <w:tcW w:w="900" w:type="dxa"/>
            <w:tcBorders>
              <w:top w:val="nil"/>
              <w:left w:val="nil"/>
              <w:bottom w:val="nil"/>
              <w:right w:val="nil"/>
            </w:tcBorders>
            <w:shd w:val="clear" w:color="000000" w:fill="DDEBF7"/>
            <w:noWrap/>
          </w:tcPr>
          <w:p w14:paraId="06FA361B" w14:textId="6D7376D5"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1029</w:t>
            </w:r>
          </w:p>
        </w:tc>
        <w:tc>
          <w:tcPr>
            <w:tcW w:w="900" w:type="dxa"/>
            <w:tcBorders>
              <w:top w:val="nil"/>
              <w:left w:val="nil"/>
              <w:bottom w:val="nil"/>
              <w:right w:val="nil"/>
            </w:tcBorders>
            <w:shd w:val="clear" w:color="000000" w:fill="DDEBF7"/>
            <w:noWrap/>
          </w:tcPr>
          <w:p w14:paraId="47FA63BA" w14:textId="587BE028"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2098</w:t>
            </w:r>
          </w:p>
        </w:tc>
        <w:tc>
          <w:tcPr>
            <w:tcW w:w="900" w:type="dxa"/>
            <w:tcBorders>
              <w:top w:val="nil"/>
              <w:left w:val="nil"/>
              <w:bottom w:val="nil"/>
              <w:right w:val="single" w:sz="4" w:space="0" w:color="auto"/>
            </w:tcBorders>
            <w:shd w:val="clear" w:color="000000" w:fill="DDEBF7"/>
            <w:noWrap/>
          </w:tcPr>
          <w:p w14:paraId="6BD0C011" w14:textId="4D1BF553"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3649</w:t>
            </w:r>
          </w:p>
        </w:tc>
        <w:tc>
          <w:tcPr>
            <w:tcW w:w="810" w:type="dxa"/>
            <w:tcBorders>
              <w:top w:val="nil"/>
              <w:left w:val="single" w:sz="4" w:space="0" w:color="auto"/>
              <w:bottom w:val="nil"/>
              <w:right w:val="nil"/>
            </w:tcBorders>
            <w:shd w:val="clear" w:color="000000" w:fill="DDEBF7"/>
            <w:noWrap/>
          </w:tcPr>
          <w:p w14:paraId="41C0078A" w14:textId="7EBAD0C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41</w:t>
            </w:r>
          </w:p>
        </w:tc>
        <w:tc>
          <w:tcPr>
            <w:tcW w:w="966" w:type="dxa"/>
            <w:tcBorders>
              <w:top w:val="nil"/>
              <w:left w:val="nil"/>
              <w:bottom w:val="nil"/>
              <w:right w:val="nil"/>
            </w:tcBorders>
            <w:shd w:val="clear" w:color="000000" w:fill="DDEBF7"/>
            <w:noWrap/>
          </w:tcPr>
          <w:p w14:paraId="7EEE0FE5" w14:textId="7E519B89"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1242</w:t>
            </w:r>
          </w:p>
        </w:tc>
        <w:tc>
          <w:tcPr>
            <w:tcW w:w="992" w:type="dxa"/>
            <w:tcBorders>
              <w:top w:val="nil"/>
              <w:left w:val="nil"/>
              <w:bottom w:val="nil"/>
              <w:right w:val="nil"/>
            </w:tcBorders>
            <w:shd w:val="clear" w:color="000000" w:fill="DDEBF7"/>
            <w:noWrap/>
          </w:tcPr>
          <w:p w14:paraId="0DE4D16F" w14:textId="00C6D8D6"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2733</w:t>
            </w:r>
          </w:p>
        </w:tc>
        <w:tc>
          <w:tcPr>
            <w:tcW w:w="992" w:type="dxa"/>
            <w:tcBorders>
              <w:top w:val="nil"/>
              <w:left w:val="nil"/>
              <w:bottom w:val="nil"/>
              <w:right w:val="nil"/>
            </w:tcBorders>
            <w:shd w:val="clear" w:color="000000" w:fill="DDEBF7"/>
            <w:noWrap/>
          </w:tcPr>
          <w:p w14:paraId="1E4351F0" w14:textId="2E571FBD"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5630</w:t>
            </w:r>
          </w:p>
        </w:tc>
        <w:tc>
          <w:tcPr>
            <w:tcW w:w="992" w:type="dxa"/>
            <w:tcBorders>
              <w:top w:val="nil"/>
              <w:left w:val="nil"/>
              <w:bottom w:val="nil"/>
              <w:right w:val="nil"/>
            </w:tcBorders>
            <w:shd w:val="clear" w:color="000000" w:fill="DDEBF7"/>
            <w:noWrap/>
            <w:hideMark/>
          </w:tcPr>
          <w:p w14:paraId="17AB2A06" w14:textId="67D3B69B" w:rsidR="00487E0F" w:rsidRPr="00876767" w:rsidRDefault="00487E0F" w:rsidP="00487E0F">
            <w:pPr>
              <w:pStyle w:val="NoSpacing"/>
              <w:spacing w:line="360" w:lineRule="auto"/>
              <w:jc w:val="center"/>
              <w:rPr>
                <w:rFonts w:ascii="Times New Roman" w:hAnsi="Times New Roman" w:cs="Times New Roman"/>
                <w:sz w:val="24"/>
                <w:szCs w:val="24"/>
                <w:lang w:val="en-US"/>
              </w:rPr>
            </w:pPr>
            <w:r w:rsidRPr="00876767">
              <w:rPr>
                <w:rFonts w:ascii="Times New Roman" w:hAnsi="Times New Roman" w:cs="Times New Roman"/>
                <w:sz w:val="24"/>
                <w:szCs w:val="24"/>
              </w:rPr>
              <w:t>1722</w:t>
            </w:r>
          </w:p>
        </w:tc>
      </w:tr>
    </w:tbl>
    <w:p w14:paraId="176DFFD4" w14:textId="03FADCED" w:rsidR="00F7146F" w:rsidRPr="00876767" w:rsidRDefault="00B7485D" w:rsidP="00C64001">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Note: these are </w:t>
      </w:r>
      <w:r w:rsidR="00487E0F" w:rsidRPr="00876767">
        <w:rPr>
          <w:rFonts w:ascii="Times New Roman" w:hAnsi="Times New Roman" w:cs="Times New Roman"/>
          <w:sz w:val="24"/>
          <w:szCs w:val="24"/>
        </w:rPr>
        <w:t>un</w:t>
      </w:r>
      <w:r w:rsidRPr="00876767">
        <w:rPr>
          <w:rFonts w:ascii="Times New Roman" w:hAnsi="Times New Roman" w:cs="Times New Roman"/>
          <w:sz w:val="24"/>
          <w:szCs w:val="24"/>
        </w:rPr>
        <w:t>adjusted numbers</w:t>
      </w:r>
    </w:p>
    <w:p w14:paraId="4E72E651" w14:textId="77777777" w:rsidR="00144D28" w:rsidRPr="00876767" w:rsidRDefault="00144D28" w:rsidP="009911DF">
      <w:pPr>
        <w:pStyle w:val="NoSpacing"/>
        <w:spacing w:line="360" w:lineRule="auto"/>
        <w:rPr>
          <w:rFonts w:ascii="Times New Roman" w:hAnsi="Times New Roman" w:cs="Times New Roman"/>
          <w:sz w:val="24"/>
          <w:szCs w:val="24"/>
        </w:rPr>
      </w:pPr>
    </w:p>
    <w:p w14:paraId="7725DA1C" w14:textId="6A8C67B7" w:rsidR="009911DF" w:rsidRPr="00876767" w:rsidRDefault="000C6BFA" w:rsidP="009911D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Codeine</w:t>
      </w:r>
      <w:r w:rsidR="004A5233" w:rsidRPr="00876767">
        <w:rPr>
          <w:rFonts w:ascii="Times New Roman" w:hAnsi="Times New Roman" w:cs="Times New Roman"/>
          <w:sz w:val="24"/>
          <w:szCs w:val="24"/>
        </w:rPr>
        <w:t xml:space="preserve"> and </w:t>
      </w:r>
      <w:r w:rsidR="00806082" w:rsidRPr="00876767">
        <w:rPr>
          <w:rFonts w:ascii="Times New Roman" w:hAnsi="Times New Roman" w:cs="Times New Roman"/>
          <w:sz w:val="24"/>
          <w:szCs w:val="24"/>
        </w:rPr>
        <w:t>d</w:t>
      </w:r>
      <w:r w:rsidR="004A5233" w:rsidRPr="00876767">
        <w:rPr>
          <w:rFonts w:ascii="Times New Roman" w:hAnsi="Times New Roman" w:cs="Times New Roman"/>
          <w:sz w:val="24"/>
          <w:szCs w:val="24"/>
        </w:rPr>
        <w:t xml:space="preserve">iazepam were the most popular items for all types of users, concurrent or other. </w:t>
      </w:r>
      <w:del w:id="69" w:author="dewoller" w:date="2019-01-03T15:05:00Z">
        <w:r w:rsidR="009911DF" w:rsidRPr="00876767" w:rsidDel="00E206C0">
          <w:rPr>
            <w:rFonts w:ascii="Times New Roman" w:hAnsi="Times New Roman" w:cs="Times New Roman"/>
            <w:sz w:val="24"/>
            <w:szCs w:val="24"/>
          </w:rPr>
          <w:delText xml:space="preserve">During </w:delText>
        </w:r>
      </w:del>
      <w:ins w:id="70" w:author="dewoller" w:date="2019-01-03T15:05:00Z">
        <w:r w:rsidR="00E206C0">
          <w:rPr>
            <w:rFonts w:ascii="Times New Roman" w:hAnsi="Times New Roman" w:cs="Times New Roman"/>
            <w:sz w:val="24"/>
            <w:szCs w:val="24"/>
          </w:rPr>
          <w:t>Over</w:t>
        </w:r>
        <w:r w:rsidR="00E206C0" w:rsidRPr="00876767">
          <w:rPr>
            <w:rFonts w:ascii="Times New Roman" w:hAnsi="Times New Roman" w:cs="Times New Roman"/>
            <w:sz w:val="24"/>
            <w:szCs w:val="24"/>
          </w:rPr>
          <w:t xml:space="preserve"> </w:t>
        </w:r>
      </w:ins>
      <w:r w:rsidR="009911DF" w:rsidRPr="00876767">
        <w:rPr>
          <w:rFonts w:ascii="Times New Roman" w:hAnsi="Times New Roman" w:cs="Times New Roman"/>
          <w:sz w:val="24"/>
          <w:szCs w:val="24"/>
        </w:rPr>
        <w:t>the four yea</w:t>
      </w:r>
      <w:r w:rsidR="00D200CD" w:rsidRPr="00876767">
        <w:rPr>
          <w:rFonts w:ascii="Times New Roman" w:hAnsi="Times New Roman" w:cs="Times New Roman"/>
          <w:sz w:val="24"/>
          <w:szCs w:val="24"/>
        </w:rPr>
        <w:t>r</w:t>
      </w:r>
      <w:r w:rsidR="009911DF" w:rsidRPr="00876767">
        <w:rPr>
          <w:rFonts w:ascii="Times New Roman" w:hAnsi="Times New Roman" w:cs="Times New Roman"/>
          <w:sz w:val="24"/>
          <w:szCs w:val="24"/>
        </w:rPr>
        <w:t>s</w:t>
      </w:r>
      <w:ins w:id="71" w:author="dewoller" w:date="2019-01-03T15:05:00Z">
        <w:r w:rsidR="00E206C0">
          <w:rPr>
            <w:rFonts w:ascii="Times New Roman" w:hAnsi="Times New Roman" w:cs="Times New Roman"/>
            <w:sz w:val="24"/>
            <w:szCs w:val="24"/>
          </w:rPr>
          <w:t>,</w:t>
        </w:r>
      </w:ins>
      <w:r w:rsidR="009911DF" w:rsidRPr="00876767">
        <w:rPr>
          <w:rFonts w:ascii="Times New Roman" w:hAnsi="Times New Roman" w:cs="Times New Roman"/>
          <w:sz w:val="24"/>
          <w:szCs w:val="24"/>
        </w:rPr>
        <w:t xml:space="preserve"> </w:t>
      </w:r>
      <w:commentRangeStart w:id="72"/>
      <w:r w:rsidR="009911DF" w:rsidRPr="00876767">
        <w:rPr>
          <w:rFonts w:ascii="Times New Roman" w:hAnsi="Times New Roman" w:cs="Times New Roman"/>
          <w:sz w:val="24"/>
          <w:szCs w:val="24"/>
        </w:rPr>
        <w:t>7,59,960</w:t>
      </w:r>
      <w:commentRangeEnd w:id="72"/>
      <w:r w:rsidR="00E206C0">
        <w:rPr>
          <w:rStyle w:val="CommentReference"/>
        </w:rPr>
        <w:commentReference w:id="72"/>
      </w:r>
      <w:r w:rsidR="009911DF" w:rsidRPr="00876767">
        <w:rPr>
          <w:rFonts w:ascii="Times New Roman" w:hAnsi="Times New Roman" w:cs="Times New Roman"/>
          <w:sz w:val="24"/>
          <w:szCs w:val="24"/>
        </w:rPr>
        <w:t xml:space="preserve"> individuals were dispensed both opioids and benzodiazepines on the same day. </w:t>
      </w:r>
      <w:r w:rsidR="00806082" w:rsidRPr="00876767">
        <w:rPr>
          <w:rFonts w:ascii="Times New Roman" w:hAnsi="Times New Roman" w:cs="Times New Roman"/>
          <w:sz w:val="24"/>
          <w:szCs w:val="24"/>
        </w:rPr>
        <w:t>A</w:t>
      </w:r>
      <w:r w:rsidR="00E86C07" w:rsidRPr="00876767">
        <w:rPr>
          <w:rFonts w:ascii="Times New Roman" w:hAnsi="Times New Roman" w:cs="Times New Roman"/>
          <w:sz w:val="24"/>
          <w:szCs w:val="24"/>
        </w:rPr>
        <w:t xml:space="preserve">mong those who were dispensed an opioid </w:t>
      </w:r>
      <w:r w:rsidR="000B5E64" w:rsidRPr="00876767">
        <w:rPr>
          <w:rFonts w:ascii="Times New Roman" w:hAnsi="Times New Roman" w:cs="Times New Roman"/>
          <w:sz w:val="24"/>
          <w:szCs w:val="24"/>
        </w:rPr>
        <w:t>(n=6</w:t>
      </w:r>
      <w:r w:rsidR="00C15AEC" w:rsidRPr="00876767">
        <w:rPr>
          <w:rFonts w:ascii="Times New Roman" w:hAnsi="Times New Roman" w:cs="Times New Roman"/>
          <w:sz w:val="24"/>
          <w:szCs w:val="24"/>
        </w:rPr>
        <w:t>.</w:t>
      </w:r>
      <w:r w:rsidR="000B5E64" w:rsidRPr="00876767">
        <w:rPr>
          <w:rFonts w:ascii="Times New Roman" w:hAnsi="Times New Roman" w:cs="Times New Roman"/>
          <w:sz w:val="24"/>
          <w:szCs w:val="24"/>
        </w:rPr>
        <w:t>74</w:t>
      </w:r>
      <w:r w:rsidR="00C15AEC" w:rsidRPr="00876767">
        <w:rPr>
          <w:rFonts w:ascii="Times New Roman" w:hAnsi="Times New Roman" w:cs="Times New Roman"/>
          <w:sz w:val="24"/>
          <w:szCs w:val="24"/>
        </w:rPr>
        <w:t xml:space="preserve"> million</w:t>
      </w:r>
      <w:r w:rsidR="000B5E64" w:rsidRPr="00876767">
        <w:rPr>
          <w:rFonts w:ascii="Times New Roman" w:hAnsi="Times New Roman" w:cs="Times New Roman"/>
          <w:sz w:val="24"/>
          <w:szCs w:val="24"/>
        </w:rPr>
        <w:t>)</w:t>
      </w:r>
      <w:r w:rsidR="00E86C07" w:rsidRPr="00876767">
        <w:rPr>
          <w:rFonts w:ascii="Times New Roman" w:hAnsi="Times New Roman" w:cs="Times New Roman"/>
          <w:sz w:val="24"/>
          <w:szCs w:val="24"/>
        </w:rPr>
        <w:t xml:space="preserve">, </w:t>
      </w:r>
      <w:r w:rsidR="00C15AEC" w:rsidRPr="00876767">
        <w:rPr>
          <w:rFonts w:ascii="Times New Roman" w:hAnsi="Times New Roman" w:cs="Times New Roman"/>
          <w:sz w:val="24"/>
          <w:szCs w:val="24"/>
        </w:rPr>
        <w:t xml:space="preserve">14.64% were dispensed opioid and benzodiazepine concurrently, 15.63% were dispensed these medicines non-concurrently, and the remaining 69.71% were dispensed opioid only. </w:t>
      </w:r>
      <w:r w:rsidR="00144D28" w:rsidRPr="00876767">
        <w:rPr>
          <w:rFonts w:ascii="Times New Roman" w:hAnsi="Times New Roman" w:cs="Times New Roman"/>
          <w:sz w:val="24"/>
          <w:szCs w:val="24"/>
        </w:rPr>
        <w:t xml:space="preserve">Similarly, among those who were dispensed a </w:t>
      </w:r>
      <w:r w:rsidR="004D61CE" w:rsidRPr="00876767">
        <w:rPr>
          <w:rFonts w:ascii="Times New Roman" w:hAnsi="Times New Roman" w:cs="Times New Roman"/>
          <w:sz w:val="24"/>
          <w:szCs w:val="24"/>
        </w:rPr>
        <w:t xml:space="preserve">benzodiazepine (n=3.24 million), </w:t>
      </w:r>
      <w:r w:rsidR="004D61CE" w:rsidRPr="00876767">
        <w:rPr>
          <w:rFonts w:ascii="Times New Roman" w:hAnsi="Times New Roman" w:cs="Times New Roman"/>
          <w:sz w:val="24"/>
          <w:szCs w:val="24"/>
        </w:rPr>
        <w:lastRenderedPageBreak/>
        <w:t>30.35% were concurrent users, 32.39% were non-concurrent users and the remaining 37.26% were benzodiazepine</w:t>
      </w:r>
      <w:r w:rsidR="00806082" w:rsidRPr="00876767">
        <w:rPr>
          <w:rFonts w:ascii="Times New Roman" w:hAnsi="Times New Roman" w:cs="Times New Roman"/>
          <w:sz w:val="24"/>
          <w:szCs w:val="24"/>
        </w:rPr>
        <w:t>-</w:t>
      </w:r>
      <w:r w:rsidR="004D61CE" w:rsidRPr="00876767">
        <w:rPr>
          <w:rFonts w:ascii="Times New Roman" w:hAnsi="Times New Roman" w:cs="Times New Roman"/>
          <w:sz w:val="24"/>
          <w:szCs w:val="24"/>
        </w:rPr>
        <w:t xml:space="preserve">only users. </w:t>
      </w:r>
      <w:r w:rsidR="009911DF" w:rsidRPr="00876767">
        <w:rPr>
          <w:rFonts w:ascii="Times New Roman" w:hAnsi="Times New Roman" w:cs="Times New Roman"/>
          <w:sz w:val="24"/>
          <w:szCs w:val="24"/>
        </w:rPr>
        <w:t xml:space="preserve">There was little variation over the years in terms of number of individuals who were dispensed these two medicines on the same day. </w:t>
      </w:r>
    </w:p>
    <w:p w14:paraId="5D7BA1CC" w14:textId="21E2A88B" w:rsidR="00F540C0" w:rsidRPr="00876767" w:rsidRDefault="00F540C0" w:rsidP="009911DF">
      <w:pPr>
        <w:pStyle w:val="NoSpacing"/>
        <w:spacing w:line="360" w:lineRule="auto"/>
        <w:rPr>
          <w:rFonts w:ascii="Times New Roman" w:hAnsi="Times New Roman" w:cs="Times New Roman"/>
          <w:sz w:val="24"/>
          <w:szCs w:val="24"/>
        </w:rPr>
      </w:pPr>
    </w:p>
    <w:p w14:paraId="0F68B2BE" w14:textId="637E15D9" w:rsidR="00B459EB" w:rsidRPr="00876767" w:rsidRDefault="00B459EB" w:rsidP="00B459EB">
      <w:pPr>
        <w:pStyle w:val="NoSpacing"/>
        <w:spacing w:line="360" w:lineRule="auto"/>
        <w:jc w:val="center"/>
        <w:rPr>
          <w:rFonts w:ascii="Times New Roman" w:hAnsi="Times New Roman" w:cs="Times New Roman"/>
          <w:sz w:val="24"/>
          <w:szCs w:val="24"/>
        </w:rPr>
      </w:pPr>
      <w:r w:rsidRPr="00876767">
        <w:rPr>
          <w:noProof/>
          <w:lang w:eastAsia="en-AU"/>
        </w:rPr>
        <w:drawing>
          <wp:inline distT="0" distB="0" distL="0" distR="0" wp14:anchorId="771905D0" wp14:editId="62E958DB">
            <wp:extent cx="4572000" cy="2743200"/>
            <wp:effectExtent l="0" t="0" r="0" b="0"/>
            <wp:docPr id="1" name="Chart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2D30C6D4-2B58-4C6F-BCE7-5F82982063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AD962A" w14:textId="6CFC2DDD" w:rsidR="0039771B" w:rsidRPr="00876767" w:rsidRDefault="0039771B" w:rsidP="009911DF">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Figure 1: Concurrent users per 1000 people in individual states and territories (standardized for age and sex)</w:t>
      </w:r>
    </w:p>
    <w:p w14:paraId="21785612" w14:textId="77777777" w:rsidR="0039771B" w:rsidRPr="00876767" w:rsidRDefault="0039771B" w:rsidP="009911DF">
      <w:pPr>
        <w:pStyle w:val="NoSpacing"/>
        <w:spacing w:line="360" w:lineRule="auto"/>
        <w:rPr>
          <w:rFonts w:ascii="Times New Roman" w:hAnsi="Times New Roman" w:cs="Times New Roman"/>
          <w:sz w:val="24"/>
          <w:szCs w:val="24"/>
        </w:rPr>
      </w:pPr>
    </w:p>
    <w:p w14:paraId="1FC40BE3" w14:textId="2773BE49" w:rsidR="00F540C0" w:rsidRPr="00876767" w:rsidRDefault="00F540C0" w:rsidP="004B2E84">
      <w:pPr>
        <w:pStyle w:val="NoSpacing"/>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Figure 1 represents </w:t>
      </w:r>
      <w:r w:rsidR="00C4619C" w:rsidRPr="00876767">
        <w:rPr>
          <w:rFonts w:ascii="Times New Roman" w:hAnsi="Times New Roman" w:cs="Times New Roman"/>
          <w:sz w:val="24"/>
          <w:szCs w:val="24"/>
        </w:rPr>
        <w:t xml:space="preserve">age and sex adjusted </w:t>
      </w:r>
      <w:r w:rsidRPr="00876767">
        <w:rPr>
          <w:rFonts w:ascii="Times New Roman" w:hAnsi="Times New Roman" w:cs="Times New Roman"/>
          <w:sz w:val="24"/>
          <w:szCs w:val="24"/>
        </w:rPr>
        <w:t>number</w:t>
      </w:r>
      <w:r w:rsidR="00C4619C" w:rsidRPr="00876767">
        <w:rPr>
          <w:rFonts w:ascii="Times New Roman" w:hAnsi="Times New Roman" w:cs="Times New Roman"/>
          <w:sz w:val="24"/>
          <w:szCs w:val="24"/>
        </w:rPr>
        <w:t>s of distinct concurrent users</w:t>
      </w:r>
      <w:r w:rsidRPr="00876767">
        <w:rPr>
          <w:rFonts w:ascii="Times New Roman" w:hAnsi="Times New Roman" w:cs="Times New Roman"/>
          <w:sz w:val="24"/>
          <w:szCs w:val="24"/>
        </w:rPr>
        <w:t xml:space="preserve"> over the years and across the states. Tasmania had the highest number of concurrent users followed by </w:t>
      </w:r>
      <w:r w:rsidR="00884AF0" w:rsidRPr="00876767">
        <w:rPr>
          <w:rFonts w:ascii="Times New Roman" w:hAnsi="Times New Roman" w:cs="Times New Roman"/>
          <w:sz w:val="24"/>
          <w:szCs w:val="24"/>
        </w:rPr>
        <w:t xml:space="preserve">Victoria. Northern Territory </w:t>
      </w:r>
      <w:r w:rsidR="00C4619C" w:rsidRPr="00876767">
        <w:rPr>
          <w:rFonts w:ascii="Times New Roman" w:hAnsi="Times New Roman" w:cs="Times New Roman"/>
          <w:sz w:val="24"/>
          <w:szCs w:val="24"/>
        </w:rPr>
        <w:t>had the lowest number of concurrent users</w:t>
      </w:r>
      <w:r w:rsidRPr="00876767">
        <w:rPr>
          <w:rFonts w:ascii="Times New Roman" w:hAnsi="Times New Roman" w:cs="Times New Roman"/>
          <w:sz w:val="24"/>
          <w:szCs w:val="24"/>
        </w:rPr>
        <w:t xml:space="preserve">. </w:t>
      </w:r>
      <w:r w:rsidR="00AD2E1D" w:rsidRPr="00876767">
        <w:rPr>
          <w:rFonts w:ascii="Times New Roman" w:hAnsi="Times New Roman" w:cs="Times New Roman"/>
          <w:sz w:val="24"/>
          <w:szCs w:val="24"/>
        </w:rPr>
        <w:t>Among the concurrent users</w:t>
      </w:r>
      <w:ins w:id="73" w:author="dewoller" w:date="2019-01-03T15:06:00Z">
        <w:r w:rsidR="00E206C0">
          <w:rPr>
            <w:rFonts w:ascii="Times New Roman" w:hAnsi="Times New Roman" w:cs="Times New Roman"/>
            <w:sz w:val="24"/>
            <w:szCs w:val="24"/>
          </w:rPr>
          <w:t>,</w:t>
        </w:r>
      </w:ins>
      <w:r w:rsidR="00AD2E1D" w:rsidRPr="00876767">
        <w:rPr>
          <w:rFonts w:ascii="Times New Roman" w:hAnsi="Times New Roman" w:cs="Times New Roman"/>
          <w:sz w:val="24"/>
          <w:szCs w:val="24"/>
        </w:rPr>
        <w:t xml:space="preserve"> the </w:t>
      </w:r>
      <w:r w:rsidR="002753A6" w:rsidRPr="00876767">
        <w:rPr>
          <w:rFonts w:ascii="Times New Roman" w:hAnsi="Times New Roman" w:cs="Times New Roman"/>
          <w:sz w:val="24"/>
          <w:szCs w:val="24"/>
        </w:rPr>
        <w:t>mean duration of concurrent use was highest for</w:t>
      </w:r>
      <w:r w:rsidR="004B2CB8" w:rsidRPr="00876767">
        <w:rPr>
          <w:rFonts w:ascii="Times New Roman" w:hAnsi="Times New Roman" w:cs="Times New Roman"/>
          <w:sz w:val="24"/>
          <w:szCs w:val="24"/>
        </w:rPr>
        <w:t xml:space="preserve"> Tasmania (112 days) followed by South Australia (95 days), and </w:t>
      </w:r>
      <w:r w:rsidR="002753A6" w:rsidRPr="00876767">
        <w:rPr>
          <w:rFonts w:ascii="Times New Roman" w:hAnsi="Times New Roman" w:cs="Times New Roman"/>
          <w:sz w:val="24"/>
          <w:szCs w:val="24"/>
        </w:rPr>
        <w:t xml:space="preserve">lowest for </w:t>
      </w:r>
      <w:r w:rsidR="004B2CB8" w:rsidRPr="00876767">
        <w:rPr>
          <w:rFonts w:ascii="Times New Roman" w:hAnsi="Times New Roman" w:cs="Times New Roman"/>
          <w:sz w:val="24"/>
          <w:szCs w:val="24"/>
        </w:rPr>
        <w:t>Northern Territory (</w:t>
      </w:r>
      <w:r w:rsidR="00AD2E1D" w:rsidRPr="00876767">
        <w:rPr>
          <w:rFonts w:ascii="Times New Roman" w:hAnsi="Times New Roman" w:cs="Times New Roman"/>
          <w:sz w:val="24"/>
          <w:szCs w:val="24"/>
        </w:rPr>
        <w:t xml:space="preserve">74 days). </w:t>
      </w:r>
    </w:p>
    <w:p w14:paraId="1D236AA6" w14:textId="1950F2E6" w:rsidR="009F3A63" w:rsidRPr="00876767" w:rsidRDefault="009F3A63" w:rsidP="004B2E84">
      <w:pPr>
        <w:spacing w:line="360" w:lineRule="auto"/>
        <w:rPr>
          <w:rFonts w:ascii="Times New Roman" w:hAnsi="Times New Roman" w:cs="Times New Roman"/>
          <w:sz w:val="24"/>
          <w:szCs w:val="24"/>
        </w:rPr>
      </w:pPr>
    </w:p>
    <w:p w14:paraId="31B4C6A4" w14:textId="1E57B217" w:rsidR="008D0B86" w:rsidRPr="00876767" w:rsidRDefault="00225894" w:rsidP="00D200CD">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Oxycodone, tramadol, buprenorphine, fentanyl and morphine were more popular among the concurrent users than others. On the other hand, codeine (and derivatives) was more popular among the </w:t>
      </w:r>
      <w:r w:rsidR="0043485A" w:rsidRPr="00876767">
        <w:rPr>
          <w:rFonts w:ascii="Times New Roman" w:hAnsi="Times New Roman" w:cs="Times New Roman"/>
          <w:sz w:val="24"/>
          <w:szCs w:val="24"/>
        </w:rPr>
        <w:t>“</w:t>
      </w:r>
      <w:r w:rsidRPr="00876767">
        <w:rPr>
          <w:rFonts w:ascii="Times New Roman" w:hAnsi="Times New Roman" w:cs="Times New Roman"/>
          <w:sz w:val="24"/>
          <w:szCs w:val="24"/>
        </w:rPr>
        <w:t>only opioid users</w:t>
      </w:r>
      <w:r w:rsidR="0043485A" w:rsidRPr="00876767">
        <w:rPr>
          <w:rFonts w:ascii="Times New Roman" w:hAnsi="Times New Roman" w:cs="Times New Roman"/>
          <w:sz w:val="24"/>
          <w:szCs w:val="24"/>
        </w:rPr>
        <w:t>”</w:t>
      </w:r>
      <w:r w:rsidRPr="00876767">
        <w:rPr>
          <w:rFonts w:ascii="Times New Roman" w:hAnsi="Times New Roman" w:cs="Times New Roman"/>
          <w:sz w:val="24"/>
          <w:szCs w:val="24"/>
        </w:rPr>
        <w:t xml:space="preserve"> and those who were dispensed both opioids and benzodiazepines but not concurrently</w:t>
      </w:r>
      <w:r w:rsidR="00D754F4" w:rsidRPr="00876767">
        <w:rPr>
          <w:rFonts w:ascii="Times New Roman" w:hAnsi="Times New Roman" w:cs="Times New Roman"/>
          <w:sz w:val="24"/>
          <w:szCs w:val="24"/>
        </w:rPr>
        <w:t xml:space="preserve"> (Table 2)</w:t>
      </w:r>
      <w:r w:rsidRPr="00876767">
        <w:rPr>
          <w:rFonts w:ascii="Times New Roman" w:hAnsi="Times New Roman" w:cs="Times New Roman"/>
          <w:sz w:val="24"/>
          <w:szCs w:val="24"/>
        </w:rPr>
        <w:t xml:space="preserve">. </w:t>
      </w:r>
      <w:r w:rsidR="00C4619C" w:rsidRPr="00876767">
        <w:rPr>
          <w:rFonts w:ascii="Times New Roman" w:hAnsi="Times New Roman" w:cs="Times New Roman"/>
          <w:sz w:val="24"/>
          <w:szCs w:val="24"/>
        </w:rPr>
        <w:t>D</w:t>
      </w:r>
      <w:r w:rsidR="00D754F4" w:rsidRPr="00876767">
        <w:rPr>
          <w:rFonts w:ascii="Times New Roman" w:hAnsi="Times New Roman" w:cs="Times New Roman"/>
          <w:sz w:val="24"/>
          <w:szCs w:val="24"/>
        </w:rPr>
        <w:t>iazepam, nitrazepam, alprazolam and clonazepam were more popular</w:t>
      </w:r>
      <w:r w:rsidR="00C4619C" w:rsidRPr="00876767">
        <w:rPr>
          <w:rFonts w:ascii="Times New Roman" w:hAnsi="Times New Roman" w:cs="Times New Roman"/>
          <w:sz w:val="24"/>
          <w:szCs w:val="24"/>
        </w:rPr>
        <w:t xml:space="preserve"> benzodiazepines</w:t>
      </w:r>
      <w:r w:rsidR="00D754F4" w:rsidRPr="00876767">
        <w:rPr>
          <w:rFonts w:ascii="Times New Roman" w:hAnsi="Times New Roman" w:cs="Times New Roman"/>
          <w:sz w:val="24"/>
          <w:szCs w:val="24"/>
        </w:rPr>
        <w:t xml:space="preserve"> among the concurrent users while temazepam was more popular among “only benzodiazepine</w:t>
      </w:r>
      <w:r w:rsidR="0043485A" w:rsidRPr="00876767">
        <w:rPr>
          <w:rFonts w:ascii="Times New Roman" w:hAnsi="Times New Roman" w:cs="Times New Roman"/>
          <w:sz w:val="24"/>
          <w:szCs w:val="24"/>
        </w:rPr>
        <w:t xml:space="preserve"> users</w:t>
      </w:r>
      <w:r w:rsidR="00D754F4" w:rsidRPr="00876767">
        <w:rPr>
          <w:rFonts w:ascii="Times New Roman" w:hAnsi="Times New Roman" w:cs="Times New Roman"/>
          <w:sz w:val="24"/>
          <w:szCs w:val="24"/>
        </w:rPr>
        <w:t>” and those who were dispensed both opioid and benzodiazepine but no</w:t>
      </w:r>
      <w:ins w:id="74" w:author="dewoller" w:date="2019-01-03T15:07:00Z">
        <w:r w:rsidR="00E206C0">
          <w:rPr>
            <w:rFonts w:ascii="Times New Roman" w:hAnsi="Times New Roman" w:cs="Times New Roman"/>
            <w:sz w:val="24"/>
            <w:szCs w:val="24"/>
          </w:rPr>
          <w:t>t</w:t>
        </w:r>
      </w:ins>
      <w:r w:rsidR="00D754F4" w:rsidRPr="00876767">
        <w:rPr>
          <w:rFonts w:ascii="Times New Roman" w:hAnsi="Times New Roman" w:cs="Times New Roman"/>
          <w:sz w:val="24"/>
          <w:szCs w:val="24"/>
        </w:rPr>
        <w:t xml:space="preserve"> concurrently. </w:t>
      </w:r>
      <w:r w:rsidR="008D0B86" w:rsidRPr="00876767">
        <w:rPr>
          <w:rFonts w:ascii="Times New Roman" w:hAnsi="Times New Roman" w:cs="Times New Roman"/>
          <w:sz w:val="24"/>
          <w:szCs w:val="24"/>
        </w:rPr>
        <w:br w:type="page"/>
      </w:r>
    </w:p>
    <w:p w14:paraId="5E0FC40A" w14:textId="1A7F6CCB" w:rsidR="008D0B86" w:rsidRPr="00876767" w:rsidRDefault="008D0B86" w:rsidP="004B2E84">
      <w:pPr>
        <w:spacing w:line="360" w:lineRule="auto"/>
        <w:rPr>
          <w:rFonts w:ascii="Times New Roman" w:hAnsi="Times New Roman" w:cs="Times New Roman"/>
          <w:sz w:val="24"/>
          <w:szCs w:val="24"/>
        </w:rPr>
      </w:pPr>
      <w:r w:rsidRPr="00876767">
        <w:rPr>
          <w:rFonts w:ascii="Times New Roman" w:hAnsi="Times New Roman" w:cs="Times New Roman"/>
          <w:sz w:val="24"/>
          <w:szCs w:val="24"/>
        </w:rPr>
        <w:lastRenderedPageBreak/>
        <w:t xml:space="preserve">Table 2: Variation in dispensing </w:t>
      </w:r>
      <w:r w:rsidR="00FF739C" w:rsidRPr="00876767">
        <w:rPr>
          <w:rFonts w:ascii="Times New Roman" w:hAnsi="Times New Roman" w:cs="Times New Roman"/>
          <w:sz w:val="24"/>
          <w:szCs w:val="24"/>
        </w:rPr>
        <w:t>of drug of choice</w:t>
      </w:r>
      <w:r w:rsidRPr="00876767">
        <w:rPr>
          <w:rFonts w:ascii="Times New Roman" w:hAnsi="Times New Roman" w:cs="Times New Roman"/>
          <w:sz w:val="24"/>
          <w:szCs w:val="24"/>
        </w:rPr>
        <w:t xml:space="preserve"> in four groups of users: concurrent, non-concurrent, opioids only and benzodiazepines only</w:t>
      </w:r>
    </w:p>
    <w:tbl>
      <w:tblPr>
        <w:tblW w:w="8820" w:type="dxa"/>
        <w:tblLayout w:type="fixed"/>
        <w:tblLook w:val="04A0" w:firstRow="1" w:lastRow="0" w:firstColumn="1" w:lastColumn="0" w:noHBand="0" w:noVBand="1"/>
      </w:tblPr>
      <w:tblGrid>
        <w:gridCol w:w="2856"/>
        <w:gridCol w:w="1484"/>
        <w:gridCol w:w="1777"/>
        <w:gridCol w:w="903"/>
        <w:gridCol w:w="1800"/>
      </w:tblGrid>
      <w:tr w:rsidR="00876767" w:rsidRPr="00876767" w14:paraId="338D0E3E" w14:textId="28309B67" w:rsidTr="001D47E8">
        <w:trPr>
          <w:trHeight w:val="300"/>
        </w:trPr>
        <w:tc>
          <w:tcPr>
            <w:tcW w:w="2856" w:type="dxa"/>
            <w:tcBorders>
              <w:top w:val="single" w:sz="4" w:space="0" w:color="auto"/>
              <w:left w:val="nil"/>
              <w:bottom w:val="single" w:sz="4" w:space="0" w:color="auto"/>
              <w:right w:val="nil"/>
            </w:tcBorders>
          </w:tcPr>
          <w:p w14:paraId="23DD5D38" w14:textId="7B635074" w:rsidR="00D85B3D" w:rsidRPr="00876767" w:rsidRDefault="00D00969" w:rsidP="00D00969">
            <w:pPr>
              <w:pStyle w:val="NoSpacing"/>
              <w:rPr>
                <w:rFonts w:ascii="Times New Roman" w:hAnsi="Times New Roman" w:cs="Times New Roman"/>
                <w:b/>
                <w:sz w:val="24"/>
                <w:szCs w:val="24"/>
                <w:lang w:val="en-US"/>
              </w:rPr>
            </w:pPr>
            <w:r w:rsidRPr="00876767">
              <w:rPr>
                <w:rFonts w:ascii="Times New Roman" w:hAnsi="Times New Roman" w:cs="Times New Roman"/>
                <w:b/>
                <w:sz w:val="24"/>
                <w:szCs w:val="24"/>
                <w:lang w:val="en-US"/>
              </w:rPr>
              <w:t>Item</w:t>
            </w:r>
          </w:p>
        </w:tc>
        <w:tc>
          <w:tcPr>
            <w:tcW w:w="1484" w:type="dxa"/>
            <w:tcBorders>
              <w:top w:val="single" w:sz="4" w:space="0" w:color="auto"/>
              <w:left w:val="nil"/>
              <w:bottom w:val="single" w:sz="4" w:space="0" w:color="auto"/>
              <w:right w:val="nil"/>
            </w:tcBorders>
          </w:tcPr>
          <w:p w14:paraId="39075753" w14:textId="55C3C56D"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Concurrent</w:t>
            </w:r>
            <w:r w:rsidR="008D0B86" w:rsidRPr="00876767">
              <w:rPr>
                <w:rFonts w:ascii="Times New Roman" w:hAnsi="Times New Roman" w:cs="Times New Roman"/>
                <w:b/>
                <w:sz w:val="24"/>
                <w:szCs w:val="24"/>
                <w:lang w:val="en-US"/>
              </w:rPr>
              <w:t xml:space="preserve"> use</w:t>
            </w:r>
            <w:r w:rsidR="008C2659" w:rsidRPr="00876767">
              <w:rPr>
                <w:rFonts w:ascii="Times New Roman" w:hAnsi="Times New Roman" w:cs="Times New Roman"/>
                <w:b/>
                <w:sz w:val="24"/>
                <w:szCs w:val="24"/>
                <w:lang w:val="en-US"/>
              </w:rPr>
              <w:t>rs</w:t>
            </w:r>
          </w:p>
          <w:p w14:paraId="16AE22EE" w14:textId="69ADE597"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c>
          <w:tcPr>
            <w:tcW w:w="1777" w:type="dxa"/>
            <w:tcBorders>
              <w:top w:val="single" w:sz="4" w:space="0" w:color="auto"/>
              <w:left w:val="nil"/>
              <w:bottom w:val="single" w:sz="4" w:space="0" w:color="auto"/>
              <w:right w:val="nil"/>
            </w:tcBorders>
            <w:shd w:val="clear" w:color="auto" w:fill="auto"/>
            <w:noWrap/>
          </w:tcPr>
          <w:p w14:paraId="73222D6D" w14:textId="77777777"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Used both drugs but not concurrently</w:t>
            </w:r>
          </w:p>
          <w:p w14:paraId="34A8A7DA" w14:textId="0135A630"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c>
          <w:tcPr>
            <w:tcW w:w="903" w:type="dxa"/>
            <w:tcBorders>
              <w:top w:val="single" w:sz="4" w:space="0" w:color="auto"/>
              <w:left w:val="nil"/>
              <w:bottom w:val="single" w:sz="4" w:space="0" w:color="auto"/>
              <w:right w:val="nil"/>
            </w:tcBorders>
            <w:shd w:val="clear" w:color="auto" w:fill="auto"/>
            <w:noWrap/>
          </w:tcPr>
          <w:p w14:paraId="4D599368" w14:textId="175335E4"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Only opioid user</w:t>
            </w:r>
            <w:r w:rsidR="00C56F0C" w:rsidRPr="00876767">
              <w:rPr>
                <w:rFonts w:ascii="Times New Roman" w:hAnsi="Times New Roman" w:cs="Times New Roman"/>
                <w:b/>
                <w:sz w:val="24"/>
                <w:szCs w:val="24"/>
                <w:lang w:val="en-US"/>
              </w:rPr>
              <w:t>s</w:t>
            </w:r>
          </w:p>
          <w:p w14:paraId="453C1BF4" w14:textId="0078D1CA"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c>
          <w:tcPr>
            <w:tcW w:w="1800" w:type="dxa"/>
            <w:tcBorders>
              <w:top w:val="single" w:sz="4" w:space="0" w:color="auto"/>
              <w:left w:val="nil"/>
              <w:bottom w:val="single" w:sz="4" w:space="0" w:color="auto"/>
              <w:right w:val="nil"/>
            </w:tcBorders>
          </w:tcPr>
          <w:p w14:paraId="5A9ABC67" w14:textId="77777777" w:rsidR="00D85B3D" w:rsidRPr="00876767" w:rsidRDefault="00D85B3D"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Only benzodiazepine users</w:t>
            </w:r>
          </w:p>
          <w:p w14:paraId="6213147B" w14:textId="7D3AB399" w:rsidR="008D0B86" w:rsidRPr="00876767" w:rsidRDefault="008D0B86" w:rsidP="009F3A63">
            <w:pPr>
              <w:pStyle w:val="NoSpacing"/>
              <w:jc w:val="center"/>
              <w:rPr>
                <w:rFonts w:ascii="Times New Roman" w:hAnsi="Times New Roman" w:cs="Times New Roman"/>
                <w:b/>
                <w:sz w:val="24"/>
                <w:szCs w:val="24"/>
                <w:lang w:val="en-US"/>
              </w:rPr>
            </w:pPr>
            <w:r w:rsidRPr="00876767">
              <w:rPr>
                <w:rFonts w:ascii="Times New Roman" w:hAnsi="Times New Roman" w:cs="Times New Roman"/>
                <w:b/>
                <w:sz w:val="24"/>
                <w:szCs w:val="24"/>
                <w:lang w:val="en-US"/>
              </w:rPr>
              <w:t>%</w:t>
            </w:r>
          </w:p>
        </w:tc>
      </w:tr>
      <w:tr w:rsidR="00876767" w:rsidRPr="00876767" w14:paraId="19255DCE" w14:textId="3C1C958A" w:rsidTr="00282F9D">
        <w:trPr>
          <w:trHeight w:val="300"/>
        </w:trPr>
        <w:tc>
          <w:tcPr>
            <w:tcW w:w="2856" w:type="dxa"/>
            <w:tcBorders>
              <w:top w:val="single" w:sz="4" w:space="0" w:color="auto"/>
              <w:left w:val="nil"/>
              <w:bottom w:val="nil"/>
              <w:right w:val="nil"/>
            </w:tcBorders>
          </w:tcPr>
          <w:p w14:paraId="0EFB4FD7" w14:textId="730BE032" w:rsidR="00532656" w:rsidRPr="00876767" w:rsidRDefault="00532656" w:rsidP="00532656">
            <w:pPr>
              <w:pStyle w:val="NoSpacing"/>
              <w:rPr>
                <w:rFonts w:ascii="Times New Roman" w:hAnsi="Times New Roman" w:cs="Times New Roman"/>
                <w:b/>
                <w:i/>
                <w:sz w:val="24"/>
                <w:szCs w:val="24"/>
                <w:lang w:val="en-US"/>
              </w:rPr>
            </w:pPr>
            <w:r w:rsidRPr="00876767">
              <w:rPr>
                <w:rFonts w:ascii="Times New Roman" w:hAnsi="Times New Roman" w:cs="Times New Roman"/>
                <w:b/>
                <w:i/>
                <w:sz w:val="24"/>
                <w:szCs w:val="24"/>
                <w:lang w:val="en-US"/>
              </w:rPr>
              <w:t>Opioid</w:t>
            </w:r>
          </w:p>
        </w:tc>
        <w:tc>
          <w:tcPr>
            <w:tcW w:w="1484" w:type="dxa"/>
            <w:tcBorders>
              <w:top w:val="single" w:sz="4" w:space="0" w:color="auto"/>
              <w:left w:val="nil"/>
              <w:bottom w:val="nil"/>
              <w:right w:val="nil"/>
            </w:tcBorders>
          </w:tcPr>
          <w:p w14:paraId="65E77DE9" w14:textId="5330D9EA" w:rsidR="00532656" w:rsidRPr="00876767" w:rsidRDefault="00532656" w:rsidP="00532656">
            <w:pPr>
              <w:pStyle w:val="NoSpacing"/>
              <w:jc w:val="center"/>
              <w:rPr>
                <w:rFonts w:ascii="Times New Roman" w:hAnsi="Times New Roman" w:cs="Times New Roman"/>
                <w:sz w:val="24"/>
                <w:szCs w:val="24"/>
                <w:lang w:val="en-US"/>
              </w:rPr>
            </w:pPr>
          </w:p>
        </w:tc>
        <w:tc>
          <w:tcPr>
            <w:tcW w:w="1777" w:type="dxa"/>
            <w:tcBorders>
              <w:top w:val="single" w:sz="4" w:space="0" w:color="auto"/>
              <w:left w:val="nil"/>
              <w:bottom w:val="nil"/>
              <w:right w:val="nil"/>
            </w:tcBorders>
            <w:shd w:val="clear" w:color="auto" w:fill="auto"/>
            <w:noWrap/>
          </w:tcPr>
          <w:p w14:paraId="308FEEFC" w14:textId="621177E1" w:rsidR="00532656" w:rsidRPr="00876767" w:rsidRDefault="00532656" w:rsidP="00532656">
            <w:pPr>
              <w:pStyle w:val="NoSpacing"/>
              <w:jc w:val="center"/>
              <w:rPr>
                <w:rFonts w:ascii="Times New Roman" w:hAnsi="Times New Roman" w:cs="Times New Roman"/>
                <w:sz w:val="24"/>
                <w:szCs w:val="24"/>
                <w:lang w:val="en-US"/>
              </w:rPr>
            </w:pPr>
          </w:p>
        </w:tc>
        <w:tc>
          <w:tcPr>
            <w:tcW w:w="903" w:type="dxa"/>
            <w:tcBorders>
              <w:top w:val="single" w:sz="4" w:space="0" w:color="auto"/>
              <w:left w:val="nil"/>
              <w:bottom w:val="nil"/>
              <w:right w:val="nil"/>
            </w:tcBorders>
            <w:shd w:val="clear" w:color="auto" w:fill="auto"/>
            <w:noWrap/>
          </w:tcPr>
          <w:p w14:paraId="1CD008F9" w14:textId="04A8FD7E" w:rsidR="00532656" w:rsidRPr="00876767" w:rsidRDefault="00532656" w:rsidP="00532656">
            <w:pPr>
              <w:pStyle w:val="NoSpacing"/>
              <w:jc w:val="center"/>
              <w:rPr>
                <w:rFonts w:ascii="Times New Roman" w:hAnsi="Times New Roman" w:cs="Times New Roman"/>
                <w:sz w:val="24"/>
                <w:szCs w:val="24"/>
                <w:lang w:val="en-US"/>
              </w:rPr>
            </w:pPr>
          </w:p>
        </w:tc>
        <w:tc>
          <w:tcPr>
            <w:tcW w:w="1800" w:type="dxa"/>
            <w:tcBorders>
              <w:top w:val="single" w:sz="4" w:space="0" w:color="auto"/>
              <w:left w:val="nil"/>
              <w:bottom w:val="nil"/>
              <w:right w:val="nil"/>
            </w:tcBorders>
          </w:tcPr>
          <w:p w14:paraId="1CA7C575" w14:textId="50090245" w:rsidR="00532656" w:rsidRPr="00876767" w:rsidRDefault="00532656" w:rsidP="00532656">
            <w:pPr>
              <w:pStyle w:val="NoSpacing"/>
              <w:jc w:val="center"/>
              <w:rPr>
                <w:rFonts w:ascii="Times New Roman" w:hAnsi="Times New Roman" w:cs="Times New Roman"/>
                <w:sz w:val="24"/>
                <w:szCs w:val="24"/>
                <w:lang w:val="en-US"/>
              </w:rPr>
            </w:pPr>
          </w:p>
        </w:tc>
      </w:tr>
      <w:tr w:rsidR="00876767" w:rsidRPr="00876767" w14:paraId="362DC2E8" w14:textId="653B8864" w:rsidTr="00282F9D">
        <w:trPr>
          <w:trHeight w:val="300"/>
        </w:trPr>
        <w:tc>
          <w:tcPr>
            <w:tcW w:w="2856" w:type="dxa"/>
            <w:tcBorders>
              <w:top w:val="nil"/>
              <w:left w:val="nil"/>
              <w:bottom w:val="nil"/>
              <w:right w:val="nil"/>
            </w:tcBorders>
          </w:tcPr>
          <w:p w14:paraId="64A3F8A9" w14:textId="58D5F7DA"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Codeine and derivatives</w:t>
            </w:r>
          </w:p>
        </w:tc>
        <w:tc>
          <w:tcPr>
            <w:tcW w:w="1484" w:type="dxa"/>
            <w:tcBorders>
              <w:top w:val="nil"/>
              <w:left w:val="nil"/>
              <w:bottom w:val="nil"/>
              <w:right w:val="nil"/>
            </w:tcBorders>
          </w:tcPr>
          <w:p w14:paraId="3FE0BC9E" w14:textId="17BD5D8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46.03</w:t>
            </w:r>
          </w:p>
        </w:tc>
        <w:tc>
          <w:tcPr>
            <w:tcW w:w="1777" w:type="dxa"/>
            <w:tcBorders>
              <w:top w:val="nil"/>
              <w:left w:val="nil"/>
              <w:bottom w:val="nil"/>
              <w:right w:val="nil"/>
            </w:tcBorders>
            <w:shd w:val="clear" w:color="auto" w:fill="auto"/>
            <w:noWrap/>
          </w:tcPr>
          <w:p w14:paraId="209F85D4" w14:textId="79BD8AF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59.89</w:t>
            </w:r>
          </w:p>
        </w:tc>
        <w:tc>
          <w:tcPr>
            <w:tcW w:w="903" w:type="dxa"/>
            <w:tcBorders>
              <w:top w:val="nil"/>
              <w:left w:val="nil"/>
              <w:bottom w:val="nil"/>
              <w:right w:val="nil"/>
            </w:tcBorders>
            <w:shd w:val="clear" w:color="auto" w:fill="auto"/>
            <w:noWrap/>
          </w:tcPr>
          <w:p w14:paraId="22DDE884" w14:textId="59BE3E53"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62.65</w:t>
            </w:r>
          </w:p>
        </w:tc>
        <w:tc>
          <w:tcPr>
            <w:tcW w:w="1800" w:type="dxa"/>
            <w:tcBorders>
              <w:top w:val="nil"/>
              <w:left w:val="nil"/>
              <w:bottom w:val="nil"/>
              <w:right w:val="nil"/>
            </w:tcBorders>
          </w:tcPr>
          <w:p w14:paraId="4C5C255A" w14:textId="5DCA70C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4A53CB54" w14:textId="7DD1C103" w:rsidTr="00282F9D">
        <w:trPr>
          <w:trHeight w:val="300"/>
        </w:trPr>
        <w:tc>
          <w:tcPr>
            <w:tcW w:w="2856" w:type="dxa"/>
            <w:tcBorders>
              <w:top w:val="nil"/>
              <w:left w:val="nil"/>
              <w:bottom w:val="nil"/>
              <w:right w:val="nil"/>
            </w:tcBorders>
          </w:tcPr>
          <w:p w14:paraId="3DFC1A85" w14:textId="0CA3FE7C"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Oxycodone and derivatives</w:t>
            </w:r>
          </w:p>
        </w:tc>
        <w:tc>
          <w:tcPr>
            <w:tcW w:w="1484" w:type="dxa"/>
            <w:tcBorders>
              <w:top w:val="nil"/>
              <w:left w:val="nil"/>
              <w:bottom w:val="nil"/>
              <w:right w:val="nil"/>
            </w:tcBorders>
          </w:tcPr>
          <w:p w14:paraId="364643A1" w14:textId="340352F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22.29</w:t>
            </w:r>
          </w:p>
        </w:tc>
        <w:tc>
          <w:tcPr>
            <w:tcW w:w="1777" w:type="dxa"/>
            <w:tcBorders>
              <w:top w:val="nil"/>
              <w:left w:val="nil"/>
              <w:bottom w:val="nil"/>
              <w:right w:val="nil"/>
            </w:tcBorders>
            <w:shd w:val="clear" w:color="auto" w:fill="auto"/>
            <w:noWrap/>
          </w:tcPr>
          <w:p w14:paraId="149B058B" w14:textId="77885FF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21.43</w:t>
            </w:r>
          </w:p>
        </w:tc>
        <w:tc>
          <w:tcPr>
            <w:tcW w:w="903" w:type="dxa"/>
            <w:tcBorders>
              <w:top w:val="nil"/>
              <w:left w:val="nil"/>
              <w:bottom w:val="nil"/>
              <w:right w:val="nil"/>
            </w:tcBorders>
            <w:shd w:val="clear" w:color="auto" w:fill="auto"/>
            <w:noWrap/>
          </w:tcPr>
          <w:p w14:paraId="1A304F02" w14:textId="7269CFB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20.36</w:t>
            </w:r>
          </w:p>
        </w:tc>
        <w:tc>
          <w:tcPr>
            <w:tcW w:w="1800" w:type="dxa"/>
            <w:tcBorders>
              <w:top w:val="nil"/>
              <w:left w:val="nil"/>
              <w:bottom w:val="nil"/>
              <w:right w:val="nil"/>
            </w:tcBorders>
          </w:tcPr>
          <w:p w14:paraId="722F2F4D" w14:textId="3A54EF56"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77A93CE7" w14:textId="12E1177F" w:rsidTr="00282F9D">
        <w:trPr>
          <w:trHeight w:val="300"/>
        </w:trPr>
        <w:tc>
          <w:tcPr>
            <w:tcW w:w="2856" w:type="dxa"/>
            <w:tcBorders>
              <w:top w:val="nil"/>
              <w:left w:val="nil"/>
              <w:bottom w:val="nil"/>
              <w:right w:val="nil"/>
            </w:tcBorders>
          </w:tcPr>
          <w:p w14:paraId="0412EA91" w14:textId="7E923A65"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Tramadol</w:t>
            </w:r>
          </w:p>
        </w:tc>
        <w:tc>
          <w:tcPr>
            <w:tcW w:w="1484" w:type="dxa"/>
            <w:tcBorders>
              <w:top w:val="nil"/>
              <w:left w:val="nil"/>
              <w:bottom w:val="nil"/>
              <w:right w:val="nil"/>
            </w:tcBorders>
          </w:tcPr>
          <w:p w14:paraId="6F8206F6" w14:textId="4AD73A23"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16.05</w:t>
            </w:r>
          </w:p>
        </w:tc>
        <w:tc>
          <w:tcPr>
            <w:tcW w:w="1777" w:type="dxa"/>
            <w:tcBorders>
              <w:top w:val="nil"/>
              <w:left w:val="nil"/>
              <w:bottom w:val="nil"/>
              <w:right w:val="nil"/>
            </w:tcBorders>
            <w:shd w:val="clear" w:color="auto" w:fill="auto"/>
            <w:noWrap/>
          </w:tcPr>
          <w:p w14:paraId="0BAC39EC" w14:textId="45D6A94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13.17</w:t>
            </w:r>
          </w:p>
        </w:tc>
        <w:tc>
          <w:tcPr>
            <w:tcW w:w="903" w:type="dxa"/>
            <w:tcBorders>
              <w:top w:val="nil"/>
              <w:left w:val="nil"/>
              <w:bottom w:val="nil"/>
              <w:right w:val="nil"/>
            </w:tcBorders>
            <w:shd w:val="clear" w:color="auto" w:fill="auto"/>
            <w:noWrap/>
          </w:tcPr>
          <w:p w14:paraId="6936D57E" w14:textId="60519576"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12.44</w:t>
            </w:r>
          </w:p>
        </w:tc>
        <w:tc>
          <w:tcPr>
            <w:tcW w:w="1800" w:type="dxa"/>
            <w:tcBorders>
              <w:top w:val="nil"/>
              <w:left w:val="nil"/>
              <w:bottom w:val="nil"/>
              <w:right w:val="nil"/>
            </w:tcBorders>
          </w:tcPr>
          <w:p w14:paraId="2549D852" w14:textId="676E91CD"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49BA59EE" w14:textId="54CD1A96" w:rsidTr="00282F9D">
        <w:trPr>
          <w:trHeight w:val="300"/>
        </w:trPr>
        <w:tc>
          <w:tcPr>
            <w:tcW w:w="2856" w:type="dxa"/>
            <w:tcBorders>
              <w:top w:val="nil"/>
              <w:left w:val="nil"/>
              <w:bottom w:val="nil"/>
              <w:right w:val="nil"/>
            </w:tcBorders>
          </w:tcPr>
          <w:p w14:paraId="53AC6C85" w14:textId="5EA14F4A"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Buprenorphine</w:t>
            </w:r>
          </w:p>
        </w:tc>
        <w:tc>
          <w:tcPr>
            <w:tcW w:w="1484" w:type="dxa"/>
            <w:tcBorders>
              <w:top w:val="nil"/>
              <w:left w:val="nil"/>
              <w:bottom w:val="nil"/>
              <w:right w:val="nil"/>
            </w:tcBorders>
          </w:tcPr>
          <w:p w14:paraId="63CFE89E" w14:textId="11F8F9E5"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5.67</w:t>
            </w:r>
          </w:p>
        </w:tc>
        <w:tc>
          <w:tcPr>
            <w:tcW w:w="1777" w:type="dxa"/>
            <w:tcBorders>
              <w:top w:val="nil"/>
              <w:left w:val="nil"/>
              <w:bottom w:val="nil"/>
              <w:right w:val="nil"/>
            </w:tcBorders>
            <w:shd w:val="clear" w:color="auto" w:fill="auto"/>
            <w:noWrap/>
          </w:tcPr>
          <w:p w14:paraId="32926CF8" w14:textId="5727D557"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2.04</w:t>
            </w:r>
          </w:p>
        </w:tc>
        <w:tc>
          <w:tcPr>
            <w:tcW w:w="903" w:type="dxa"/>
            <w:tcBorders>
              <w:top w:val="nil"/>
              <w:left w:val="nil"/>
              <w:bottom w:val="nil"/>
              <w:right w:val="nil"/>
            </w:tcBorders>
            <w:shd w:val="clear" w:color="auto" w:fill="auto"/>
            <w:noWrap/>
          </w:tcPr>
          <w:p w14:paraId="366B3418" w14:textId="34DFB9E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1.81</w:t>
            </w:r>
          </w:p>
        </w:tc>
        <w:tc>
          <w:tcPr>
            <w:tcW w:w="1800" w:type="dxa"/>
            <w:tcBorders>
              <w:top w:val="nil"/>
              <w:left w:val="nil"/>
              <w:bottom w:val="nil"/>
              <w:right w:val="nil"/>
            </w:tcBorders>
          </w:tcPr>
          <w:p w14:paraId="1F30C097" w14:textId="17DC6454"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7AB7BD84" w14:textId="1DD8EE96" w:rsidTr="00282F9D">
        <w:trPr>
          <w:trHeight w:val="300"/>
        </w:trPr>
        <w:tc>
          <w:tcPr>
            <w:tcW w:w="2856" w:type="dxa"/>
            <w:tcBorders>
              <w:top w:val="nil"/>
              <w:left w:val="nil"/>
              <w:bottom w:val="nil"/>
              <w:right w:val="nil"/>
            </w:tcBorders>
          </w:tcPr>
          <w:p w14:paraId="6558293F" w14:textId="17978429"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Fentanyl</w:t>
            </w:r>
          </w:p>
        </w:tc>
        <w:tc>
          <w:tcPr>
            <w:tcW w:w="1484" w:type="dxa"/>
            <w:tcBorders>
              <w:top w:val="nil"/>
              <w:left w:val="nil"/>
              <w:bottom w:val="nil"/>
              <w:right w:val="nil"/>
            </w:tcBorders>
          </w:tcPr>
          <w:p w14:paraId="5C09195E" w14:textId="2AB5D4B0"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3.84</w:t>
            </w:r>
          </w:p>
        </w:tc>
        <w:tc>
          <w:tcPr>
            <w:tcW w:w="1777" w:type="dxa"/>
            <w:tcBorders>
              <w:top w:val="nil"/>
              <w:left w:val="nil"/>
              <w:bottom w:val="nil"/>
              <w:right w:val="nil"/>
            </w:tcBorders>
            <w:shd w:val="clear" w:color="auto" w:fill="auto"/>
            <w:noWrap/>
          </w:tcPr>
          <w:p w14:paraId="0D18D7CE" w14:textId="704CD271"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0.74</w:t>
            </w:r>
          </w:p>
        </w:tc>
        <w:tc>
          <w:tcPr>
            <w:tcW w:w="903" w:type="dxa"/>
            <w:tcBorders>
              <w:top w:val="nil"/>
              <w:left w:val="nil"/>
              <w:bottom w:val="nil"/>
              <w:right w:val="nil"/>
            </w:tcBorders>
            <w:shd w:val="clear" w:color="auto" w:fill="auto"/>
            <w:noWrap/>
          </w:tcPr>
          <w:p w14:paraId="0D1BB33C" w14:textId="0AD6B14D"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0.83</w:t>
            </w:r>
          </w:p>
        </w:tc>
        <w:tc>
          <w:tcPr>
            <w:tcW w:w="1800" w:type="dxa"/>
            <w:tcBorders>
              <w:top w:val="nil"/>
              <w:left w:val="nil"/>
              <w:bottom w:val="nil"/>
              <w:right w:val="nil"/>
            </w:tcBorders>
          </w:tcPr>
          <w:p w14:paraId="70F4EC78" w14:textId="7D01B1D8"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544A733C" w14:textId="5AE95928" w:rsidTr="00282F9D">
        <w:trPr>
          <w:trHeight w:val="300"/>
        </w:trPr>
        <w:tc>
          <w:tcPr>
            <w:tcW w:w="2856" w:type="dxa"/>
            <w:tcBorders>
              <w:top w:val="nil"/>
              <w:left w:val="nil"/>
              <w:bottom w:val="nil"/>
              <w:right w:val="nil"/>
            </w:tcBorders>
          </w:tcPr>
          <w:p w14:paraId="01C0587A" w14:textId="1CAD3BD5"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Morphine</w:t>
            </w:r>
          </w:p>
        </w:tc>
        <w:tc>
          <w:tcPr>
            <w:tcW w:w="1484" w:type="dxa"/>
            <w:tcBorders>
              <w:top w:val="nil"/>
              <w:left w:val="nil"/>
              <w:bottom w:val="nil"/>
              <w:right w:val="nil"/>
            </w:tcBorders>
          </w:tcPr>
          <w:p w14:paraId="184DEA36" w14:textId="3CDD1054"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3.56</w:t>
            </w:r>
          </w:p>
        </w:tc>
        <w:tc>
          <w:tcPr>
            <w:tcW w:w="1777" w:type="dxa"/>
            <w:tcBorders>
              <w:top w:val="nil"/>
              <w:left w:val="nil"/>
              <w:bottom w:val="nil"/>
              <w:right w:val="nil"/>
            </w:tcBorders>
            <w:shd w:val="clear" w:color="auto" w:fill="auto"/>
            <w:noWrap/>
          </w:tcPr>
          <w:p w14:paraId="75EE5E0C" w14:textId="4F2F02F7"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1.70</w:t>
            </w:r>
          </w:p>
        </w:tc>
        <w:tc>
          <w:tcPr>
            <w:tcW w:w="903" w:type="dxa"/>
            <w:tcBorders>
              <w:top w:val="nil"/>
              <w:left w:val="nil"/>
              <w:bottom w:val="nil"/>
              <w:right w:val="nil"/>
            </w:tcBorders>
            <w:shd w:val="clear" w:color="auto" w:fill="auto"/>
            <w:noWrap/>
          </w:tcPr>
          <w:p w14:paraId="549ADE2E" w14:textId="690B662B"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1.07</w:t>
            </w:r>
          </w:p>
        </w:tc>
        <w:tc>
          <w:tcPr>
            <w:tcW w:w="1800" w:type="dxa"/>
            <w:tcBorders>
              <w:top w:val="nil"/>
              <w:left w:val="nil"/>
              <w:bottom w:val="nil"/>
              <w:right w:val="nil"/>
            </w:tcBorders>
          </w:tcPr>
          <w:p w14:paraId="24DEC2CB" w14:textId="4510A8AD"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1CD3C219" w14:textId="50113797" w:rsidTr="00282F9D">
        <w:trPr>
          <w:trHeight w:val="300"/>
        </w:trPr>
        <w:tc>
          <w:tcPr>
            <w:tcW w:w="2856" w:type="dxa"/>
            <w:tcBorders>
              <w:top w:val="nil"/>
              <w:left w:val="nil"/>
              <w:bottom w:val="nil"/>
              <w:right w:val="nil"/>
            </w:tcBorders>
          </w:tcPr>
          <w:p w14:paraId="18E513B0" w14:textId="07C837F7"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Tapentadol</w:t>
            </w:r>
          </w:p>
        </w:tc>
        <w:tc>
          <w:tcPr>
            <w:tcW w:w="1484" w:type="dxa"/>
            <w:tcBorders>
              <w:top w:val="nil"/>
              <w:left w:val="nil"/>
              <w:bottom w:val="nil"/>
              <w:right w:val="nil"/>
            </w:tcBorders>
          </w:tcPr>
          <w:p w14:paraId="385B8724" w14:textId="2717C337"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1.08</w:t>
            </w:r>
          </w:p>
        </w:tc>
        <w:tc>
          <w:tcPr>
            <w:tcW w:w="1777" w:type="dxa"/>
            <w:tcBorders>
              <w:top w:val="nil"/>
              <w:left w:val="nil"/>
              <w:bottom w:val="nil"/>
              <w:right w:val="nil"/>
            </w:tcBorders>
            <w:shd w:val="clear" w:color="auto" w:fill="auto"/>
            <w:noWrap/>
          </w:tcPr>
          <w:p w14:paraId="4733AD8C" w14:textId="415B46E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0.72</w:t>
            </w:r>
          </w:p>
        </w:tc>
        <w:tc>
          <w:tcPr>
            <w:tcW w:w="903" w:type="dxa"/>
            <w:tcBorders>
              <w:top w:val="nil"/>
              <w:left w:val="nil"/>
              <w:bottom w:val="nil"/>
              <w:right w:val="nil"/>
            </w:tcBorders>
            <w:shd w:val="clear" w:color="auto" w:fill="auto"/>
            <w:noWrap/>
          </w:tcPr>
          <w:p w14:paraId="2495AB27" w14:textId="3DF11059"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0.53</w:t>
            </w:r>
          </w:p>
        </w:tc>
        <w:tc>
          <w:tcPr>
            <w:tcW w:w="1800" w:type="dxa"/>
            <w:tcBorders>
              <w:top w:val="nil"/>
              <w:left w:val="nil"/>
              <w:bottom w:val="nil"/>
              <w:right w:val="nil"/>
            </w:tcBorders>
          </w:tcPr>
          <w:p w14:paraId="08515C2C" w14:textId="2B23BC6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2DED884B" w14:textId="59E6A113" w:rsidTr="00282F9D">
        <w:trPr>
          <w:trHeight w:val="300"/>
        </w:trPr>
        <w:tc>
          <w:tcPr>
            <w:tcW w:w="2856" w:type="dxa"/>
            <w:tcBorders>
              <w:top w:val="nil"/>
              <w:left w:val="nil"/>
              <w:bottom w:val="nil"/>
              <w:right w:val="nil"/>
            </w:tcBorders>
          </w:tcPr>
          <w:p w14:paraId="1C1D9087" w14:textId="55A8EF91"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Hydromorphone</w:t>
            </w:r>
          </w:p>
        </w:tc>
        <w:tc>
          <w:tcPr>
            <w:tcW w:w="1484" w:type="dxa"/>
            <w:tcBorders>
              <w:top w:val="nil"/>
              <w:left w:val="nil"/>
              <w:bottom w:val="nil"/>
              <w:right w:val="nil"/>
            </w:tcBorders>
          </w:tcPr>
          <w:p w14:paraId="3224F593" w14:textId="4CFB7EAB"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1.03</w:t>
            </w:r>
          </w:p>
        </w:tc>
        <w:tc>
          <w:tcPr>
            <w:tcW w:w="1777" w:type="dxa"/>
            <w:tcBorders>
              <w:top w:val="nil"/>
              <w:left w:val="nil"/>
              <w:bottom w:val="nil"/>
              <w:right w:val="nil"/>
            </w:tcBorders>
            <w:shd w:val="clear" w:color="auto" w:fill="auto"/>
            <w:noWrap/>
          </w:tcPr>
          <w:p w14:paraId="02CA0523" w14:textId="65BB1BC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0.25</w:t>
            </w:r>
          </w:p>
        </w:tc>
        <w:tc>
          <w:tcPr>
            <w:tcW w:w="903" w:type="dxa"/>
            <w:tcBorders>
              <w:top w:val="nil"/>
              <w:left w:val="nil"/>
              <w:bottom w:val="nil"/>
              <w:right w:val="nil"/>
            </w:tcBorders>
            <w:shd w:val="clear" w:color="auto" w:fill="auto"/>
            <w:noWrap/>
          </w:tcPr>
          <w:p w14:paraId="1B33D134" w14:textId="640D027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0.26</w:t>
            </w:r>
          </w:p>
        </w:tc>
        <w:tc>
          <w:tcPr>
            <w:tcW w:w="1800" w:type="dxa"/>
            <w:tcBorders>
              <w:top w:val="nil"/>
              <w:left w:val="nil"/>
              <w:bottom w:val="nil"/>
              <w:right w:val="nil"/>
            </w:tcBorders>
          </w:tcPr>
          <w:p w14:paraId="0D3222F8" w14:textId="14FFA72B"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55ADAF23" w14:textId="3D5FE786" w:rsidTr="00282F9D">
        <w:trPr>
          <w:trHeight w:val="300"/>
        </w:trPr>
        <w:tc>
          <w:tcPr>
            <w:tcW w:w="2856" w:type="dxa"/>
            <w:tcBorders>
              <w:top w:val="nil"/>
              <w:left w:val="nil"/>
              <w:bottom w:val="nil"/>
              <w:right w:val="nil"/>
            </w:tcBorders>
          </w:tcPr>
          <w:p w14:paraId="3349DF73" w14:textId="67373CA9"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Methadone</w:t>
            </w:r>
          </w:p>
        </w:tc>
        <w:tc>
          <w:tcPr>
            <w:tcW w:w="1484" w:type="dxa"/>
            <w:tcBorders>
              <w:top w:val="nil"/>
              <w:left w:val="nil"/>
              <w:bottom w:val="nil"/>
              <w:right w:val="nil"/>
            </w:tcBorders>
          </w:tcPr>
          <w:p w14:paraId="18074AF2" w14:textId="4D1F17BB"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0.45</w:t>
            </w:r>
          </w:p>
        </w:tc>
        <w:tc>
          <w:tcPr>
            <w:tcW w:w="1777" w:type="dxa"/>
            <w:tcBorders>
              <w:top w:val="nil"/>
              <w:left w:val="nil"/>
              <w:bottom w:val="nil"/>
              <w:right w:val="nil"/>
            </w:tcBorders>
            <w:shd w:val="clear" w:color="auto" w:fill="auto"/>
            <w:noWrap/>
          </w:tcPr>
          <w:p w14:paraId="0C926BE8" w14:textId="562471CF"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0.05</w:t>
            </w:r>
          </w:p>
        </w:tc>
        <w:tc>
          <w:tcPr>
            <w:tcW w:w="903" w:type="dxa"/>
            <w:tcBorders>
              <w:top w:val="nil"/>
              <w:left w:val="nil"/>
              <w:bottom w:val="nil"/>
              <w:right w:val="nil"/>
            </w:tcBorders>
            <w:shd w:val="clear" w:color="auto" w:fill="auto"/>
            <w:noWrap/>
          </w:tcPr>
          <w:p w14:paraId="684261C5" w14:textId="622585A5"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0.06</w:t>
            </w:r>
          </w:p>
        </w:tc>
        <w:tc>
          <w:tcPr>
            <w:tcW w:w="1800" w:type="dxa"/>
            <w:tcBorders>
              <w:top w:val="nil"/>
              <w:left w:val="nil"/>
              <w:bottom w:val="nil"/>
              <w:right w:val="nil"/>
            </w:tcBorders>
          </w:tcPr>
          <w:p w14:paraId="23D7876F" w14:textId="2EBCD7B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r>
      <w:tr w:rsidR="00876767" w:rsidRPr="00876767" w14:paraId="2700DC54" w14:textId="31288AA5" w:rsidTr="00282F9D">
        <w:trPr>
          <w:trHeight w:val="300"/>
        </w:trPr>
        <w:tc>
          <w:tcPr>
            <w:tcW w:w="2856" w:type="dxa"/>
            <w:tcBorders>
              <w:top w:val="nil"/>
              <w:left w:val="nil"/>
              <w:bottom w:val="nil"/>
              <w:right w:val="nil"/>
            </w:tcBorders>
          </w:tcPr>
          <w:p w14:paraId="1BB0B8A0" w14:textId="1C3718DB" w:rsidR="00D85B3D" w:rsidRPr="00876767" w:rsidRDefault="00D85B3D" w:rsidP="00D85B3D">
            <w:pPr>
              <w:spacing w:after="0" w:line="240" w:lineRule="auto"/>
              <w:rPr>
                <w:rFonts w:ascii="Times New Roman" w:eastAsia="Times New Roman" w:hAnsi="Times New Roman" w:cs="Times New Roman"/>
                <w:b/>
                <w:i/>
                <w:sz w:val="24"/>
                <w:szCs w:val="24"/>
                <w:lang w:val="en-US"/>
              </w:rPr>
            </w:pPr>
            <w:r w:rsidRPr="00876767">
              <w:rPr>
                <w:rFonts w:ascii="Times New Roman" w:eastAsia="Times New Roman" w:hAnsi="Times New Roman" w:cs="Times New Roman"/>
                <w:b/>
                <w:i/>
                <w:sz w:val="24"/>
                <w:szCs w:val="24"/>
                <w:lang w:val="en-US"/>
              </w:rPr>
              <w:t>Benzodiazepines</w:t>
            </w:r>
          </w:p>
        </w:tc>
        <w:tc>
          <w:tcPr>
            <w:tcW w:w="1484" w:type="dxa"/>
            <w:tcBorders>
              <w:top w:val="nil"/>
              <w:left w:val="nil"/>
              <w:bottom w:val="nil"/>
              <w:right w:val="nil"/>
            </w:tcBorders>
          </w:tcPr>
          <w:p w14:paraId="399C5874" w14:textId="340E17B8"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c>
          <w:tcPr>
            <w:tcW w:w="1777" w:type="dxa"/>
            <w:tcBorders>
              <w:top w:val="nil"/>
              <w:left w:val="nil"/>
              <w:bottom w:val="nil"/>
              <w:right w:val="nil"/>
            </w:tcBorders>
            <w:shd w:val="clear" w:color="auto" w:fill="auto"/>
            <w:noWrap/>
          </w:tcPr>
          <w:p w14:paraId="0324B320" w14:textId="67F18A32"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c>
          <w:tcPr>
            <w:tcW w:w="903" w:type="dxa"/>
            <w:tcBorders>
              <w:top w:val="nil"/>
              <w:left w:val="nil"/>
              <w:bottom w:val="nil"/>
              <w:right w:val="nil"/>
            </w:tcBorders>
            <w:shd w:val="clear" w:color="auto" w:fill="auto"/>
            <w:noWrap/>
          </w:tcPr>
          <w:p w14:paraId="31F88B32" w14:textId="11EA6356"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c>
          <w:tcPr>
            <w:tcW w:w="1800" w:type="dxa"/>
            <w:tcBorders>
              <w:top w:val="nil"/>
              <w:left w:val="nil"/>
              <w:bottom w:val="nil"/>
              <w:right w:val="nil"/>
            </w:tcBorders>
          </w:tcPr>
          <w:p w14:paraId="4C6F1D78" w14:textId="77777777"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p>
        </w:tc>
      </w:tr>
      <w:tr w:rsidR="00876767" w:rsidRPr="00876767" w14:paraId="78E08FA7" w14:textId="77777777" w:rsidTr="00282F9D">
        <w:trPr>
          <w:trHeight w:val="300"/>
        </w:trPr>
        <w:tc>
          <w:tcPr>
            <w:tcW w:w="2856" w:type="dxa"/>
            <w:tcBorders>
              <w:top w:val="nil"/>
              <w:left w:val="nil"/>
              <w:bottom w:val="nil"/>
              <w:right w:val="nil"/>
            </w:tcBorders>
          </w:tcPr>
          <w:p w14:paraId="1D7A50FC" w14:textId="09851797"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Diazepam</w:t>
            </w:r>
          </w:p>
        </w:tc>
        <w:tc>
          <w:tcPr>
            <w:tcW w:w="1484" w:type="dxa"/>
            <w:tcBorders>
              <w:top w:val="nil"/>
              <w:left w:val="nil"/>
              <w:bottom w:val="nil"/>
              <w:right w:val="nil"/>
            </w:tcBorders>
          </w:tcPr>
          <w:p w14:paraId="788199AD" w14:textId="5484FE08"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48.2</w:t>
            </w:r>
            <w:r w:rsidR="00532656" w:rsidRPr="00876767">
              <w:rPr>
                <w:rFonts w:ascii="Times New Roman" w:hAnsi="Times New Roman" w:cs="Times New Roman"/>
                <w:sz w:val="24"/>
                <w:szCs w:val="24"/>
              </w:rPr>
              <w:t>0</w:t>
            </w:r>
          </w:p>
        </w:tc>
        <w:tc>
          <w:tcPr>
            <w:tcW w:w="1777" w:type="dxa"/>
            <w:tcBorders>
              <w:top w:val="nil"/>
              <w:left w:val="nil"/>
              <w:bottom w:val="nil"/>
              <w:right w:val="nil"/>
            </w:tcBorders>
            <w:shd w:val="clear" w:color="auto" w:fill="auto"/>
            <w:noWrap/>
          </w:tcPr>
          <w:p w14:paraId="1EF182A7" w14:textId="183DFDA6"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41.32</w:t>
            </w:r>
          </w:p>
        </w:tc>
        <w:tc>
          <w:tcPr>
            <w:tcW w:w="903" w:type="dxa"/>
            <w:tcBorders>
              <w:top w:val="nil"/>
              <w:left w:val="nil"/>
              <w:bottom w:val="nil"/>
              <w:right w:val="nil"/>
            </w:tcBorders>
            <w:shd w:val="clear" w:color="auto" w:fill="auto"/>
            <w:noWrap/>
          </w:tcPr>
          <w:p w14:paraId="322DFD70" w14:textId="56CE8701"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4745C177" w14:textId="75BF4E73" w:rsidR="00D85B3D" w:rsidRPr="00876767" w:rsidRDefault="00E501AF"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40.45</w:t>
            </w:r>
          </w:p>
        </w:tc>
      </w:tr>
      <w:tr w:rsidR="00876767" w:rsidRPr="00876767" w14:paraId="0AA2E39C" w14:textId="77777777" w:rsidTr="00282F9D">
        <w:trPr>
          <w:trHeight w:val="300"/>
        </w:trPr>
        <w:tc>
          <w:tcPr>
            <w:tcW w:w="2856" w:type="dxa"/>
            <w:tcBorders>
              <w:top w:val="nil"/>
              <w:left w:val="nil"/>
              <w:bottom w:val="nil"/>
              <w:right w:val="nil"/>
            </w:tcBorders>
          </w:tcPr>
          <w:p w14:paraId="258DA820" w14:textId="17E17893"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Temazepam</w:t>
            </w:r>
          </w:p>
        </w:tc>
        <w:tc>
          <w:tcPr>
            <w:tcW w:w="1484" w:type="dxa"/>
            <w:tcBorders>
              <w:top w:val="nil"/>
              <w:left w:val="nil"/>
              <w:bottom w:val="nil"/>
              <w:right w:val="nil"/>
            </w:tcBorders>
          </w:tcPr>
          <w:p w14:paraId="467798EF" w14:textId="3FDB5713"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33.15</w:t>
            </w:r>
          </w:p>
        </w:tc>
        <w:tc>
          <w:tcPr>
            <w:tcW w:w="1777" w:type="dxa"/>
            <w:tcBorders>
              <w:top w:val="nil"/>
              <w:left w:val="nil"/>
              <w:bottom w:val="nil"/>
              <w:right w:val="nil"/>
            </w:tcBorders>
            <w:shd w:val="clear" w:color="auto" w:fill="auto"/>
            <w:noWrap/>
          </w:tcPr>
          <w:p w14:paraId="7532E356" w14:textId="10746758"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45.28</w:t>
            </w:r>
          </w:p>
        </w:tc>
        <w:tc>
          <w:tcPr>
            <w:tcW w:w="903" w:type="dxa"/>
            <w:tcBorders>
              <w:top w:val="nil"/>
              <w:left w:val="nil"/>
              <w:bottom w:val="nil"/>
              <w:right w:val="nil"/>
            </w:tcBorders>
            <w:shd w:val="clear" w:color="auto" w:fill="auto"/>
            <w:noWrap/>
          </w:tcPr>
          <w:p w14:paraId="3C484444" w14:textId="4C1E1C23"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0C3FBDB4" w14:textId="4440FFB2" w:rsidR="00D85B3D" w:rsidRPr="00876767" w:rsidRDefault="008B1D71"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44.84</w:t>
            </w:r>
          </w:p>
        </w:tc>
      </w:tr>
      <w:tr w:rsidR="00876767" w:rsidRPr="00876767" w14:paraId="570925EB" w14:textId="77777777" w:rsidTr="00282F9D">
        <w:trPr>
          <w:trHeight w:val="300"/>
        </w:trPr>
        <w:tc>
          <w:tcPr>
            <w:tcW w:w="2856" w:type="dxa"/>
            <w:tcBorders>
              <w:top w:val="nil"/>
              <w:left w:val="nil"/>
              <w:bottom w:val="nil"/>
              <w:right w:val="nil"/>
            </w:tcBorders>
          </w:tcPr>
          <w:p w14:paraId="612F354E" w14:textId="5CA84C2B"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Oxazepam</w:t>
            </w:r>
          </w:p>
        </w:tc>
        <w:tc>
          <w:tcPr>
            <w:tcW w:w="1484" w:type="dxa"/>
            <w:tcBorders>
              <w:top w:val="nil"/>
              <w:left w:val="nil"/>
              <w:bottom w:val="nil"/>
              <w:right w:val="nil"/>
            </w:tcBorders>
          </w:tcPr>
          <w:p w14:paraId="6B1CE972" w14:textId="3F7EE669"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9.51</w:t>
            </w:r>
          </w:p>
        </w:tc>
        <w:tc>
          <w:tcPr>
            <w:tcW w:w="1777" w:type="dxa"/>
            <w:tcBorders>
              <w:top w:val="nil"/>
              <w:left w:val="nil"/>
              <w:bottom w:val="nil"/>
              <w:right w:val="nil"/>
            </w:tcBorders>
            <w:shd w:val="clear" w:color="auto" w:fill="auto"/>
            <w:noWrap/>
          </w:tcPr>
          <w:p w14:paraId="4F349AC5" w14:textId="025468F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9.14</w:t>
            </w:r>
          </w:p>
        </w:tc>
        <w:tc>
          <w:tcPr>
            <w:tcW w:w="903" w:type="dxa"/>
            <w:tcBorders>
              <w:top w:val="nil"/>
              <w:left w:val="nil"/>
              <w:bottom w:val="nil"/>
              <w:right w:val="nil"/>
            </w:tcBorders>
            <w:shd w:val="clear" w:color="auto" w:fill="auto"/>
            <w:noWrap/>
          </w:tcPr>
          <w:p w14:paraId="3022682F" w14:textId="3A2A3E56"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79C95045" w14:textId="260867CF"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9.31</w:t>
            </w:r>
          </w:p>
        </w:tc>
      </w:tr>
      <w:tr w:rsidR="00876767" w:rsidRPr="00876767" w14:paraId="15751C20" w14:textId="77777777" w:rsidTr="00282F9D">
        <w:trPr>
          <w:trHeight w:val="300"/>
        </w:trPr>
        <w:tc>
          <w:tcPr>
            <w:tcW w:w="2856" w:type="dxa"/>
            <w:tcBorders>
              <w:top w:val="nil"/>
              <w:left w:val="nil"/>
              <w:bottom w:val="nil"/>
              <w:right w:val="nil"/>
            </w:tcBorders>
          </w:tcPr>
          <w:p w14:paraId="15008A3B" w14:textId="025A2D5B"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Nitrazepam</w:t>
            </w:r>
          </w:p>
        </w:tc>
        <w:tc>
          <w:tcPr>
            <w:tcW w:w="1484" w:type="dxa"/>
            <w:tcBorders>
              <w:top w:val="nil"/>
              <w:left w:val="nil"/>
              <w:bottom w:val="nil"/>
              <w:right w:val="nil"/>
            </w:tcBorders>
          </w:tcPr>
          <w:p w14:paraId="50C3B573" w14:textId="588A9C0D"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3.89</w:t>
            </w:r>
          </w:p>
        </w:tc>
        <w:tc>
          <w:tcPr>
            <w:tcW w:w="1777" w:type="dxa"/>
            <w:tcBorders>
              <w:top w:val="nil"/>
              <w:left w:val="nil"/>
              <w:bottom w:val="nil"/>
              <w:right w:val="nil"/>
            </w:tcBorders>
            <w:shd w:val="clear" w:color="auto" w:fill="auto"/>
            <w:noWrap/>
          </w:tcPr>
          <w:p w14:paraId="7F14E992" w14:textId="7B4ABD6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1.91</w:t>
            </w:r>
          </w:p>
        </w:tc>
        <w:tc>
          <w:tcPr>
            <w:tcW w:w="903" w:type="dxa"/>
            <w:tcBorders>
              <w:top w:val="nil"/>
              <w:left w:val="nil"/>
              <w:bottom w:val="nil"/>
              <w:right w:val="nil"/>
            </w:tcBorders>
            <w:shd w:val="clear" w:color="auto" w:fill="auto"/>
            <w:noWrap/>
          </w:tcPr>
          <w:p w14:paraId="60517C59" w14:textId="01A637FF"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30AC59F0" w14:textId="5DBCAC5F"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1.96</w:t>
            </w:r>
          </w:p>
        </w:tc>
      </w:tr>
      <w:tr w:rsidR="00876767" w:rsidRPr="00876767" w14:paraId="3BE56C9F" w14:textId="77777777" w:rsidTr="00282F9D">
        <w:trPr>
          <w:trHeight w:val="300"/>
        </w:trPr>
        <w:tc>
          <w:tcPr>
            <w:tcW w:w="2856" w:type="dxa"/>
            <w:tcBorders>
              <w:top w:val="nil"/>
              <w:left w:val="nil"/>
              <w:bottom w:val="nil"/>
              <w:right w:val="nil"/>
            </w:tcBorders>
          </w:tcPr>
          <w:p w14:paraId="181B655C" w14:textId="58918E11"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Alprazolam</w:t>
            </w:r>
          </w:p>
        </w:tc>
        <w:tc>
          <w:tcPr>
            <w:tcW w:w="1484" w:type="dxa"/>
            <w:tcBorders>
              <w:top w:val="nil"/>
              <w:left w:val="nil"/>
              <w:bottom w:val="nil"/>
              <w:right w:val="nil"/>
            </w:tcBorders>
          </w:tcPr>
          <w:p w14:paraId="6E0C4413" w14:textId="63040FD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3.78</w:t>
            </w:r>
          </w:p>
        </w:tc>
        <w:tc>
          <w:tcPr>
            <w:tcW w:w="1777" w:type="dxa"/>
            <w:tcBorders>
              <w:top w:val="nil"/>
              <w:left w:val="nil"/>
              <w:bottom w:val="nil"/>
              <w:right w:val="nil"/>
            </w:tcBorders>
            <w:shd w:val="clear" w:color="auto" w:fill="auto"/>
            <w:noWrap/>
          </w:tcPr>
          <w:p w14:paraId="679C7BF2" w14:textId="7D521861"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1.78</w:t>
            </w:r>
          </w:p>
        </w:tc>
        <w:tc>
          <w:tcPr>
            <w:tcW w:w="903" w:type="dxa"/>
            <w:tcBorders>
              <w:top w:val="nil"/>
              <w:left w:val="nil"/>
              <w:bottom w:val="nil"/>
              <w:right w:val="nil"/>
            </w:tcBorders>
            <w:shd w:val="clear" w:color="auto" w:fill="auto"/>
            <w:noWrap/>
          </w:tcPr>
          <w:p w14:paraId="794BD43E" w14:textId="60BEE170"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05871777" w14:textId="5E78F8DA"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2.72</w:t>
            </w:r>
          </w:p>
        </w:tc>
      </w:tr>
      <w:tr w:rsidR="00876767" w:rsidRPr="00876767" w14:paraId="5AA6AE49" w14:textId="77777777" w:rsidTr="00282F9D">
        <w:trPr>
          <w:trHeight w:val="300"/>
        </w:trPr>
        <w:tc>
          <w:tcPr>
            <w:tcW w:w="2856" w:type="dxa"/>
            <w:tcBorders>
              <w:top w:val="nil"/>
              <w:left w:val="nil"/>
              <w:bottom w:val="nil"/>
              <w:right w:val="nil"/>
            </w:tcBorders>
          </w:tcPr>
          <w:p w14:paraId="6B84E57A" w14:textId="2DE1B4DB"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Clonazepam</w:t>
            </w:r>
          </w:p>
        </w:tc>
        <w:tc>
          <w:tcPr>
            <w:tcW w:w="1484" w:type="dxa"/>
            <w:tcBorders>
              <w:top w:val="nil"/>
              <w:left w:val="nil"/>
              <w:bottom w:val="nil"/>
              <w:right w:val="nil"/>
            </w:tcBorders>
          </w:tcPr>
          <w:p w14:paraId="646471BA" w14:textId="46E3FD0A"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1.18</w:t>
            </w:r>
          </w:p>
        </w:tc>
        <w:tc>
          <w:tcPr>
            <w:tcW w:w="1777" w:type="dxa"/>
            <w:tcBorders>
              <w:top w:val="nil"/>
              <w:left w:val="nil"/>
              <w:bottom w:val="nil"/>
              <w:right w:val="nil"/>
            </w:tcBorders>
            <w:shd w:val="clear" w:color="auto" w:fill="auto"/>
            <w:noWrap/>
          </w:tcPr>
          <w:p w14:paraId="7C6BE8DF" w14:textId="517E2F0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0.48</w:t>
            </w:r>
          </w:p>
        </w:tc>
        <w:tc>
          <w:tcPr>
            <w:tcW w:w="903" w:type="dxa"/>
            <w:tcBorders>
              <w:top w:val="nil"/>
              <w:left w:val="nil"/>
              <w:bottom w:val="nil"/>
              <w:right w:val="nil"/>
            </w:tcBorders>
            <w:shd w:val="clear" w:color="auto" w:fill="auto"/>
            <w:noWrap/>
          </w:tcPr>
          <w:p w14:paraId="52D1C053" w14:textId="15DB818C"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30555AF1" w14:textId="7401A4EC"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0.60</w:t>
            </w:r>
          </w:p>
        </w:tc>
      </w:tr>
      <w:tr w:rsidR="00876767" w:rsidRPr="00876767" w14:paraId="1EFE548F" w14:textId="77777777" w:rsidTr="00282F9D">
        <w:trPr>
          <w:trHeight w:val="300"/>
        </w:trPr>
        <w:tc>
          <w:tcPr>
            <w:tcW w:w="2856" w:type="dxa"/>
            <w:tcBorders>
              <w:top w:val="nil"/>
              <w:left w:val="nil"/>
              <w:bottom w:val="nil"/>
              <w:right w:val="nil"/>
            </w:tcBorders>
          </w:tcPr>
          <w:p w14:paraId="47791976" w14:textId="336F4D6A" w:rsidR="00532656" w:rsidRPr="00876767" w:rsidRDefault="00532656"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Zopiclone</w:t>
            </w:r>
          </w:p>
        </w:tc>
        <w:tc>
          <w:tcPr>
            <w:tcW w:w="1484" w:type="dxa"/>
            <w:tcBorders>
              <w:top w:val="nil"/>
              <w:left w:val="nil"/>
              <w:bottom w:val="nil"/>
              <w:right w:val="nil"/>
            </w:tcBorders>
          </w:tcPr>
          <w:p w14:paraId="0BD28FC6" w14:textId="4FF99ABF"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0.23</w:t>
            </w:r>
          </w:p>
        </w:tc>
        <w:tc>
          <w:tcPr>
            <w:tcW w:w="1777" w:type="dxa"/>
            <w:tcBorders>
              <w:top w:val="nil"/>
              <w:left w:val="nil"/>
              <w:bottom w:val="nil"/>
              <w:right w:val="nil"/>
            </w:tcBorders>
            <w:shd w:val="clear" w:color="auto" w:fill="auto"/>
            <w:noWrap/>
          </w:tcPr>
          <w:p w14:paraId="27E2527B" w14:textId="70DE3D9C"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0.09</w:t>
            </w:r>
          </w:p>
        </w:tc>
        <w:tc>
          <w:tcPr>
            <w:tcW w:w="903" w:type="dxa"/>
            <w:tcBorders>
              <w:top w:val="nil"/>
              <w:left w:val="nil"/>
              <w:bottom w:val="nil"/>
              <w:right w:val="nil"/>
            </w:tcBorders>
            <w:shd w:val="clear" w:color="auto" w:fill="auto"/>
            <w:noWrap/>
          </w:tcPr>
          <w:p w14:paraId="30831153" w14:textId="2105A078"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06E244FA" w14:textId="60642379"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0.11</w:t>
            </w:r>
          </w:p>
        </w:tc>
      </w:tr>
      <w:tr w:rsidR="00876767" w:rsidRPr="00876767" w14:paraId="7AB71788" w14:textId="77777777" w:rsidTr="00282F9D">
        <w:trPr>
          <w:trHeight w:val="300"/>
        </w:trPr>
        <w:tc>
          <w:tcPr>
            <w:tcW w:w="2856" w:type="dxa"/>
            <w:tcBorders>
              <w:top w:val="nil"/>
              <w:left w:val="nil"/>
              <w:bottom w:val="nil"/>
              <w:right w:val="nil"/>
            </w:tcBorders>
          </w:tcPr>
          <w:p w14:paraId="1DFEB4DD" w14:textId="499C8B4C" w:rsidR="00532656" w:rsidRPr="00876767" w:rsidRDefault="008B1D71" w:rsidP="00532656">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Zolpidem</w:t>
            </w:r>
          </w:p>
        </w:tc>
        <w:tc>
          <w:tcPr>
            <w:tcW w:w="1484" w:type="dxa"/>
            <w:tcBorders>
              <w:top w:val="nil"/>
              <w:left w:val="nil"/>
              <w:bottom w:val="nil"/>
              <w:right w:val="nil"/>
            </w:tcBorders>
          </w:tcPr>
          <w:p w14:paraId="4F6D3DA1" w14:textId="1A88CD92"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0.03</w:t>
            </w:r>
          </w:p>
        </w:tc>
        <w:tc>
          <w:tcPr>
            <w:tcW w:w="1777" w:type="dxa"/>
            <w:tcBorders>
              <w:top w:val="nil"/>
              <w:left w:val="nil"/>
              <w:bottom w:val="nil"/>
              <w:right w:val="nil"/>
            </w:tcBorders>
            <w:shd w:val="clear" w:color="auto" w:fill="auto"/>
            <w:noWrap/>
          </w:tcPr>
          <w:p w14:paraId="2CE21DEF" w14:textId="18EE7A5E"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0.01</w:t>
            </w:r>
          </w:p>
        </w:tc>
        <w:tc>
          <w:tcPr>
            <w:tcW w:w="903" w:type="dxa"/>
            <w:tcBorders>
              <w:top w:val="nil"/>
              <w:left w:val="nil"/>
              <w:bottom w:val="nil"/>
              <w:right w:val="nil"/>
            </w:tcBorders>
            <w:shd w:val="clear" w:color="auto" w:fill="auto"/>
            <w:noWrap/>
          </w:tcPr>
          <w:p w14:paraId="79A3287F" w14:textId="6FE9CF71" w:rsidR="00532656" w:rsidRPr="00876767" w:rsidRDefault="00532656"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nil"/>
              <w:right w:val="nil"/>
            </w:tcBorders>
          </w:tcPr>
          <w:p w14:paraId="58703F94" w14:textId="4CF54D78" w:rsidR="00532656" w:rsidRPr="00876767" w:rsidRDefault="008B1D71" w:rsidP="00532656">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0.01</w:t>
            </w:r>
          </w:p>
        </w:tc>
      </w:tr>
      <w:tr w:rsidR="00876767" w:rsidRPr="00876767" w14:paraId="4CFEFD03" w14:textId="77777777" w:rsidTr="00282F9D">
        <w:trPr>
          <w:trHeight w:val="300"/>
        </w:trPr>
        <w:tc>
          <w:tcPr>
            <w:tcW w:w="2856" w:type="dxa"/>
            <w:tcBorders>
              <w:top w:val="nil"/>
              <w:left w:val="nil"/>
              <w:right w:val="nil"/>
            </w:tcBorders>
          </w:tcPr>
          <w:p w14:paraId="6A4ADB5E" w14:textId="0D43165C"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Flunitrazepam</w:t>
            </w:r>
          </w:p>
        </w:tc>
        <w:tc>
          <w:tcPr>
            <w:tcW w:w="1484" w:type="dxa"/>
            <w:tcBorders>
              <w:top w:val="nil"/>
              <w:left w:val="nil"/>
              <w:right w:val="nil"/>
            </w:tcBorders>
          </w:tcPr>
          <w:p w14:paraId="54CE958A" w14:textId="61BD835D"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0.02</w:t>
            </w:r>
          </w:p>
        </w:tc>
        <w:tc>
          <w:tcPr>
            <w:tcW w:w="1777" w:type="dxa"/>
            <w:tcBorders>
              <w:top w:val="nil"/>
              <w:left w:val="nil"/>
              <w:right w:val="nil"/>
            </w:tcBorders>
            <w:shd w:val="clear" w:color="auto" w:fill="auto"/>
            <w:noWrap/>
          </w:tcPr>
          <w:p w14:paraId="144BBAA8" w14:textId="447DD931"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0.00</w:t>
            </w:r>
          </w:p>
        </w:tc>
        <w:tc>
          <w:tcPr>
            <w:tcW w:w="903" w:type="dxa"/>
            <w:tcBorders>
              <w:top w:val="nil"/>
              <w:left w:val="nil"/>
              <w:right w:val="nil"/>
            </w:tcBorders>
            <w:shd w:val="clear" w:color="auto" w:fill="auto"/>
            <w:noWrap/>
          </w:tcPr>
          <w:p w14:paraId="38448B9C" w14:textId="77C81690"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right w:val="nil"/>
            </w:tcBorders>
          </w:tcPr>
          <w:p w14:paraId="32FBFC11" w14:textId="6B4D8D72" w:rsidR="00D85B3D" w:rsidRPr="00876767" w:rsidRDefault="008B1D71"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0.00</w:t>
            </w:r>
          </w:p>
        </w:tc>
      </w:tr>
      <w:tr w:rsidR="008A181D" w:rsidRPr="00876767" w14:paraId="2F9674C3" w14:textId="77777777" w:rsidTr="00282F9D">
        <w:trPr>
          <w:trHeight w:val="300"/>
        </w:trPr>
        <w:tc>
          <w:tcPr>
            <w:tcW w:w="2856" w:type="dxa"/>
            <w:tcBorders>
              <w:top w:val="nil"/>
              <w:left w:val="nil"/>
              <w:bottom w:val="single" w:sz="4" w:space="0" w:color="auto"/>
              <w:right w:val="nil"/>
            </w:tcBorders>
          </w:tcPr>
          <w:p w14:paraId="6D3D4AAE" w14:textId="3E656C9D" w:rsidR="00D85B3D" w:rsidRPr="00876767" w:rsidRDefault="00D85B3D" w:rsidP="00D85B3D">
            <w:pPr>
              <w:spacing w:after="0" w:line="240" w:lineRule="auto"/>
              <w:rPr>
                <w:rFonts w:ascii="Times New Roman" w:eastAsia="Times New Roman" w:hAnsi="Times New Roman" w:cs="Times New Roman"/>
                <w:sz w:val="24"/>
                <w:szCs w:val="24"/>
                <w:lang w:val="en-US"/>
              </w:rPr>
            </w:pPr>
            <w:r w:rsidRPr="00876767">
              <w:rPr>
                <w:rFonts w:ascii="Times New Roman" w:hAnsi="Times New Roman" w:cs="Times New Roman"/>
                <w:sz w:val="24"/>
                <w:szCs w:val="24"/>
              </w:rPr>
              <w:t>Bromazepam</w:t>
            </w:r>
          </w:p>
        </w:tc>
        <w:tc>
          <w:tcPr>
            <w:tcW w:w="1484" w:type="dxa"/>
            <w:tcBorders>
              <w:top w:val="nil"/>
              <w:left w:val="nil"/>
              <w:bottom w:val="single" w:sz="4" w:space="0" w:color="auto"/>
              <w:right w:val="nil"/>
            </w:tcBorders>
          </w:tcPr>
          <w:p w14:paraId="6366F94F" w14:textId="5404971B"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rPr>
              <w:t>0.01</w:t>
            </w:r>
          </w:p>
        </w:tc>
        <w:tc>
          <w:tcPr>
            <w:tcW w:w="1777" w:type="dxa"/>
            <w:tcBorders>
              <w:top w:val="nil"/>
              <w:left w:val="nil"/>
              <w:bottom w:val="single" w:sz="4" w:space="0" w:color="auto"/>
              <w:right w:val="nil"/>
            </w:tcBorders>
            <w:shd w:val="clear" w:color="auto" w:fill="auto"/>
            <w:noWrap/>
          </w:tcPr>
          <w:p w14:paraId="00772E89" w14:textId="3C26AA26" w:rsidR="00D85B3D" w:rsidRPr="00876767" w:rsidRDefault="00532656"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0.00</w:t>
            </w:r>
          </w:p>
        </w:tc>
        <w:tc>
          <w:tcPr>
            <w:tcW w:w="903" w:type="dxa"/>
            <w:tcBorders>
              <w:top w:val="nil"/>
              <w:left w:val="nil"/>
              <w:bottom w:val="single" w:sz="4" w:space="0" w:color="auto"/>
              <w:right w:val="nil"/>
            </w:tcBorders>
            <w:shd w:val="clear" w:color="auto" w:fill="auto"/>
            <w:noWrap/>
          </w:tcPr>
          <w:p w14:paraId="7740E148" w14:textId="52167D89" w:rsidR="00D85B3D" w:rsidRPr="00876767" w:rsidRDefault="00D85B3D"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hAnsi="Times New Roman" w:cs="Times New Roman"/>
                <w:sz w:val="24"/>
                <w:szCs w:val="24"/>
                <w:lang w:val="en-US"/>
              </w:rPr>
              <w:t>-</w:t>
            </w:r>
          </w:p>
        </w:tc>
        <w:tc>
          <w:tcPr>
            <w:tcW w:w="1800" w:type="dxa"/>
            <w:tcBorders>
              <w:top w:val="nil"/>
              <w:left w:val="nil"/>
              <w:bottom w:val="single" w:sz="4" w:space="0" w:color="auto"/>
              <w:right w:val="nil"/>
            </w:tcBorders>
          </w:tcPr>
          <w:p w14:paraId="7516FA98" w14:textId="28743B9D" w:rsidR="00D85B3D" w:rsidRPr="00876767" w:rsidRDefault="008B1D71" w:rsidP="00D85B3D">
            <w:pPr>
              <w:spacing w:after="0" w:line="240" w:lineRule="auto"/>
              <w:jc w:val="center"/>
              <w:rPr>
                <w:rFonts w:ascii="Times New Roman" w:eastAsia="Times New Roman" w:hAnsi="Times New Roman" w:cs="Times New Roman"/>
                <w:sz w:val="24"/>
                <w:szCs w:val="24"/>
                <w:lang w:val="en-US"/>
              </w:rPr>
            </w:pPr>
            <w:r w:rsidRPr="00876767">
              <w:rPr>
                <w:rFonts w:ascii="Times New Roman" w:eastAsia="Times New Roman" w:hAnsi="Times New Roman" w:cs="Times New Roman"/>
                <w:sz w:val="24"/>
                <w:szCs w:val="24"/>
                <w:lang w:val="en-US"/>
              </w:rPr>
              <w:t>0.01</w:t>
            </w:r>
          </w:p>
        </w:tc>
      </w:tr>
    </w:tbl>
    <w:p w14:paraId="5764E193" w14:textId="77777777" w:rsidR="009F3A63" w:rsidRPr="00876767" w:rsidRDefault="009F3A63" w:rsidP="004B2E84">
      <w:pPr>
        <w:spacing w:line="360" w:lineRule="auto"/>
        <w:rPr>
          <w:rFonts w:ascii="Times New Roman" w:hAnsi="Times New Roman" w:cs="Times New Roman"/>
          <w:sz w:val="24"/>
          <w:szCs w:val="24"/>
        </w:rPr>
      </w:pPr>
    </w:p>
    <w:p w14:paraId="224F3D80" w14:textId="047BE958" w:rsidR="00BD7D13" w:rsidRPr="00876767" w:rsidRDefault="0067168F" w:rsidP="004B2E84">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Results of our multivariable model are consistent to that </w:t>
      </w:r>
      <w:r w:rsidR="00C4619C" w:rsidRPr="00876767">
        <w:rPr>
          <w:rFonts w:ascii="Times New Roman" w:hAnsi="Times New Roman" w:cs="Times New Roman"/>
          <w:sz w:val="24"/>
          <w:szCs w:val="24"/>
        </w:rPr>
        <w:t>were</w:t>
      </w:r>
      <w:r w:rsidRPr="00876767">
        <w:rPr>
          <w:rFonts w:ascii="Times New Roman" w:hAnsi="Times New Roman" w:cs="Times New Roman"/>
          <w:sz w:val="24"/>
          <w:szCs w:val="24"/>
        </w:rPr>
        <w:t xml:space="preserve"> found in the descriptive analysis. </w:t>
      </w:r>
      <w:r w:rsidR="004B2E84" w:rsidRPr="00876767">
        <w:rPr>
          <w:rFonts w:ascii="Times New Roman" w:hAnsi="Times New Roman" w:cs="Times New Roman"/>
          <w:sz w:val="24"/>
          <w:szCs w:val="24"/>
        </w:rPr>
        <w:t xml:space="preserve">Odds of concurrent dispensing increased with age. Women were more likely than men to be dispensed both opioids and benzodiazepines concurrently. People living in relatively high disadvantaged or rural areas were more likely to be concurrent users (Table </w:t>
      </w:r>
      <w:r w:rsidR="006E79A2" w:rsidRPr="00876767">
        <w:rPr>
          <w:rFonts w:ascii="Times New Roman" w:hAnsi="Times New Roman" w:cs="Times New Roman"/>
          <w:sz w:val="24"/>
          <w:szCs w:val="24"/>
        </w:rPr>
        <w:t>3</w:t>
      </w:r>
      <w:r w:rsidR="004B2E84" w:rsidRPr="00876767">
        <w:rPr>
          <w:rFonts w:ascii="Times New Roman" w:hAnsi="Times New Roman" w:cs="Times New Roman"/>
          <w:sz w:val="24"/>
          <w:szCs w:val="24"/>
        </w:rPr>
        <w:t xml:space="preserve">). </w:t>
      </w:r>
    </w:p>
    <w:p w14:paraId="102A6D3F" w14:textId="20E66251" w:rsidR="004B2E84" w:rsidRPr="00876767" w:rsidRDefault="004B2E84">
      <w:pPr>
        <w:rPr>
          <w:rFonts w:ascii="Times New Roman" w:hAnsi="Times New Roman" w:cs="Times New Roman"/>
          <w:sz w:val="24"/>
          <w:szCs w:val="24"/>
        </w:rPr>
      </w:pPr>
    </w:p>
    <w:p w14:paraId="415689B4" w14:textId="7DAC3E77" w:rsidR="008D0B86" w:rsidRPr="00876767" w:rsidRDefault="008D0B86">
      <w:pPr>
        <w:rPr>
          <w:rFonts w:ascii="Times New Roman" w:hAnsi="Times New Roman" w:cs="Times New Roman"/>
          <w:sz w:val="24"/>
          <w:szCs w:val="24"/>
        </w:rPr>
      </w:pPr>
      <w:r w:rsidRPr="00876767">
        <w:rPr>
          <w:rFonts w:ascii="Times New Roman" w:hAnsi="Times New Roman" w:cs="Times New Roman"/>
          <w:sz w:val="24"/>
          <w:szCs w:val="24"/>
        </w:rPr>
        <w:t xml:space="preserve">Table 3: </w:t>
      </w:r>
      <w:r w:rsidR="00E369D1" w:rsidRPr="00876767">
        <w:rPr>
          <w:rFonts w:ascii="Times New Roman" w:hAnsi="Times New Roman" w:cs="Times New Roman"/>
          <w:sz w:val="24"/>
          <w:szCs w:val="24"/>
        </w:rPr>
        <w:t>Multivariable logistic model examining the factors associated with concurrent use of opioids and benzodiazepines</w:t>
      </w:r>
    </w:p>
    <w:p w14:paraId="7BEE8192" w14:textId="49D922FD" w:rsidR="00736C95" w:rsidRPr="00876767" w:rsidRDefault="00BE1428" w:rsidP="00943CBC">
      <w:pPr>
        <w:ind w:left="4320" w:firstLine="450"/>
        <w:rPr>
          <w:rFonts w:ascii="Times New Roman" w:hAnsi="Times New Roman" w:cs="Times New Roman"/>
          <w:sz w:val="24"/>
          <w:szCs w:val="24"/>
        </w:rPr>
      </w:pPr>
      <w:r w:rsidRPr="00876767">
        <w:rPr>
          <w:rFonts w:ascii="Times New Roman" w:hAnsi="Times New Roman" w:cs="Times New Roman"/>
          <w:sz w:val="24"/>
          <w:szCs w:val="24"/>
        </w:rPr>
        <w:t xml:space="preserve">Number of </w:t>
      </w:r>
      <w:r w:rsidR="00943CBC" w:rsidRPr="00876767">
        <w:rPr>
          <w:rFonts w:ascii="Times New Roman" w:hAnsi="Times New Roman" w:cs="Times New Roman"/>
          <w:sz w:val="24"/>
          <w:szCs w:val="24"/>
        </w:rPr>
        <w:t>observations</w:t>
      </w:r>
      <w:r w:rsidRPr="00876767">
        <w:rPr>
          <w:rFonts w:ascii="Times New Roman" w:hAnsi="Times New Roman" w:cs="Times New Roman"/>
          <w:sz w:val="24"/>
          <w:szCs w:val="24"/>
        </w:rPr>
        <w:t xml:space="preserve"> = 786,587</w:t>
      </w:r>
    </w:p>
    <w:tbl>
      <w:tblPr>
        <w:tblStyle w:val="TableGrid"/>
        <w:tblW w:w="0" w:type="auto"/>
        <w:tblLook w:val="04A0" w:firstRow="1" w:lastRow="0" w:firstColumn="1" w:lastColumn="0" w:noHBand="0" w:noVBand="1"/>
      </w:tblPr>
      <w:tblGrid>
        <w:gridCol w:w="3366"/>
        <w:gridCol w:w="1591"/>
        <w:gridCol w:w="1701"/>
        <w:gridCol w:w="1559"/>
      </w:tblGrid>
      <w:tr w:rsidR="00876767" w:rsidRPr="00876767" w14:paraId="23605D89" w14:textId="77777777" w:rsidTr="00736C95">
        <w:tc>
          <w:tcPr>
            <w:tcW w:w="3366" w:type="dxa"/>
          </w:tcPr>
          <w:p w14:paraId="07EDC8F6"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Variable</w:t>
            </w:r>
          </w:p>
        </w:tc>
        <w:tc>
          <w:tcPr>
            <w:tcW w:w="1591" w:type="dxa"/>
          </w:tcPr>
          <w:p w14:paraId="484346C8"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OR</w:t>
            </w:r>
          </w:p>
        </w:tc>
        <w:tc>
          <w:tcPr>
            <w:tcW w:w="1701" w:type="dxa"/>
          </w:tcPr>
          <w:p w14:paraId="57FF3016" w14:textId="77777777" w:rsidR="00736C95" w:rsidRPr="00876767" w:rsidRDefault="00736C95" w:rsidP="00736C95">
            <w:pPr>
              <w:rPr>
                <w:rFonts w:ascii="Times New Roman" w:hAnsi="Times New Roman" w:cs="Times New Roman"/>
                <w:b/>
                <w:i/>
                <w:sz w:val="24"/>
                <w:szCs w:val="24"/>
              </w:rPr>
            </w:pPr>
            <w:r w:rsidRPr="00876767">
              <w:rPr>
                <w:rFonts w:ascii="Times New Roman" w:hAnsi="Times New Roman" w:cs="Times New Roman"/>
                <w:b/>
                <w:i/>
                <w:sz w:val="24"/>
                <w:szCs w:val="24"/>
              </w:rPr>
              <w:t>p</w:t>
            </w:r>
          </w:p>
        </w:tc>
        <w:tc>
          <w:tcPr>
            <w:tcW w:w="1559" w:type="dxa"/>
          </w:tcPr>
          <w:p w14:paraId="73E49621"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95% CI</w:t>
            </w:r>
          </w:p>
        </w:tc>
      </w:tr>
      <w:tr w:rsidR="00876767" w:rsidRPr="00876767" w14:paraId="44206967" w14:textId="77777777" w:rsidTr="00736C95">
        <w:tc>
          <w:tcPr>
            <w:tcW w:w="3366" w:type="dxa"/>
          </w:tcPr>
          <w:p w14:paraId="42F119D3"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Age-group</w:t>
            </w:r>
          </w:p>
        </w:tc>
        <w:tc>
          <w:tcPr>
            <w:tcW w:w="1591" w:type="dxa"/>
          </w:tcPr>
          <w:p w14:paraId="36789150" w14:textId="77777777" w:rsidR="00736C95" w:rsidRPr="00876767" w:rsidRDefault="00736C95" w:rsidP="00736C95">
            <w:pPr>
              <w:rPr>
                <w:rFonts w:ascii="Times New Roman" w:hAnsi="Times New Roman" w:cs="Times New Roman"/>
                <w:sz w:val="24"/>
                <w:szCs w:val="24"/>
              </w:rPr>
            </w:pPr>
          </w:p>
        </w:tc>
        <w:tc>
          <w:tcPr>
            <w:tcW w:w="1701" w:type="dxa"/>
          </w:tcPr>
          <w:p w14:paraId="4A6B85D9" w14:textId="77777777" w:rsidR="00736C95" w:rsidRPr="00876767" w:rsidRDefault="00736C95" w:rsidP="00736C95">
            <w:pPr>
              <w:rPr>
                <w:rFonts w:ascii="Times New Roman" w:hAnsi="Times New Roman" w:cs="Times New Roman"/>
                <w:sz w:val="24"/>
                <w:szCs w:val="24"/>
              </w:rPr>
            </w:pPr>
          </w:p>
        </w:tc>
        <w:tc>
          <w:tcPr>
            <w:tcW w:w="1559" w:type="dxa"/>
          </w:tcPr>
          <w:p w14:paraId="19FAC33B" w14:textId="77777777" w:rsidR="00736C95" w:rsidRPr="00876767" w:rsidRDefault="00736C95" w:rsidP="00736C95">
            <w:pPr>
              <w:rPr>
                <w:rFonts w:ascii="Times New Roman" w:hAnsi="Times New Roman" w:cs="Times New Roman"/>
                <w:sz w:val="24"/>
                <w:szCs w:val="24"/>
              </w:rPr>
            </w:pPr>
          </w:p>
        </w:tc>
      </w:tr>
      <w:tr w:rsidR="00876767" w:rsidRPr="00876767" w14:paraId="348DD85B" w14:textId="77777777" w:rsidTr="00736C95">
        <w:tc>
          <w:tcPr>
            <w:tcW w:w="3366" w:type="dxa"/>
          </w:tcPr>
          <w:p w14:paraId="2A786C63"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0-19 (ref.)</w:t>
            </w:r>
          </w:p>
        </w:tc>
        <w:tc>
          <w:tcPr>
            <w:tcW w:w="1591" w:type="dxa"/>
          </w:tcPr>
          <w:p w14:paraId="68E2CEE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6027816D"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669D1DD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0C426305" w14:textId="77777777" w:rsidTr="00736C95">
        <w:tc>
          <w:tcPr>
            <w:tcW w:w="3366" w:type="dxa"/>
          </w:tcPr>
          <w:p w14:paraId="40B1F77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20-44</w:t>
            </w:r>
          </w:p>
        </w:tc>
        <w:tc>
          <w:tcPr>
            <w:tcW w:w="1591" w:type="dxa"/>
          </w:tcPr>
          <w:p w14:paraId="066EA8D5" w14:textId="11BF4856" w:rsidR="00736C95" w:rsidRPr="00876767" w:rsidRDefault="00096ECD" w:rsidP="00736C95">
            <w:pPr>
              <w:rPr>
                <w:rFonts w:ascii="Times New Roman" w:hAnsi="Times New Roman" w:cs="Times New Roman"/>
                <w:sz w:val="24"/>
                <w:szCs w:val="24"/>
              </w:rPr>
            </w:pPr>
            <w:r w:rsidRPr="00876767">
              <w:rPr>
                <w:rFonts w:ascii="Times New Roman" w:hAnsi="Times New Roman" w:cs="Times New Roman"/>
                <w:sz w:val="24"/>
                <w:szCs w:val="24"/>
              </w:rPr>
              <w:t>5.19</w:t>
            </w:r>
          </w:p>
        </w:tc>
        <w:tc>
          <w:tcPr>
            <w:tcW w:w="1701" w:type="dxa"/>
          </w:tcPr>
          <w:p w14:paraId="5E4FB3BE"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2AF5AFD" w14:textId="27D03BB1"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4.</w:t>
            </w:r>
            <w:r w:rsidR="00096ECD" w:rsidRPr="00876767">
              <w:rPr>
                <w:rFonts w:ascii="Times New Roman" w:hAnsi="Times New Roman" w:cs="Times New Roman"/>
                <w:sz w:val="24"/>
                <w:szCs w:val="24"/>
              </w:rPr>
              <w:t>78</w:t>
            </w:r>
            <w:r w:rsidRPr="00876767">
              <w:rPr>
                <w:rFonts w:ascii="Times New Roman" w:hAnsi="Times New Roman" w:cs="Times New Roman"/>
                <w:sz w:val="24"/>
                <w:szCs w:val="24"/>
              </w:rPr>
              <w:t xml:space="preserve"> – 5.</w:t>
            </w:r>
            <w:r w:rsidR="00096ECD" w:rsidRPr="00876767">
              <w:rPr>
                <w:rFonts w:ascii="Times New Roman" w:hAnsi="Times New Roman" w:cs="Times New Roman"/>
                <w:sz w:val="24"/>
                <w:szCs w:val="24"/>
              </w:rPr>
              <w:t>63</w:t>
            </w:r>
          </w:p>
        </w:tc>
      </w:tr>
      <w:tr w:rsidR="00876767" w:rsidRPr="00876767" w14:paraId="1A0460E3" w14:textId="77777777" w:rsidTr="00736C95">
        <w:tc>
          <w:tcPr>
            <w:tcW w:w="3366" w:type="dxa"/>
          </w:tcPr>
          <w:p w14:paraId="69DD78C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45-64</w:t>
            </w:r>
          </w:p>
        </w:tc>
        <w:tc>
          <w:tcPr>
            <w:tcW w:w="1591" w:type="dxa"/>
          </w:tcPr>
          <w:p w14:paraId="706E57F5"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8.89</w:t>
            </w:r>
          </w:p>
        </w:tc>
        <w:tc>
          <w:tcPr>
            <w:tcW w:w="1701" w:type="dxa"/>
          </w:tcPr>
          <w:p w14:paraId="543135A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7EE45E5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8.19 – 9.65</w:t>
            </w:r>
          </w:p>
        </w:tc>
      </w:tr>
      <w:tr w:rsidR="00876767" w:rsidRPr="00876767" w14:paraId="5EF11A19" w14:textId="77777777" w:rsidTr="00736C95">
        <w:tc>
          <w:tcPr>
            <w:tcW w:w="3366" w:type="dxa"/>
          </w:tcPr>
          <w:p w14:paraId="3505B55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lastRenderedPageBreak/>
              <w:t>65+</w:t>
            </w:r>
          </w:p>
        </w:tc>
        <w:tc>
          <w:tcPr>
            <w:tcW w:w="1591" w:type="dxa"/>
          </w:tcPr>
          <w:p w14:paraId="37099787" w14:textId="46C4B15C"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13.9</w:t>
            </w:r>
            <w:r w:rsidR="00096ECD" w:rsidRPr="00876767">
              <w:rPr>
                <w:rFonts w:ascii="Times New Roman" w:hAnsi="Times New Roman" w:cs="Times New Roman"/>
                <w:sz w:val="24"/>
                <w:szCs w:val="24"/>
              </w:rPr>
              <w:t>8</w:t>
            </w:r>
          </w:p>
        </w:tc>
        <w:tc>
          <w:tcPr>
            <w:tcW w:w="1701" w:type="dxa"/>
          </w:tcPr>
          <w:p w14:paraId="0606EB3E"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27B4ACA" w14:textId="2936AF15"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12.8</w:t>
            </w:r>
            <w:r w:rsidR="00096ECD" w:rsidRPr="00876767">
              <w:rPr>
                <w:rFonts w:ascii="Times New Roman" w:hAnsi="Times New Roman" w:cs="Times New Roman"/>
                <w:sz w:val="24"/>
                <w:szCs w:val="24"/>
              </w:rPr>
              <w:t>8</w:t>
            </w:r>
            <w:r w:rsidRPr="00876767">
              <w:rPr>
                <w:rFonts w:ascii="Times New Roman" w:hAnsi="Times New Roman" w:cs="Times New Roman"/>
                <w:sz w:val="24"/>
                <w:szCs w:val="24"/>
              </w:rPr>
              <w:t xml:space="preserve"> – 15.1</w:t>
            </w:r>
            <w:r w:rsidR="00096ECD" w:rsidRPr="00876767">
              <w:rPr>
                <w:rFonts w:ascii="Times New Roman" w:hAnsi="Times New Roman" w:cs="Times New Roman"/>
                <w:sz w:val="24"/>
                <w:szCs w:val="24"/>
              </w:rPr>
              <w:t>7</w:t>
            </w:r>
          </w:p>
        </w:tc>
      </w:tr>
      <w:tr w:rsidR="00876767" w:rsidRPr="00876767" w14:paraId="71BCB7C9" w14:textId="77777777" w:rsidTr="00736C95">
        <w:tc>
          <w:tcPr>
            <w:tcW w:w="3366" w:type="dxa"/>
          </w:tcPr>
          <w:p w14:paraId="62830E71" w14:textId="77777777" w:rsidR="00736C95" w:rsidRPr="00876767" w:rsidRDefault="00736C95" w:rsidP="00736C95">
            <w:pPr>
              <w:rPr>
                <w:rFonts w:ascii="Times New Roman" w:hAnsi="Times New Roman" w:cs="Times New Roman"/>
                <w:sz w:val="24"/>
                <w:szCs w:val="24"/>
              </w:rPr>
            </w:pPr>
          </w:p>
        </w:tc>
        <w:tc>
          <w:tcPr>
            <w:tcW w:w="1591" w:type="dxa"/>
          </w:tcPr>
          <w:p w14:paraId="58CDEB54" w14:textId="77777777" w:rsidR="00736C95" w:rsidRPr="00876767" w:rsidRDefault="00736C95" w:rsidP="00736C95">
            <w:pPr>
              <w:rPr>
                <w:rFonts w:ascii="Times New Roman" w:hAnsi="Times New Roman" w:cs="Times New Roman"/>
                <w:sz w:val="24"/>
                <w:szCs w:val="24"/>
              </w:rPr>
            </w:pPr>
          </w:p>
        </w:tc>
        <w:tc>
          <w:tcPr>
            <w:tcW w:w="1701" w:type="dxa"/>
          </w:tcPr>
          <w:p w14:paraId="6EC9CD08" w14:textId="77777777" w:rsidR="00736C95" w:rsidRPr="00876767" w:rsidRDefault="00736C95" w:rsidP="00736C95">
            <w:pPr>
              <w:rPr>
                <w:rFonts w:ascii="Times New Roman" w:hAnsi="Times New Roman" w:cs="Times New Roman"/>
                <w:sz w:val="24"/>
                <w:szCs w:val="24"/>
              </w:rPr>
            </w:pPr>
          </w:p>
        </w:tc>
        <w:tc>
          <w:tcPr>
            <w:tcW w:w="1559" w:type="dxa"/>
          </w:tcPr>
          <w:p w14:paraId="4ECB8BBD" w14:textId="77777777" w:rsidR="00736C95" w:rsidRPr="00876767" w:rsidRDefault="00736C95" w:rsidP="00736C95">
            <w:pPr>
              <w:rPr>
                <w:rFonts w:ascii="Times New Roman" w:hAnsi="Times New Roman" w:cs="Times New Roman"/>
                <w:sz w:val="24"/>
                <w:szCs w:val="24"/>
              </w:rPr>
            </w:pPr>
          </w:p>
        </w:tc>
      </w:tr>
      <w:tr w:rsidR="00876767" w:rsidRPr="00876767" w14:paraId="1E5AA19C" w14:textId="77777777" w:rsidTr="00736C95">
        <w:tc>
          <w:tcPr>
            <w:tcW w:w="3366" w:type="dxa"/>
          </w:tcPr>
          <w:p w14:paraId="6FE389F6"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Sex</w:t>
            </w:r>
          </w:p>
        </w:tc>
        <w:tc>
          <w:tcPr>
            <w:tcW w:w="1591" w:type="dxa"/>
          </w:tcPr>
          <w:p w14:paraId="07308A99" w14:textId="77777777" w:rsidR="00736C95" w:rsidRPr="00876767" w:rsidRDefault="00736C95" w:rsidP="00736C95">
            <w:pPr>
              <w:rPr>
                <w:rFonts w:ascii="Times New Roman" w:hAnsi="Times New Roman" w:cs="Times New Roman"/>
                <w:sz w:val="24"/>
                <w:szCs w:val="24"/>
              </w:rPr>
            </w:pPr>
          </w:p>
        </w:tc>
        <w:tc>
          <w:tcPr>
            <w:tcW w:w="1701" w:type="dxa"/>
          </w:tcPr>
          <w:p w14:paraId="6C41B62B" w14:textId="77777777" w:rsidR="00736C95" w:rsidRPr="00876767" w:rsidRDefault="00736C95" w:rsidP="00736C95">
            <w:pPr>
              <w:rPr>
                <w:rFonts w:ascii="Times New Roman" w:hAnsi="Times New Roman" w:cs="Times New Roman"/>
                <w:sz w:val="24"/>
                <w:szCs w:val="24"/>
              </w:rPr>
            </w:pPr>
          </w:p>
        </w:tc>
        <w:tc>
          <w:tcPr>
            <w:tcW w:w="1559" w:type="dxa"/>
          </w:tcPr>
          <w:p w14:paraId="2FF67E5E" w14:textId="77777777" w:rsidR="00736C95" w:rsidRPr="00876767" w:rsidRDefault="00736C95" w:rsidP="00736C95">
            <w:pPr>
              <w:rPr>
                <w:rFonts w:ascii="Times New Roman" w:hAnsi="Times New Roman" w:cs="Times New Roman"/>
                <w:sz w:val="24"/>
                <w:szCs w:val="24"/>
              </w:rPr>
            </w:pPr>
          </w:p>
        </w:tc>
      </w:tr>
      <w:tr w:rsidR="00876767" w:rsidRPr="00876767" w14:paraId="174B25AE" w14:textId="77777777" w:rsidTr="00736C95">
        <w:tc>
          <w:tcPr>
            <w:tcW w:w="3366" w:type="dxa"/>
          </w:tcPr>
          <w:p w14:paraId="15F69FC3"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Male (ref.)</w:t>
            </w:r>
          </w:p>
        </w:tc>
        <w:tc>
          <w:tcPr>
            <w:tcW w:w="1591" w:type="dxa"/>
          </w:tcPr>
          <w:p w14:paraId="315BB74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26923A64"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52D6D8E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2D4084F0" w14:textId="77777777" w:rsidTr="00736C95">
        <w:tc>
          <w:tcPr>
            <w:tcW w:w="3366" w:type="dxa"/>
          </w:tcPr>
          <w:p w14:paraId="38F133F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Female</w:t>
            </w:r>
          </w:p>
        </w:tc>
        <w:tc>
          <w:tcPr>
            <w:tcW w:w="1591" w:type="dxa"/>
          </w:tcPr>
          <w:p w14:paraId="18627314"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1.17</w:t>
            </w:r>
          </w:p>
        </w:tc>
        <w:tc>
          <w:tcPr>
            <w:tcW w:w="1701" w:type="dxa"/>
          </w:tcPr>
          <w:p w14:paraId="13E5878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678D27E6"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1.15 – 1.19</w:t>
            </w:r>
          </w:p>
        </w:tc>
      </w:tr>
      <w:tr w:rsidR="00876767" w:rsidRPr="00876767" w14:paraId="0C9915D9" w14:textId="77777777" w:rsidTr="00736C95">
        <w:tc>
          <w:tcPr>
            <w:tcW w:w="3366" w:type="dxa"/>
          </w:tcPr>
          <w:p w14:paraId="1F38B19F" w14:textId="77777777" w:rsidR="00736C95" w:rsidRPr="00876767" w:rsidRDefault="00736C95" w:rsidP="00736C95">
            <w:pPr>
              <w:rPr>
                <w:rFonts w:ascii="Times New Roman" w:hAnsi="Times New Roman" w:cs="Times New Roman"/>
                <w:sz w:val="24"/>
                <w:szCs w:val="24"/>
              </w:rPr>
            </w:pPr>
          </w:p>
        </w:tc>
        <w:tc>
          <w:tcPr>
            <w:tcW w:w="1591" w:type="dxa"/>
          </w:tcPr>
          <w:p w14:paraId="5D02F0B5" w14:textId="77777777" w:rsidR="00736C95" w:rsidRPr="00876767" w:rsidRDefault="00736C95" w:rsidP="00736C95">
            <w:pPr>
              <w:rPr>
                <w:rFonts w:ascii="Times New Roman" w:hAnsi="Times New Roman" w:cs="Times New Roman"/>
                <w:sz w:val="24"/>
                <w:szCs w:val="24"/>
              </w:rPr>
            </w:pPr>
          </w:p>
        </w:tc>
        <w:tc>
          <w:tcPr>
            <w:tcW w:w="1701" w:type="dxa"/>
          </w:tcPr>
          <w:p w14:paraId="54D948B0" w14:textId="77777777" w:rsidR="00736C95" w:rsidRPr="00876767" w:rsidRDefault="00736C95" w:rsidP="00736C95">
            <w:pPr>
              <w:rPr>
                <w:rFonts w:ascii="Times New Roman" w:hAnsi="Times New Roman" w:cs="Times New Roman"/>
                <w:sz w:val="24"/>
                <w:szCs w:val="24"/>
              </w:rPr>
            </w:pPr>
          </w:p>
        </w:tc>
        <w:tc>
          <w:tcPr>
            <w:tcW w:w="1559" w:type="dxa"/>
          </w:tcPr>
          <w:p w14:paraId="2EC66839" w14:textId="77777777" w:rsidR="00736C95" w:rsidRPr="00876767" w:rsidRDefault="00736C95" w:rsidP="00736C95">
            <w:pPr>
              <w:rPr>
                <w:rFonts w:ascii="Times New Roman" w:hAnsi="Times New Roman" w:cs="Times New Roman"/>
                <w:sz w:val="24"/>
                <w:szCs w:val="24"/>
              </w:rPr>
            </w:pPr>
          </w:p>
        </w:tc>
      </w:tr>
      <w:tr w:rsidR="00876767" w:rsidRPr="00876767" w14:paraId="25FFD1F7" w14:textId="77777777" w:rsidTr="00736C95">
        <w:tc>
          <w:tcPr>
            <w:tcW w:w="3366" w:type="dxa"/>
          </w:tcPr>
          <w:p w14:paraId="67E7CFB7"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SEIFA</w:t>
            </w:r>
          </w:p>
        </w:tc>
        <w:tc>
          <w:tcPr>
            <w:tcW w:w="1591" w:type="dxa"/>
          </w:tcPr>
          <w:p w14:paraId="43188DED" w14:textId="77777777" w:rsidR="00736C95" w:rsidRPr="00876767" w:rsidRDefault="00736C95" w:rsidP="00736C95">
            <w:pPr>
              <w:rPr>
                <w:rFonts w:ascii="Times New Roman" w:hAnsi="Times New Roman" w:cs="Times New Roman"/>
                <w:sz w:val="24"/>
                <w:szCs w:val="24"/>
              </w:rPr>
            </w:pPr>
          </w:p>
        </w:tc>
        <w:tc>
          <w:tcPr>
            <w:tcW w:w="1701" w:type="dxa"/>
          </w:tcPr>
          <w:p w14:paraId="20098CE6" w14:textId="77777777" w:rsidR="00736C95" w:rsidRPr="00876767" w:rsidRDefault="00736C95" w:rsidP="00736C95">
            <w:pPr>
              <w:rPr>
                <w:rFonts w:ascii="Times New Roman" w:hAnsi="Times New Roman" w:cs="Times New Roman"/>
                <w:sz w:val="24"/>
                <w:szCs w:val="24"/>
              </w:rPr>
            </w:pPr>
          </w:p>
        </w:tc>
        <w:tc>
          <w:tcPr>
            <w:tcW w:w="1559" w:type="dxa"/>
          </w:tcPr>
          <w:p w14:paraId="296F1831" w14:textId="77777777" w:rsidR="00736C95" w:rsidRPr="00876767" w:rsidRDefault="00736C95" w:rsidP="00736C95">
            <w:pPr>
              <w:rPr>
                <w:rFonts w:ascii="Times New Roman" w:hAnsi="Times New Roman" w:cs="Times New Roman"/>
                <w:sz w:val="24"/>
                <w:szCs w:val="24"/>
              </w:rPr>
            </w:pPr>
          </w:p>
        </w:tc>
      </w:tr>
      <w:tr w:rsidR="00876767" w:rsidRPr="00876767" w14:paraId="0E193267" w14:textId="77777777" w:rsidTr="00736C95">
        <w:tc>
          <w:tcPr>
            <w:tcW w:w="3366" w:type="dxa"/>
          </w:tcPr>
          <w:p w14:paraId="6226B31D"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Very high (ref.)</w:t>
            </w:r>
          </w:p>
        </w:tc>
        <w:tc>
          <w:tcPr>
            <w:tcW w:w="1591" w:type="dxa"/>
          </w:tcPr>
          <w:p w14:paraId="01B25D32"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32ADEBBB" w14:textId="77777777" w:rsidR="00736C95" w:rsidRPr="00876767" w:rsidRDefault="00736C95" w:rsidP="00736C95">
            <w:pPr>
              <w:rPr>
                <w:rFonts w:ascii="Times New Roman" w:hAnsi="Times New Roman" w:cs="Times New Roman"/>
                <w:sz w:val="24"/>
                <w:szCs w:val="24"/>
              </w:rPr>
            </w:pPr>
          </w:p>
        </w:tc>
        <w:tc>
          <w:tcPr>
            <w:tcW w:w="1559" w:type="dxa"/>
          </w:tcPr>
          <w:p w14:paraId="553930FD" w14:textId="77777777" w:rsidR="00736C95" w:rsidRPr="00876767" w:rsidRDefault="00736C95" w:rsidP="00736C95">
            <w:pPr>
              <w:rPr>
                <w:rFonts w:ascii="Times New Roman" w:hAnsi="Times New Roman" w:cs="Times New Roman"/>
                <w:sz w:val="24"/>
                <w:szCs w:val="24"/>
              </w:rPr>
            </w:pPr>
          </w:p>
        </w:tc>
      </w:tr>
      <w:tr w:rsidR="00876767" w:rsidRPr="00876767" w14:paraId="30479355" w14:textId="77777777" w:rsidTr="00736C95">
        <w:tc>
          <w:tcPr>
            <w:tcW w:w="3366" w:type="dxa"/>
          </w:tcPr>
          <w:p w14:paraId="77AF60BF"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High</w:t>
            </w:r>
          </w:p>
        </w:tc>
        <w:tc>
          <w:tcPr>
            <w:tcW w:w="1591" w:type="dxa"/>
          </w:tcPr>
          <w:p w14:paraId="1E1F7C9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1.11</w:t>
            </w:r>
          </w:p>
        </w:tc>
        <w:tc>
          <w:tcPr>
            <w:tcW w:w="1701" w:type="dxa"/>
          </w:tcPr>
          <w:p w14:paraId="38FB9AC7"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276D89AE" w14:textId="21F4B361"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1.0</w:t>
            </w:r>
            <w:r w:rsidR="00096ECD" w:rsidRPr="00876767">
              <w:rPr>
                <w:rFonts w:ascii="Times New Roman" w:hAnsi="Times New Roman" w:cs="Times New Roman"/>
                <w:sz w:val="24"/>
                <w:szCs w:val="24"/>
              </w:rPr>
              <w:t>9</w:t>
            </w:r>
            <w:r w:rsidRPr="00876767">
              <w:rPr>
                <w:rFonts w:ascii="Times New Roman" w:hAnsi="Times New Roman" w:cs="Times New Roman"/>
                <w:sz w:val="24"/>
                <w:szCs w:val="24"/>
              </w:rPr>
              <w:t xml:space="preserve"> – 1.1</w:t>
            </w:r>
            <w:r w:rsidR="00096ECD" w:rsidRPr="00876767">
              <w:rPr>
                <w:rFonts w:ascii="Times New Roman" w:hAnsi="Times New Roman" w:cs="Times New Roman"/>
                <w:sz w:val="24"/>
                <w:szCs w:val="24"/>
              </w:rPr>
              <w:t>3</w:t>
            </w:r>
          </w:p>
        </w:tc>
      </w:tr>
      <w:tr w:rsidR="00876767" w:rsidRPr="00876767" w14:paraId="148C2F67" w14:textId="77777777" w:rsidTr="00736C95">
        <w:tc>
          <w:tcPr>
            <w:tcW w:w="3366" w:type="dxa"/>
          </w:tcPr>
          <w:p w14:paraId="44EBE36B"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Moderate</w:t>
            </w:r>
          </w:p>
        </w:tc>
        <w:tc>
          <w:tcPr>
            <w:tcW w:w="1591" w:type="dxa"/>
          </w:tcPr>
          <w:p w14:paraId="28805AE9" w14:textId="48C24CBD"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w:t>
            </w:r>
            <w:r w:rsidR="00096ECD" w:rsidRPr="00876767">
              <w:rPr>
                <w:rFonts w:ascii="Times New Roman" w:hAnsi="Times New Roman" w:cs="Times New Roman"/>
                <w:sz w:val="24"/>
                <w:szCs w:val="24"/>
              </w:rPr>
              <w:t>6</w:t>
            </w:r>
          </w:p>
        </w:tc>
        <w:tc>
          <w:tcPr>
            <w:tcW w:w="1701" w:type="dxa"/>
          </w:tcPr>
          <w:p w14:paraId="5F2C6AB8"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4606F906" w14:textId="6F88CFB8"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w:t>
            </w:r>
            <w:r w:rsidR="00096ECD" w:rsidRPr="00876767">
              <w:rPr>
                <w:rFonts w:ascii="Times New Roman" w:hAnsi="Times New Roman" w:cs="Times New Roman"/>
                <w:sz w:val="24"/>
                <w:szCs w:val="24"/>
              </w:rPr>
              <w:t>4</w:t>
            </w:r>
            <w:r w:rsidRPr="00876767">
              <w:rPr>
                <w:rFonts w:ascii="Times New Roman" w:hAnsi="Times New Roman" w:cs="Times New Roman"/>
                <w:sz w:val="24"/>
                <w:szCs w:val="24"/>
              </w:rPr>
              <w:t xml:space="preserve"> – 1.</w:t>
            </w:r>
            <w:r w:rsidR="00096ECD" w:rsidRPr="00876767">
              <w:rPr>
                <w:rFonts w:ascii="Times New Roman" w:hAnsi="Times New Roman" w:cs="Times New Roman"/>
                <w:sz w:val="24"/>
                <w:szCs w:val="24"/>
              </w:rPr>
              <w:t>19</w:t>
            </w:r>
          </w:p>
        </w:tc>
      </w:tr>
      <w:tr w:rsidR="00876767" w:rsidRPr="00876767" w14:paraId="72891CA6" w14:textId="77777777" w:rsidTr="00736C95">
        <w:tc>
          <w:tcPr>
            <w:tcW w:w="3366" w:type="dxa"/>
          </w:tcPr>
          <w:p w14:paraId="61033C3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Low</w:t>
            </w:r>
          </w:p>
        </w:tc>
        <w:tc>
          <w:tcPr>
            <w:tcW w:w="1591" w:type="dxa"/>
          </w:tcPr>
          <w:p w14:paraId="5428D900" w14:textId="54A906DE"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r w:rsidR="00096ECD" w:rsidRPr="00876767">
              <w:rPr>
                <w:rFonts w:ascii="Times New Roman" w:hAnsi="Times New Roman" w:cs="Times New Roman"/>
                <w:sz w:val="24"/>
                <w:szCs w:val="24"/>
              </w:rPr>
              <w:t>17</w:t>
            </w:r>
          </w:p>
        </w:tc>
        <w:tc>
          <w:tcPr>
            <w:tcW w:w="1701" w:type="dxa"/>
          </w:tcPr>
          <w:p w14:paraId="3E19AD7E"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7A21821A" w14:textId="58B186D4"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1.1</w:t>
            </w:r>
            <w:r w:rsidR="00096ECD" w:rsidRPr="00876767">
              <w:rPr>
                <w:rFonts w:ascii="Times New Roman" w:hAnsi="Times New Roman" w:cs="Times New Roman"/>
                <w:sz w:val="24"/>
                <w:szCs w:val="24"/>
              </w:rPr>
              <w:t>4</w:t>
            </w:r>
            <w:r w:rsidRPr="00876767">
              <w:rPr>
                <w:rFonts w:ascii="Times New Roman" w:hAnsi="Times New Roman" w:cs="Times New Roman"/>
                <w:sz w:val="24"/>
                <w:szCs w:val="24"/>
              </w:rPr>
              <w:t xml:space="preserve"> – 1.</w:t>
            </w:r>
            <w:r w:rsidR="00096ECD" w:rsidRPr="00876767">
              <w:rPr>
                <w:rFonts w:ascii="Times New Roman" w:hAnsi="Times New Roman" w:cs="Times New Roman"/>
                <w:sz w:val="24"/>
                <w:szCs w:val="24"/>
              </w:rPr>
              <w:t>20</w:t>
            </w:r>
          </w:p>
        </w:tc>
      </w:tr>
      <w:tr w:rsidR="00876767" w:rsidRPr="00876767" w14:paraId="7C52DD12" w14:textId="77777777" w:rsidTr="00736C95">
        <w:tc>
          <w:tcPr>
            <w:tcW w:w="3366" w:type="dxa"/>
          </w:tcPr>
          <w:p w14:paraId="111CFA3A" w14:textId="77777777" w:rsidR="00736C95" w:rsidRPr="00876767" w:rsidRDefault="00736C95" w:rsidP="00736C95">
            <w:pPr>
              <w:rPr>
                <w:rFonts w:ascii="Times New Roman" w:hAnsi="Times New Roman" w:cs="Times New Roman"/>
                <w:sz w:val="24"/>
                <w:szCs w:val="24"/>
              </w:rPr>
            </w:pPr>
          </w:p>
        </w:tc>
        <w:tc>
          <w:tcPr>
            <w:tcW w:w="1591" w:type="dxa"/>
          </w:tcPr>
          <w:p w14:paraId="1FB84888" w14:textId="77777777" w:rsidR="00736C95" w:rsidRPr="00876767" w:rsidRDefault="00736C95" w:rsidP="00736C95">
            <w:pPr>
              <w:rPr>
                <w:rFonts w:ascii="Times New Roman" w:hAnsi="Times New Roman" w:cs="Times New Roman"/>
                <w:sz w:val="24"/>
                <w:szCs w:val="24"/>
              </w:rPr>
            </w:pPr>
          </w:p>
        </w:tc>
        <w:tc>
          <w:tcPr>
            <w:tcW w:w="1701" w:type="dxa"/>
          </w:tcPr>
          <w:p w14:paraId="7BC34B7D" w14:textId="77777777" w:rsidR="00736C95" w:rsidRPr="00876767" w:rsidRDefault="00736C95" w:rsidP="00736C95">
            <w:pPr>
              <w:rPr>
                <w:rFonts w:ascii="Times New Roman" w:hAnsi="Times New Roman" w:cs="Times New Roman"/>
                <w:sz w:val="24"/>
                <w:szCs w:val="24"/>
              </w:rPr>
            </w:pPr>
          </w:p>
        </w:tc>
        <w:tc>
          <w:tcPr>
            <w:tcW w:w="1559" w:type="dxa"/>
          </w:tcPr>
          <w:p w14:paraId="0E34028F" w14:textId="77777777" w:rsidR="00736C95" w:rsidRPr="00876767" w:rsidRDefault="00736C95" w:rsidP="00736C95">
            <w:pPr>
              <w:rPr>
                <w:rFonts w:ascii="Times New Roman" w:hAnsi="Times New Roman" w:cs="Times New Roman"/>
                <w:sz w:val="24"/>
                <w:szCs w:val="24"/>
              </w:rPr>
            </w:pPr>
          </w:p>
        </w:tc>
      </w:tr>
      <w:tr w:rsidR="00876767" w:rsidRPr="00876767" w14:paraId="591AA499" w14:textId="77777777" w:rsidTr="00736C95">
        <w:tc>
          <w:tcPr>
            <w:tcW w:w="3366" w:type="dxa"/>
          </w:tcPr>
          <w:p w14:paraId="11F7F36D" w14:textId="77777777" w:rsidR="00736C95" w:rsidRPr="00876767" w:rsidRDefault="00736C95" w:rsidP="00736C95">
            <w:pPr>
              <w:rPr>
                <w:rFonts w:ascii="Times New Roman" w:hAnsi="Times New Roman" w:cs="Times New Roman"/>
                <w:b/>
                <w:sz w:val="24"/>
                <w:szCs w:val="24"/>
              </w:rPr>
            </w:pPr>
            <w:r w:rsidRPr="00876767">
              <w:rPr>
                <w:rFonts w:ascii="Times New Roman" w:hAnsi="Times New Roman" w:cs="Times New Roman"/>
                <w:b/>
                <w:sz w:val="24"/>
                <w:szCs w:val="24"/>
              </w:rPr>
              <w:t>Urbanization</w:t>
            </w:r>
          </w:p>
        </w:tc>
        <w:tc>
          <w:tcPr>
            <w:tcW w:w="1591" w:type="dxa"/>
          </w:tcPr>
          <w:p w14:paraId="7042680C" w14:textId="77777777" w:rsidR="00736C95" w:rsidRPr="00876767" w:rsidRDefault="00736C95" w:rsidP="00736C95">
            <w:pPr>
              <w:rPr>
                <w:rFonts w:ascii="Times New Roman" w:hAnsi="Times New Roman" w:cs="Times New Roman"/>
                <w:sz w:val="24"/>
                <w:szCs w:val="24"/>
              </w:rPr>
            </w:pPr>
          </w:p>
        </w:tc>
        <w:tc>
          <w:tcPr>
            <w:tcW w:w="1701" w:type="dxa"/>
          </w:tcPr>
          <w:p w14:paraId="3E9E9131" w14:textId="77777777" w:rsidR="00736C95" w:rsidRPr="00876767" w:rsidRDefault="00736C95" w:rsidP="00736C95">
            <w:pPr>
              <w:rPr>
                <w:rFonts w:ascii="Times New Roman" w:hAnsi="Times New Roman" w:cs="Times New Roman"/>
                <w:sz w:val="24"/>
                <w:szCs w:val="24"/>
              </w:rPr>
            </w:pPr>
          </w:p>
        </w:tc>
        <w:tc>
          <w:tcPr>
            <w:tcW w:w="1559" w:type="dxa"/>
          </w:tcPr>
          <w:p w14:paraId="6434CFF4" w14:textId="77777777" w:rsidR="00736C95" w:rsidRPr="00876767" w:rsidRDefault="00736C95" w:rsidP="00736C95">
            <w:pPr>
              <w:rPr>
                <w:rFonts w:ascii="Times New Roman" w:hAnsi="Times New Roman" w:cs="Times New Roman"/>
                <w:sz w:val="24"/>
                <w:szCs w:val="24"/>
              </w:rPr>
            </w:pPr>
          </w:p>
        </w:tc>
      </w:tr>
      <w:tr w:rsidR="00876767" w:rsidRPr="00876767" w14:paraId="0932E7FE" w14:textId="77777777" w:rsidTr="00736C95">
        <w:tc>
          <w:tcPr>
            <w:tcW w:w="3366" w:type="dxa"/>
          </w:tcPr>
          <w:p w14:paraId="6E295D11"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Urban (ref.)</w:t>
            </w:r>
          </w:p>
        </w:tc>
        <w:tc>
          <w:tcPr>
            <w:tcW w:w="1591" w:type="dxa"/>
          </w:tcPr>
          <w:p w14:paraId="43E44D1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286D2A44" w14:textId="77777777" w:rsidR="00736C95" w:rsidRPr="00876767" w:rsidRDefault="00736C95" w:rsidP="00736C95">
            <w:pPr>
              <w:rPr>
                <w:rFonts w:ascii="Times New Roman" w:hAnsi="Times New Roman" w:cs="Times New Roman"/>
                <w:sz w:val="24"/>
                <w:szCs w:val="24"/>
              </w:rPr>
            </w:pPr>
          </w:p>
        </w:tc>
        <w:tc>
          <w:tcPr>
            <w:tcW w:w="1559" w:type="dxa"/>
          </w:tcPr>
          <w:p w14:paraId="7EFB492B" w14:textId="77777777" w:rsidR="00736C95" w:rsidRPr="00876767" w:rsidRDefault="00736C95" w:rsidP="00736C95">
            <w:pPr>
              <w:rPr>
                <w:rFonts w:ascii="Times New Roman" w:hAnsi="Times New Roman" w:cs="Times New Roman"/>
                <w:sz w:val="24"/>
                <w:szCs w:val="24"/>
              </w:rPr>
            </w:pPr>
          </w:p>
        </w:tc>
      </w:tr>
      <w:tr w:rsidR="00876767" w:rsidRPr="00876767" w14:paraId="2E79BE63" w14:textId="77777777" w:rsidTr="00736C95">
        <w:tc>
          <w:tcPr>
            <w:tcW w:w="3366" w:type="dxa"/>
          </w:tcPr>
          <w:p w14:paraId="00FAA803"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Rural</w:t>
            </w:r>
          </w:p>
        </w:tc>
        <w:tc>
          <w:tcPr>
            <w:tcW w:w="1591" w:type="dxa"/>
          </w:tcPr>
          <w:p w14:paraId="2B0C1910" w14:textId="5DA130A0"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1.0</w:t>
            </w:r>
            <w:r w:rsidR="00096ECD" w:rsidRPr="00876767">
              <w:rPr>
                <w:rFonts w:ascii="Times New Roman" w:hAnsi="Times New Roman" w:cs="Times New Roman"/>
                <w:sz w:val="24"/>
                <w:szCs w:val="24"/>
              </w:rPr>
              <w:t>3</w:t>
            </w:r>
          </w:p>
        </w:tc>
        <w:tc>
          <w:tcPr>
            <w:tcW w:w="1701" w:type="dxa"/>
          </w:tcPr>
          <w:p w14:paraId="0A2A4778" w14:textId="1D855A00" w:rsidR="00736C95" w:rsidRPr="00876767" w:rsidRDefault="00096ECD"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13047E9B" w14:textId="01865BF4" w:rsidR="00736C95" w:rsidRPr="00876767" w:rsidRDefault="00096ECD" w:rsidP="00736C95">
            <w:pPr>
              <w:rPr>
                <w:rFonts w:ascii="Times New Roman" w:hAnsi="Times New Roman" w:cs="Times New Roman"/>
                <w:sz w:val="24"/>
                <w:szCs w:val="24"/>
              </w:rPr>
            </w:pPr>
            <w:r w:rsidRPr="00876767">
              <w:rPr>
                <w:rFonts w:ascii="Times New Roman" w:hAnsi="Times New Roman" w:cs="Times New Roman"/>
                <w:sz w:val="24"/>
                <w:szCs w:val="24"/>
              </w:rPr>
              <w:t>1.01</w:t>
            </w:r>
            <w:r w:rsidR="00736C95" w:rsidRPr="00876767">
              <w:rPr>
                <w:rFonts w:ascii="Times New Roman" w:hAnsi="Times New Roman" w:cs="Times New Roman"/>
                <w:sz w:val="24"/>
                <w:szCs w:val="24"/>
              </w:rPr>
              <w:t xml:space="preserve"> – 1.0</w:t>
            </w:r>
            <w:r w:rsidRPr="00876767">
              <w:rPr>
                <w:rFonts w:ascii="Times New Roman" w:hAnsi="Times New Roman" w:cs="Times New Roman"/>
                <w:sz w:val="24"/>
                <w:szCs w:val="24"/>
              </w:rPr>
              <w:t>6</w:t>
            </w:r>
          </w:p>
        </w:tc>
      </w:tr>
      <w:tr w:rsidR="00876767" w:rsidRPr="00876767" w14:paraId="4A36B6D1" w14:textId="77777777" w:rsidTr="00736C95">
        <w:tc>
          <w:tcPr>
            <w:tcW w:w="3366" w:type="dxa"/>
          </w:tcPr>
          <w:p w14:paraId="0325BB44" w14:textId="77777777" w:rsidR="00E9085E" w:rsidRPr="00876767" w:rsidRDefault="00E9085E" w:rsidP="00736C95">
            <w:pPr>
              <w:rPr>
                <w:rFonts w:ascii="Times New Roman" w:hAnsi="Times New Roman" w:cs="Times New Roman"/>
                <w:sz w:val="24"/>
                <w:szCs w:val="24"/>
              </w:rPr>
            </w:pPr>
          </w:p>
        </w:tc>
        <w:tc>
          <w:tcPr>
            <w:tcW w:w="1591" w:type="dxa"/>
          </w:tcPr>
          <w:p w14:paraId="598DCE62" w14:textId="77777777" w:rsidR="00E9085E" w:rsidRPr="00876767" w:rsidRDefault="00E9085E" w:rsidP="00736C95">
            <w:pPr>
              <w:rPr>
                <w:rFonts w:ascii="Times New Roman" w:hAnsi="Times New Roman" w:cs="Times New Roman"/>
                <w:sz w:val="24"/>
                <w:szCs w:val="24"/>
              </w:rPr>
            </w:pPr>
          </w:p>
        </w:tc>
        <w:tc>
          <w:tcPr>
            <w:tcW w:w="1701" w:type="dxa"/>
          </w:tcPr>
          <w:p w14:paraId="303365AA" w14:textId="77777777" w:rsidR="00E9085E" w:rsidRPr="00876767" w:rsidRDefault="00E9085E" w:rsidP="00736C95">
            <w:pPr>
              <w:rPr>
                <w:rFonts w:ascii="Times New Roman" w:hAnsi="Times New Roman" w:cs="Times New Roman"/>
                <w:sz w:val="24"/>
                <w:szCs w:val="24"/>
              </w:rPr>
            </w:pPr>
          </w:p>
        </w:tc>
        <w:tc>
          <w:tcPr>
            <w:tcW w:w="1559" w:type="dxa"/>
          </w:tcPr>
          <w:p w14:paraId="3ECFEFFE" w14:textId="77777777" w:rsidR="00E9085E" w:rsidRPr="00876767" w:rsidRDefault="00E9085E" w:rsidP="00736C95">
            <w:pPr>
              <w:rPr>
                <w:rFonts w:ascii="Times New Roman" w:hAnsi="Times New Roman" w:cs="Times New Roman"/>
                <w:sz w:val="24"/>
                <w:szCs w:val="24"/>
              </w:rPr>
            </w:pPr>
          </w:p>
        </w:tc>
      </w:tr>
      <w:tr w:rsidR="00876767" w:rsidRPr="00876767" w14:paraId="1BB9B426" w14:textId="77777777" w:rsidTr="00736C95">
        <w:tc>
          <w:tcPr>
            <w:tcW w:w="3366" w:type="dxa"/>
          </w:tcPr>
          <w:p w14:paraId="3A29AD21" w14:textId="55701A25" w:rsidR="00E9085E" w:rsidRPr="00876767" w:rsidRDefault="00BE1428" w:rsidP="00736C95">
            <w:pPr>
              <w:rPr>
                <w:rFonts w:ascii="Times New Roman" w:hAnsi="Times New Roman" w:cs="Times New Roman"/>
                <w:sz w:val="24"/>
                <w:szCs w:val="24"/>
              </w:rPr>
            </w:pPr>
            <w:r w:rsidRPr="00876767">
              <w:rPr>
                <w:rFonts w:ascii="Times New Roman" w:hAnsi="Times New Roman" w:cs="Times New Roman"/>
                <w:sz w:val="24"/>
                <w:szCs w:val="24"/>
              </w:rPr>
              <w:t>New South Wales</w:t>
            </w:r>
          </w:p>
        </w:tc>
        <w:tc>
          <w:tcPr>
            <w:tcW w:w="1591" w:type="dxa"/>
          </w:tcPr>
          <w:p w14:paraId="6BE3A4FA" w14:textId="30105E12" w:rsidR="00E9085E" w:rsidRPr="00876767" w:rsidRDefault="00E9085E" w:rsidP="00736C9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173CEA6E" w14:textId="7FA580B0" w:rsidR="00E9085E" w:rsidRPr="00876767" w:rsidRDefault="00E9085E" w:rsidP="00736C9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16FA4F1C" w14:textId="0B46EC48" w:rsidR="00E9085E" w:rsidRPr="00876767" w:rsidRDefault="00E9085E" w:rsidP="00736C95">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3EE5DADF" w14:textId="77777777" w:rsidTr="00736C95">
        <w:tc>
          <w:tcPr>
            <w:tcW w:w="3366" w:type="dxa"/>
          </w:tcPr>
          <w:p w14:paraId="62762969" w14:textId="18AB76B9" w:rsidR="00E9085E" w:rsidRPr="00876767" w:rsidRDefault="00BE1428" w:rsidP="00E9085E">
            <w:pPr>
              <w:rPr>
                <w:rFonts w:ascii="Times New Roman" w:hAnsi="Times New Roman" w:cs="Times New Roman"/>
                <w:sz w:val="24"/>
                <w:szCs w:val="24"/>
              </w:rPr>
            </w:pPr>
            <w:r w:rsidRPr="00876767">
              <w:rPr>
                <w:rFonts w:ascii="Times New Roman" w:hAnsi="Times New Roman" w:cs="Times New Roman"/>
                <w:sz w:val="24"/>
                <w:szCs w:val="24"/>
              </w:rPr>
              <w:t>Victoria</w:t>
            </w:r>
          </w:p>
        </w:tc>
        <w:tc>
          <w:tcPr>
            <w:tcW w:w="1591" w:type="dxa"/>
          </w:tcPr>
          <w:p w14:paraId="6A1F89E4" w14:textId="1FC97752"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1.16</w:t>
            </w:r>
          </w:p>
        </w:tc>
        <w:tc>
          <w:tcPr>
            <w:tcW w:w="1701" w:type="dxa"/>
          </w:tcPr>
          <w:p w14:paraId="56F9ED7B" w14:textId="3695D026"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4D1878FA" w14:textId="532F51B1"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1.14</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1.18</w:t>
            </w:r>
          </w:p>
        </w:tc>
      </w:tr>
      <w:tr w:rsidR="00876767" w:rsidRPr="00876767" w14:paraId="3B23CE0E" w14:textId="77777777" w:rsidTr="00736C95">
        <w:tc>
          <w:tcPr>
            <w:tcW w:w="3366" w:type="dxa"/>
          </w:tcPr>
          <w:p w14:paraId="0699E149" w14:textId="2DE3CD5B" w:rsidR="00E9085E" w:rsidRPr="00876767" w:rsidRDefault="00BE1428" w:rsidP="00E9085E">
            <w:pPr>
              <w:rPr>
                <w:rFonts w:ascii="Times New Roman" w:hAnsi="Times New Roman" w:cs="Times New Roman"/>
                <w:sz w:val="24"/>
                <w:szCs w:val="24"/>
              </w:rPr>
            </w:pPr>
            <w:r w:rsidRPr="00876767">
              <w:rPr>
                <w:rFonts w:ascii="Times New Roman" w:hAnsi="Times New Roman" w:cs="Times New Roman"/>
                <w:sz w:val="24"/>
                <w:szCs w:val="24"/>
              </w:rPr>
              <w:t>Queensland</w:t>
            </w:r>
          </w:p>
        </w:tc>
        <w:tc>
          <w:tcPr>
            <w:tcW w:w="1591" w:type="dxa"/>
          </w:tcPr>
          <w:p w14:paraId="58646304" w14:textId="0EF351D2"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1.30</w:t>
            </w:r>
          </w:p>
        </w:tc>
        <w:tc>
          <w:tcPr>
            <w:tcW w:w="1701" w:type="dxa"/>
          </w:tcPr>
          <w:p w14:paraId="1E3784D2" w14:textId="2C5F0A30"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2EF2323" w14:textId="1C6EF40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1.28</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1.33</w:t>
            </w:r>
          </w:p>
        </w:tc>
      </w:tr>
      <w:tr w:rsidR="00876767" w:rsidRPr="00876767" w14:paraId="541C9035" w14:textId="77777777" w:rsidTr="00736C95">
        <w:tc>
          <w:tcPr>
            <w:tcW w:w="3366" w:type="dxa"/>
          </w:tcPr>
          <w:p w14:paraId="05B6195A" w14:textId="52B45F19"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S</w:t>
            </w:r>
            <w:r w:rsidR="00BE1428" w:rsidRPr="00876767">
              <w:rPr>
                <w:rFonts w:ascii="Times New Roman" w:hAnsi="Times New Roman" w:cs="Times New Roman"/>
                <w:sz w:val="24"/>
                <w:szCs w:val="24"/>
              </w:rPr>
              <w:t>outh Australia</w:t>
            </w:r>
          </w:p>
        </w:tc>
        <w:tc>
          <w:tcPr>
            <w:tcW w:w="1591" w:type="dxa"/>
          </w:tcPr>
          <w:p w14:paraId="35F74925" w14:textId="27968E47"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1.25</w:t>
            </w:r>
          </w:p>
        </w:tc>
        <w:tc>
          <w:tcPr>
            <w:tcW w:w="1701" w:type="dxa"/>
          </w:tcPr>
          <w:p w14:paraId="6ABDD3CD" w14:textId="551698BF"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0F7344A1" w14:textId="1A146D9F"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1.22</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1.28</w:t>
            </w:r>
          </w:p>
        </w:tc>
      </w:tr>
      <w:tr w:rsidR="00876767" w:rsidRPr="00876767" w14:paraId="1ECD3894" w14:textId="77777777" w:rsidTr="00736C95">
        <w:tc>
          <w:tcPr>
            <w:tcW w:w="3366" w:type="dxa"/>
          </w:tcPr>
          <w:p w14:paraId="467E51D9" w14:textId="5644BBA8" w:rsidR="00E9085E" w:rsidRPr="00876767" w:rsidRDefault="00184D7A" w:rsidP="00E9085E">
            <w:pPr>
              <w:rPr>
                <w:rFonts w:ascii="Times New Roman" w:hAnsi="Times New Roman" w:cs="Times New Roman"/>
                <w:sz w:val="24"/>
                <w:szCs w:val="24"/>
              </w:rPr>
            </w:pPr>
            <w:r w:rsidRPr="00876767">
              <w:rPr>
                <w:rFonts w:ascii="Times New Roman" w:hAnsi="Times New Roman" w:cs="Times New Roman"/>
                <w:sz w:val="24"/>
                <w:szCs w:val="24"/>
              </w:rPr>
              <w:t>W</w:t>
            </w:r>
            <w:r w:rsidR="00BE1428" w:rsidRPr="00876767">
              <w:rPr>
                <w:rFonts w:ascii="Times New Roman" w:hAnsi="Times New Roman" w:cs="Times New Roman"/>
                <w:sz w:val="24"/>
                <w:szCs w:val="24"/>
              </w:rPr>
              <w:t>estern Australia</w:t>
            </w:r>
          </w:p>
        </w:tc>
        <w:tc>
          <w:tcPr>
            <w:tcW w:w="1591" w:type="dxa"/>
          </w:tcPr>
          <w:p w14:paraId="7716D88E" w14:textId="55DCFAFB"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1.06</w:t>
            </w:r>
          </w:p>
        </w:tc>
        <w:tc>
          <w:tcPr>
            <w:tcW w:w="1701" w:type="dxa"/>
          </w:tcPr>
          <w:p w14:paraId="427EC0EA" w14:textId="5EEEB1E6"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13BB9845" w14:textId="4C868273"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1.03</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1.08</w:t>
            </w:r>
          </w:p>
        </w:tc>
      </w:tr>
      <w:tr w:rsidR="00876767" w:rsidRPr="00876767" w14:paraId="0879AB5B" w14:textId="77777777" w:rsidTr="00736C95">
        <w:tc>
          <w:tcPr>
            <w:tcW w:w="3366" w:type="dxa"/>
          </w:tcPr>
          <w:p w14:paraId="04A2E980" w14:textId="1E6B456A"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T</w:t>
            </w:r>
            <w:r w:rsidR="00BE1428" w:rsidRPr="00876767">
              <w:rPr>
                <w:rFonts w:ascii="Times New Roman" w:hAnsi="Times New Roman" w:cs="Times New Roman"/>
                <w:sz w:val="24"/>
                <w:szCs w:val="24"/>
              </w:rPr>
              <w:t>asmania</w:t>
            </w:r>
          </w:p>
        </w:tc>
        <w:tc>
          <w:tcPr>
            <w:tcW w:w="1591" w:type="dxa"/>
          </w:tcPr>
          <w:p w14:paraId="78E4919D" w14:textId="19954A13"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1.29</w:t>
            </w:r>
          </w:p>
        </w:tc>
        <w:tc>
          <w:tcPr>
            <w:tcW w:w="1701" w:type="dxa"/>
          </w:tcPr>
          <w:p w14:paraId="73B32420" w14:textId="062BAE95"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A7DD5A3" w14:textId="14BBAB2A"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1.24</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1.35</w:t>
            </w:r>
          </w:p>
        </w:tc>
      </w:tr>
      <w:tr w:rsidR="00876767" w:rsidRPr="00876767" w14:paraId="41A37884" w14:textId="77777777" w:rsidTr="00736C95">
        <w:tc>
          <w:tcPr>
            <w:tcW w:w="3366" w:type="dxa"/>
          </w:tcPr>
          <w:p w14:paraId="07EA67AB" w14:textId="7F158B3C"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N</w:t>
            </w:r>
            <w:r w:rsidR="00BE1428" w:rsidRPr="00876767">
              <w:rPr>
                <w:rFonts w:ascii="Times New Roman" w:hAnsi="Times New Roman" w:cs="Times New Roman"/>
                <w:sz w:val="24"/>
                <w:szCs w:val="24"/>
              </w:rPr>
              <w:t>orthern Territory</w:t>
            </w:r>
          </w:p>
        </w:tc>
        <w:tc>
          <w:tcPr>
            <w:tcW w:w="1591" w:type="dxa"/>
          </w:tcPr>
          <w:p w14:paraId="4697B72E" w14:textId="0F477B0B"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0.78</w:t>
            </w:r>
          </w:p>
        </w:tc>
        <w:tc>
          <w:tcPr>
            <w:tcW w:w="1701" w:type="dxa"/>
          </w:tcPr>
          <w:p w14:paraId="455B320F" w14:textId="54D53E6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69C34D3" w14:textId="1AAE2A7B"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0.69</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0.89</w:t>
            </w:r>
          </w:p>
        </w:tc>
      </w:tr>
      <w:tr w:rsidR="00876767" w:rsidRPr="00876767" w14:paraId="02D40802" w14:textId="77777777" w:rsidTr="00736C95">
        <w:tc>
          <w:tcPr>
            <w:tcW w:w="3366" w:type="dxa"/>
          </w:tcPr>
          <w:p w14:paraId="3A8EDCAA" w14:textId="3709BF4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A</w:t>
            </w:r>
            <w:r w:rsidR="00BE1428" w:rsidRPr="00876767">
              <w:rPr>
                <w:rFonts w:ascii="Times New Roman" w:hAnsi="Times New Roman" w:cs="Times New Roman"/>
                <w:sz w:val="24"/>
                <w:szCs w:val="24"/>
              </w:rPr>
              <w:t>ustralian Capital Territory</w:t>
            </w:r>
          </w:p>
        </w:tc>
        <w:tc>
          <w:tcPr>
            <w:tcW w:w="1591" w:type="dxa"/>
          </w:tcPr>
          <w:p w14:paraId="15B42A52" w14:textId="44481B0E"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0.93</w:t>
            </w:r>
          </w:p>
        </w:tc>
        <w:tc>
          <w:tcPr>
            <w:tcW w:w="1701" w:type="dxa"/>
          </w:tcPr>
          <w:p w14:paraId="3BC846FC" w14:textId="061F3E29"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0.03</w:t>
            </w:r>
          </w:p>
        </w:tc>
        <w:tc>
          <w:tcPr>
            <w:tcW w:w="1559" w:type="dxa"/>
          </w:tcPr>
          <w:p w14:paraId="0D57F80F" w14:textId="35CDFED4" w:rsidR="00E9085E" w:rsidRPr="00876767" w:rsidRDefault="00E9085E" w:rsidP="00E9085E">
            <w:pPr>
              <w:rPr>
                <w:rFonts w:ascii="Times New Roman" w:hAnsi="Times New Roman" w:cs="Times New Roman"/>
                <w:sz w:val="24"/>
                <w:szCs w:val="24"/>
              </w:rPr>
            </w:pPr>
            <w:r w:rsidRPr="00876767">
              <w:rPr>
                <w:rFonts w:ascii="Times New Roman" w:hAnsi="Times New Roman" w:cs="Times New Roman"/>
                <w:sz w:val="24"/>
                <w:szCs w:val="24"/>
              </w:rPr>
              <w:t>0.87</w:t>
            </w:r>
            <w:r w:rsidR="00184D7A" w:rsidRPr="00876767">
              <w:rPr>
                <w:rFonts w:ascii="Times New Roman" w:hAnsi="Times New Roman" w:cs="Times New Roman"/>
                <w:sz w:val="24"/>
                <w:szCs w:val="24"/>
              </w:rPr>
              <w:t xml:space="preserve"> – </w:t>
            </w:r>
            <w:r w:rsidRPr="00876767">
              <w:rPr>
                <w:rFonts w:ascii="Times New Roman" w:hAnsi="Times New Roman" w:cs="Times New Roman"/>
                <w:sz w:val="24"/>
                <w:szCs w:val="24"/>
              </w:rPr>
              <w:t>0.99</w:t>
            </w:r>
          </w:p>
        </w:tc>
      </w:tr>
      <w:tr w:rsidR="00876767" w:rsidRPr="00876767" w14:paraId="0432FD5A" w14:textId="77777777" w:rsidTr="00736C95">
        <w:tc>
          <w:tcPr>
            <w:tcW w:w="3366" w:type="dxa"/>
          </w:tcPr>
          <w:p w14:paraId="0F89B565" w14:textId="77777777" w:rsidR="00736C95" w:rsidRPr="00876767" w:rsidRDefault="00736C95" w:rsidP="00736C95">
            <w:pPr>
              <w:rPr>
                <w:rFonts w:ascii="Times New Roman" w:hAnsi="Times New Roman" w:cs="Times New Roman"/>
                <w:sz w:val="24"/>
                <w:szCs w:val="24"/>
              </w:rPr>
            </w:pPr>
          </w:p>
        </w:tc>
        <w:tc>
          <w:tcPr>
            <w:tcW w:w="1591" w:type="dxa"/>
          </w:tcPr>
          <w:p w14:paraId="3100A238" w14:textId="77777777" w:rsidR="00736C95" w:rsidRPr="00876767" w:rsidRDefault="00736C95" w:rsidP="00736C95">
            <w:pPr>
              <w:rPr>
                <w:rFonts w:ascii="Times New Roman" w:hAnsi="Times New Roman" w:cs="Times New Roman"/>
                <w:sz w:val="24"/>
                <w:szCs w:val="24"/>
              </w:rPr>
            </w:pPr>
          </w:p>
        </w:tc>
        <w:tc>
          <w:tcPr>
            <w:tcW w:w="1701" w:type="dxa"/>
          </w:tcPr>
          <w:p w14:paraId="005C1B39" w14:textId="77777777" w:rsidR="00736C95" w:rsidRPr="00876767" w:rsidRDefault="00736C95" w:rsidP="00736C95">
            <w:pPr>
              <w:rPr>
                <w:rFonts w:ascii="Times New Roman" w:hAnsi="Times New Roman" w:cs="Times New Roman"/>
                <w:sz w:val="24"/>
                <w:szCs w:val="24"/>
              </w:rPr>
            </w:pPr>
          </w:p>
        </w:tc>
        <w:tc>
          <w:tcPr>
            <w:tcW w:w="1559" w:type="dxa"/>
          </w:tcPr>
          <w:p w14:paraId="688CFF82" w14:textId="77777777" w:rsidR="00736C95" w:rsidRPr="00876767" w:rsidRDefault="00736C95" w:rsidP="00736C95">
            <w:pPr>
              <w:rPr>
                <w:rFonts w:ascii="Times New Roman" w:hAnsi="Times New Roman" w:cs="Times New Roman"/>
                <w:sz w:val="24"/>
                <w:szCs w:val="24"/>
              </w:rPr>
            </w:pPr>
          </w:p>
        </w:tc>
      </w:tr>
      <w:tr w:rsidR="00736C95" w:rsidRPr="00876767" w14:paraId="00C0A0D0" w14:textId="77777777" w:rsidTr="00736C95">
        <w:tc>
          <w:tcPr>
            <w:tcW w:w="3366" w:type="dxa"/>
          </w:tcPr>
          <w:p w14:paraId="332E2B14"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Constant</w:t>
            </w:r>
          </w:p>
        </w:tc>
        <w:tc>
          <w:tcPr>
            <w:tcW w:w="1591" w:type="dxa"/>
          </w:tcPr>
          <w:p w14:paraId="0D377FC0"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0.01</w:t>
            </w:r>
          </w:p>
        </w:tc>
        <w:tc>
          <w:tcPr>
            <w:tcW w:w="1701" w:type="dxa"/>
          </w:tcPr>
          <w:p w14:paraId="252CA84B" w14:textId="77777777"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D40F9EC" w14:textId="11ADD62E" w:rsidR="00736C95" w:rsidRPr="00876767" w:rsidRDefault="00736C95" w:rsidP="00736C95">
            <w:pPr>
              <w:rPr>
                <w:rFonts w:ascii="Times New Roman" w:hAnsi="Times New Roman" w:cs="Times New Roman"/>
                <w:sz w:val="24"/>
                <w:szCs w:val="24"/>
              </w:rPr>
            </w:pPr>
            <w:r w:rsidRPr="00876767">
              <w:rPr>
                <w:rFonts w:ascii="Times New Roman" w:hAnsi="Times New Roman" w:cs="Times New Roman"/>
                <w:sz w:val="24"/>
                <w:szCs w:val="24"/>
              </w:rPr>
              <w:t>0.01 – 0.0</w:t>
            </w:r>
            <w:r w:rsidR="00E9085E" w:rsidRPr="00876767">
              <w:rPr>
                <w:rFonts w:ascii="Times New Roman" w:hAnsi="Times New Roman" w:cs="Times New Roman"/>
                <w:sz w:val="24"/>
                <w:szCs w:val="24"/>
              </w:rPr>
              <w:t>1</w:t>
            </w:r>
          </w:p>
        </w:tc>
      </w:tr>
    </w:tbl>
    <w:p w14:paraId="2003E130" w14:textId="4FE2BCE3" w:rsidR="00736C95" w:rsidRPr="00876767" w:rsidRDefault="00736C95">
      <w:pPr>
        <w:rPr>
          <w:rFonts w:ascii="Times New Roman" w:hAnsi="Times New Roman" w:cs="Times New Roman"/>
          <w:sz w:val="24"/>
          <w:szCs w:val="24"/>
        </w:rPr>
      </w:pPr>
    </w:p>
    <w:p w14:paraId="4875311F" w14:textId="2541661C" w:rsidR="00736C95" w:rsidRPr="00876767" w:rsidRDefault="00736C95">
      <w:pPr>
        <w:rPr>
          <w:rFonts w:ascii="Times New Roman" w:hAnsi="Times New Roman" w:cs="Times New Roman"/>
          <w:sz w:val="24"/>
          <w:szCs w:val="24"/>
        </w:rPr>
      </w:pPr>
    </w:p>
    <w:p w14:paraId="58F703E8" w14:textId="38990F38" w:rsidR="005C3C8D" w:rsidRPr="00876767" w:rsidRDefault="005C3C8D" w:rsidP="002848CB">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The estimated </w:t>
      </w:r>
      <w:r w:rsidR="002848CB" w:rsidRPr="00876767">
        <w:rPr>
          <w:rFonts w:ascii="Times New Roman" w:hAnsi="Times New Roman" w:cs="Times New Roman"/>
          <w:sz w:val="24"/>
          <w:szCs w:val="24"/>
        </w:rPr>
        <w:t xml:space="preserve">standard deviation of the random intercepts, their standard errors and 95% confidence intervals suggest there </w:t>
      </w:r>
      <w:r w:rsidR="00C4619C" w:rsidRPr="00876767">
        <w:rPr>
          <w:rFonts w:ascii="Times New Roman" w:hAnsi="Times New Roman" w:cs="Times New Roman"/>
          <w:sz w:val="24"/>
          <w:szCs w:val="24"/>
        </w:rPr>
        <w:t xml:space="preserve">were </w:t>
      </w:r>
      <w:r w:rsidR="002848CB" w:rsidRPr="00876767">
        <w:rPr>
          <w:rFonts w:ascii="Times New Roman" w:hAnsi="Times New Roman" w:cs="Times New Roman"/>
          <w:sz w:val="24"/>
          <w:szCs w:val="24"/>
        </w:rPr>
        <w:t xml:space="preserve">considerable variation in concurrent users across the states and LGAs. The random-intercept model offers significant improvement over the </w:t>
      </w:r>
      <w:r w:rsidR="00A807C2" w:rsidRPr="00876767">
        <w:rPr>
          <w:rFonts w:ascii="Times New Roman" w:hAnsi="Times New Roman" w:cs="Times New Roman"/>
          <w:sz w:val="24"/>
          <w:szCs w:val="24"/>
        </w:rPr>
        <w:t>logistic</w:t>
      </w:r>
      <w:r w:rsidR="002848CB" w:rsidRPr="00876767">
        <w:rPr>
          <w:rFonts w:ascii="Times New Roman" w:hAnsi="Times New Roman" w:cs="Times New Roman"/>
          <w:sz w:val="24"/>
          <w:szCs w:val="24"/>
        </w:rPr>
        <w:t xml:space="preserve"> regression (chi2 = 1834.91; </w:t>
      </w:r>
      <w:r w:rsidR="002848CB" w:rsidRPr="00876767">
        <w:rPr>
          <w:rFonts w:ascii="Times New Roman" w:hAnsi="Times New Roman" w:cs="Times New Roman"/>
          <w:i/>
          <w:sz w:val="24"/>
          <w:szCs w:val="24"/>
        </w:rPr>
        <w:t>p</w:t>
      </w:r>
      <w:r w:rsidR="002848CB" w:rsidRPr="00876767">
        <w:rPr>
          <w:rFonts w:ascii="Times New Roman" w:hAnsi="Times New Roman" w:cs="Times New Roman"/>
          <w:sz w:val="24"/>
          <w:szCs w:val="24"/>
        </w:rPr>
        <w:t xml:space="preserve">&lt;0.01). </w:t>
      </w:r>
      <w:r w:rsidR="000058E6" w:rsidRPr="00876767">
        <w:rPr>
          <w:rFonts w:ascii="Times New Roman" w:hAnsi="Times New Roman" w:cs="Times New Roman"/>
          <w:sz w:val="24"/>
          <w:szCs w:val="24"/>
        </w:rPr>
        <w:t xml:space="preserve">Much of the urban-rural difference was eliminated in the multilevel model. Individual level coefficients remained largely similar to that in the logistic model. </w:t>
      </w:r>
      <w:r w:rsidR="00193E00" w:rsidRPr="00876767">
        <w:rPr>
          <w:rFonts w:ascii="Times New Roman" w:hAnsi="Times New Roman" w:cs="Times New Roman"/>
          <w:sz w:val="24"/>
          <w:szCs w:val="24"/>
        </w:rPr>
        <w:t xml:space="preserve">We estimate that </w:t>
      </w:r>
      <w:r w:rsidR="000058E6" w:rsidRPr="00876767">
        <w:rPr>
          <w:rFonts w:ascii="Times New Roman" w:hAnsi="Times New Roman" w:cs="Times New Roman"/>
          <w:sz w:val="24"/>
          <w:szCs w:val="24"/>
        </w:rPr>
        <w:t xml:space="preserve">the </w:t>
      </w:r>
      <w:r w:rsidR="00193E00" w:rsidRPr="00876767">
        <w:rPr>
          <w:rFonts w:ascii="Times New Roman" w:hAnsi="Times New Roman" w:cs="Times New Roman"/>
          <w:sz w:val="24"/>
          <w:szCs w:val="24"/>
        </w:rPr>
        <w:t>state and LGA</w:t>
      </w:r>
      <w:r w:rsidR="009D4AE1" w:rsidRPr="00876767">
        <w:rPr>
          <w:rFonts w:ascii="Times New Roman" w:hAnsi="Times New Roman" w:cs="Times New Roman"/>
          <w:sz w:val="24"/>
          <w:szCs w:val="24"/>
        </w:rPr>
        <w:t xml:space="preserve"> random effects compose </w:t>
      </w:r>
      <w:r w:rsidR="000058E6" w:rsidRPr="00876767">
        <w:rPr>
          <w:rFonts w:ascii="Times New Roman" w:hAnsi="Times New Roman" w:cs="Times New Roman"/>
          <w:sz w:val="24"/>
          <w:szCs w:val="24"/>
        </w:rPr>
        <w:t>only 2%</w:t>
      </w:r>
      <w:r w:rsidR="009D4AE1" w:rsidRPr="00876767">
        <w:rPr>
          <w:rFonts w:ascii="Times New Roman" w:hAnsi="Times New Roman" w:cs="Times New Roman"/>
          <w:sz w:val="24"/>
          <w:szCs w:val="24"/>
        </w:rPr>
        <w:t xml:space="preserve"> of the total residual variance</w:t>
      </w:r>
      <w:r w:rsidR="001127EB" w:rsidRPr="00876767">
        <w:rPr>
          <w:rFonts w:ascii="Times New Roman" w:hAnsi="Times New Roman" w:cs="Times New Roman"/>
          <w:sz w:val="24"/>
          <w:szCs w:val="24"/>
        </w:rPr>
        <w:t xml:space="preserve"> in the final model, and most of the variation was due to individual level attributes. </w:t>
      </w:r>
      <w:r w:rsidR="004E0C48" w:rsidRPr="00876767">
        <w:rPr>
          <w:rFonts w:ascii="Times New Roman" w:hAnsi="Times New Roman" w:cs="Times New Roman"/>
          <w:sz w:val="24"/>
          <w:szCs w:val="24"/>
        </w:rPr>
        <w:t>For instance</w:t>
      </w:r>
      <w:r w:rsidR="00B9432C" w:rsidRPr="00876767">
        <w:rPr>
          <w:rFonts w:ascii="Times New Roman" w:hAnsi="Times New Roman" w:cs="Times New Roman"/>
          <w:sz w:val="24"/>
          <w:szCs w:val="24"/>
        </w:rPr>
        <w:t xml:space="preserve">, participants aged 65+ were 14 times more likely </w:t>
      </w:r>
      <w:r w:rsidR="004E0C48" w:rsidRPr="00876767">
        <w:rPr>
          <w:rFonts w:ascii="Times New Roman" w:hAnsi="Times New Roman" w:cs="Times New Roman"/>
          <w:sz w:val="24"/>
          <w:szCs w:val="24"/>
        </w:rPr>
        <w:t xml:space="preserve">to be a concurrent user </w:t>
      </w:r>
      <w:r w:rsidR="00B9432C" w:rsidRPr="00876767">
        <w:rPr>
          <w:rFonts w:ascii="Times New Roman" w:hAnsi="Times New Roman" w:cs="Times New Roman"/>
          <w:sz w:val="24"/>
          <w:szCs w:val="24"/>
        </w:rPr>
        <w:t>than those who were of 0-19 years old</w:t>
      </w:r>
      <w:ins w:id="75" w:author="dewoller" w:date="2019-01-03T15:08:00Z">
        <w:r w:rsidR="00FC66B4">
          <w:rPr>
            <w:rFonts w:ascii="Times New Roman" w:hAnsi="Times New Roman" w:cs="Times New Roman"/>
            <w:sz w:val="24"/>
            <w:szCs w:val="24"/>
          </w:rPr>
          <w:t>,</w:t>
        </w:r>
      </w:ins>
      <w:r w:rsidR="00B9432C" w:rsidRPr="00876767">
        <w:rPr>
          <w:rFonts w:ascii="Times New Roman" w:hAnsi="Times New Roman" w:cs="Times New Roman"/>
          <w:sz w:val="24"/>
          <w:szCs w:val="24"/>
        </w:rPr>
        <w:t xml:space="preserve"> when other characteristics remain</w:t>
      </w:r>
      <w:r w:rsidR="004E0C48" w:rsidRPr="00876767">
        <w:rPr>
          <w:rFonts w:ascii="Times New Roman" w:hAnsi="Times New Roman" w:cs="Times New Roman"/>
          <w:sz w:val="24"/>
          <w:szCs w:val="24"/>
        </w:rPr>
        <w:t>ed</w:t>
      </w:r>
      <w:r w:rsidR="00B9432C" w:rsidRPr="00876767">
        <w:rPr>
          <w:rFonts w:ascii="Times New Roman" w:hAnsi="Times New Roman" w:cs="Times New Roman"/>
          <w:sz w:val="24"/>
          <w:szCs w:val="24"/>
        </w:rPr>
        <w:t xml:space="preserve"> identical. </w:t>
      </w:r>
    </w:p>
    <w:p w14:paraId="67126DCD" w14:textId="77777777" w:rsidR="002848CB" w:rsidRPr="00876767" w:rsidRDefault="002848CB">
      <w:pPr>
        <w:rPr>
          <w:rFonts w:ascii="Times New Roman" w:hAnsi="Times New Roman" w:cs="Times New Roman"/>
          <w:sz w:val="24"/>
          <w:szCs w:val="24"/>
        </w:rPr>
      </w:pPr>
    </w:p>
    <w:p w14:paraId="39915D75" w14:textId="77777777" w:rsidR="00943CBC" w:rsidRPr="00876767" w:rsidRDefault="00943CBC" w:rsidP="00E369D1">
      <w:pPr>
        <w:rPr>
          <w:rFonts w:ascii="Times New Roman" w:hAnsi="Times New Roman" w:cs="Times New Roman"/>
          <w:sz w:val="24"/>
          <w:szCs w:val="24"/>
        </w:rPr>
      </w:pPr>
      <w:bookmarkStart w:id="76" w:name="_Hlk530739593"/>
    </w:p>
    <w:p w14:paraId="4513F93D" w14:textId="17A53FE8" w:rsidR="00E369D1" w:rsidRPr="00876767" w:rsidRDefault="00E369D1" w:rsidP="00E369D1">
      <w:pPr>
        <w:rPr>
          <w:rFonts w:ascii="Times New Roman" w:hAnsi="Times New Roman" w:cs="Times New Roman"/>
          <w:sz w:val="24"/>
          <w:szCs w:val="24"/>
        </w:rPr>
      </w:pPr>
      <w:r w:rsidRPr="00876767">
        <w:rPr>
          <w:rFonts w:ascii="Times New Roman" w:hAnsi="Times New Roman" w:cs="Times New Roman"/>
          <w:sz w:val="24"/>
          <w:szCs w:val="24"/>
        </w:rPr>
        <w:lastRenderedPageBreak/>
        <w:t>Table 4: Mixed-effect multilevel logistic regression model examining the factors associated with concurrent use of opioids and benzodiazepines</w:t>
      </w:r>
    </w:p>
    <w:p w14:paraId="42A3916C" w14:textId="18BB117F" w:rsidR="00E9060A" w:rsidRPr="00876767" w:rsidRDefault="00E369D1" w:rsidP="00943CBC">
      <w:pPr>
        <w:ind w:left="4320" w:firstLine="450"/>
        <w:rPr>
          <w:rFonts w:ascii="Times New Roman" w:hAnsi="Times New Roman" w:cs="Times New Roman"/>
          <w:sz w:val="24"/>
          <w:szCs w:val="24"/>
        </w:rPr>
      </w:pPr>
      <w:r w:rsidRPr="00876767">
        <w:rPr>
          <w:rFonts w:ascii="Times New Roman" w:hAnsi="Times New Roman" w:cs="Times New Roman"/>
          <w:sz w:val="24"/>
          <w:szCs w:val="24"/>
        </w:rPr>
        <w:t>Number of observation</w:t>
      </w:r>
      <w:r w:rsidR="00943CBC" w:rsidRPr="00876767">
        <w:rPr>
          <w:rFonts w:ascii="Times New Roman" w:hAnsi="Times New Roman" w:cs="Times New Roman"/>
          <w:sz w:val="24"/>
          <w:szCs w:val="24"/>
        </w:rPr>
        <w:t>s</w:t>
      </w:r>
      <w:r w:rsidRPr="00876767">
        <w:rPr>
          <w:rFonts w:ascii="Times New Roman" w:hAnsi="Times New Roman" w:cs="Times New Roman"/>
          <w:sz w:val="24"/>
          <w:szCs w:val="24"/>
        </w:rPr>
        <w:t xml:space="preserve"> = 786,587</w:t>
      </w:r>
    </w:p>
    <w:tbl>
      <w:tblPr>
        <w:tblStyle w:val="TableGrid"/>
        <w:tblW w:w="0" w:type="auto"/>
        <w:tblLook w:val="04A0" w:firstRow="1" w:lastRow="0" w:firstColumn="1" w:lastColumn="0" w:noHBand="0" w:noVBand="1"/>
      </w:tblPr>
      <w:tblGrid>
        <w:gridCol w:w="3366"/>
        <w:gridCol w:w="1591"/>
        <w:gridCol w:w="1701"/>
        <w:gridCol w:w="1559"/>
      </w:tblGrid>
      <w:tr w:rsidR="00876767" w:rsidRPr="00876767" w14:paraId="3672A230" w14:textId="77777777" w:rsidTr="00147587">
        <w:tc>
          <w:tcPr>
            <w:tcW w:w="3366" w:type="dxa"/>
          </w:tcPr>
          <w:p w14:paraId="13817F55" w14:textId="6245CEB9"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Variable</w:t>
            </w:r>
          </w:p>
        </w:tc>
        <w:tc>
          <w:tcPr>
            <w:tcW w:w="1591" w:type="dxa"/>
          </w:tcPr>
          <w:p w14:paraId="69FE8AA9" w14:textId="24FC0BC0"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OR</w:t>
            </w:r>
          </w:p>
        </w:tc>
        <w:tc>
          <w:tcPr>
            <w:tcW w:w="1701" w:type="dxa"/>
          </w:tcPr>
          <w:p w14:paraId="651A6ABB" w14:textId="778EB3EA" w:rsidR="00ED4935" w:rsidRPr="00876767" w:rsidRDefault="00FC66B4">
            <w:pPr>
              <w:rPr>
                <w:rFonts w:ascii="Times New Roman" w:hAnsi="Times New Roman" w:cs="Times New Roman"/>
                <w:b/>
                <w:i/>
                <w:sz w:val="24"/>
                <w:szCs w:val="24"/>
              </w:rPr>
            </w:pPr>
            <w:r w:rsidRPr="00876767">
              <w:rPr>
                <w:rFonts w:ascii="Times New Roman" w:hAnsi="Times New Roman" w:cs="Times New Roman"/>
                <w:b/>
                <w:i/>
                <w:sz w:val="24"/>
                <w:szCs w:val="24"/>
              </w:rPr>
              <w:t>P</w:t>
            </w:r>
          </w:p>
        </w:tc>
        <w:tc>
          <w:tcPr>
            <w:tcW w:w="1559" w:type="dxa"/>
          </w:tcPr>
          <w:p w14:paraId="417D7302" w14:textId="07E35A4D"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95% CI</w:t>
            </w:r>
          </w:p>
        </w:tc>
      </w:tr>
      <w:tr w:rsidR="00876767" w:rsidRPr="00876767" w14:paraId="43B0C773" w14:textId="77777777" w:rsidTr="00147587">
        <w:tc>
          <w:tcPr>
            <w:tcW w:w="3366" w:type="dxa"/>
          </w:tcPr>
          <w:p w14:paraId="66C4E31A" w14:textId="0273DE11"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Age-group</w:t>
            </w:r>
          </w:p>
        </w:tc>
        <w:tc>
          <w:tcPr>
            <w:tcW w:w="1591" w:type="dxa"/>
          </w:tcPr>
          <w:p w14:paraId="2A494A38" w14:textId="77777777" w:rsidR="00ED4935" w:rsidRPr="00876767" w:rsidRDefault="00ED4935">
            <w:pPr>
              <w:rPr>
                <w:rFonts w:ascii="Times New Roman" w:hAnsi="Times New Roman" w:cs="Times New Roman"/>
                <w:sz w:val="24"/>
                <w:szCs w:val="24"/>
              </w:rPr>
            </w:pPr>
          </w:p>
        </w:tc>
        <w:tc>
          <w:tcPr>
            <w:tcW w:w="1701" w:type="dxa"/>
          </w:tcPr>
          <w:p w14:paraId="58B0FDCA" w14:textId="77777777" w:rsidR="00ED4935" w:rsidRPr="00876767" w:rsidRDefault="00ED4935">
            <w:pPr>
              <w:rPr>
                <w:rFonts w:ascii="Times New Roman" w:hAnsi="Times New Roman" w:cs="Times New Roman"/>
                <w:sz w:val="24"/>
                <w:szCs w:val="24"/>
              </w:rPr>
            </w:pPr>
          </w:p>
        </w:tc>
        <w:tc>
          <w:tcPr>
            <w:tcW w:w="1559" w:type="dxa"/>
          </w:tcPr>
          <w:p w14:paraId="1905181C" w14:textId="77777777" w:rsidR="00ED4935" w:rsidRPr="00876767" w:rsidRDefault="00ED4935">
            <w:pPr>
              <w:rPr>
                <w:rFonts w:ascii="Times New Roman" w:hAnsi="Times New Roman" w:cs="Times New Roman"/>
                <w:sz w:val="24"/>
                <w:szCs w:val="24"/>
              </w:rPr>
            </w:pPr>
          </w:p>
        </w:tc>
      </w:tr>
      <w:tr w:rsidR="00876767" w:rsidRPr="00876767" w14:paraId="214A9852" w14:textId="77777777" w:rsidTr="00147587">
        <w:tc>
          <w:tcPr>
            <w:tcW w:w="3366" w:type="dxa"/>
          </w:tcPr>
          <w:p w14:paraId="6FE057C6" w14:textId="3E5EAC48"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0-19 (ref.)</w:t>
            </w:r>
          </w:p>
        </w:tc>
        <w:tc>
          <w:tcPr>
            <w:tcW w:w="1591" w:type="dxa"/>
          </w:tcPr>
          <w:p w14:paraId="0C942E56" w14:textId="53985007"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2BC23FD5" w14:textId="4D935C6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561796C2" w14:textId="26A98128"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2824E418" w14:textId="77777777" w:rsidTr="00147587">
        <w:tc>
          <w:tcPr>
            <w:tcW w:w="3366" w:type="dxa"/>
          </w:tcPr>
          <w:p w14:paraId="730A0234" w14:textId="3F59FC03"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20-44</w:t>
            </w:r>
          </w:p>
        </w:tc>
        <w:tc>
          <w:tcPr>
            <w:tcW w:w="1591" w:type="dxa"/>
          </w:tcPr>
          <w:p w14:paraId="62037FC5" w14:textId="0CFC4DFF" w:rsidR="00ED4935" w:rsidRPr="00876767" w:rsidRDefault="006D161B" w:rsidP="00ED4935">
            <w:pPr>
              <w:rPr>
                <w:rFonts w:ascii="Times New Roman" w:hAnsi="Times New Roman" w:cs="Times New Roman"/>
                <w:sz w:val="24"/>
                <w:szCs w:val="24"/>
              </w:rPr>
            </w:pPr>
            <w:r w:rsidRPr="00876767">
              <w:rPr>
                <w:rFonts w:ascii="Times New Roman" w:hAnsi="Times New Roman" w:cs="Times New Roman"/>
                <w:sz w:val="24"/>
                <w:szCs w:val="24"/>
              </w:rPr>
              <w:t>5.21</w:t>
            </w:r>
          </w:p>
        </w:tc>
        <w:tc>
          <w:tcPr>
            <w:tcW w:w="1701" w:type="dxa"/>
          </w:tcPr>
          <w:p w14:paraId="3B49A493" w14:textId="3556ED8B"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133B667C" w14:textId="5E842AA3" w:rsidR="00ED4935" w:rsidRPr="00876767" w:rsidRDefault="006B472C" w:rsidP="00ED4935">
            <w:pPr>
              <w:rPr>
                <w:rFonts w:ascii="Times New Roman" w:hAnsi="Times New Roman" w:cs="Times New Roman"/>
                <w:sz w:val="24"/>
                <w:szCs w:val="24"/>
              </w:rPr>
            </w:pPr>
            <w:r w:rsidRPr="00876767">
              <w:rPr>
                <w:rFonts w:ascii="Times New Roman" w:hAnsi="Times New Roman" w:cs="Times New Roman"/>
                <w:sz w:val="24"/>
                <w:szCs w:val="24"/>
              </w:rPr>
              <w:t>4.</w:t>
            </w:r>
            <w:r w:rsidR="00147587" w:rsidRPr="00876767">
              <w:rPr>
                <w:rFonts w:ascii="Times New Roman" w:hAnsi="Times New Roman" w:cs="Times New Roman"/>
                <w:sz w:val="24"/>
                <w:szCs w:val="24"/>
              </w:rPr>
              <w:t>8</w:t>
            </w:r>
            <w:r w:rsidRPr="00876767">
              <w:rPr>
                <w:rFonts w:ascii="Times New Roman" w:hAnsi="Times New Roman" w:cs="Times New Roman"/>
                <w:sz w:val="24"/>
                <w:szCs w:val="24"/>
              </w:rPr>
              <w:t>0</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00147587" w:rsidRPr="00876767">
              <w:rPr>
                <w:rFonts w:ascii="Times New Roman" w:hAnsi="Times New Roman" w:cs="Times New Roman"/>
                <w:sz w:val="24"/>
                <w:szCs w:val="24"/>
              </w:rPr>
              <w:t xml:space="preserve"> </w:t>
            </w:r>
            <w:r w:rsidRPr="00876767">
              <w:rPr>
                <w:rFonts w:ascii="Times New Roman" w:hAnsi="Times New Roman" w:cs="Times New Roman"/>
                <w:sz w:val="24"/>
                <w:szCs w:val="24"/>
              </w:rPr>
              <w:t>5.66</w:t>
            </w:r>
          </w:p>
        </w:tc>
      </w:tr>
      <w:tr w:rsidR="00876767" w:rsidRPr="00876767" w14:paraId="6622A2FF" w14:textId="77777777" w:rsidTr="00147587">
        <w:tc>
          <w:tcPr>
            <w:tcW w:w="3366" w:type="dxa"/>
          </w:tcPr>
          <w:p w14:paraId="0DA21FC3" w14:textId="57F39DF2"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45-64</w:t>
            </w:r>
          </w:p>
        </w:tc>
        <w:tc>
          <w:tcPr>
            <w:tcW w:w="1591" w:type="dxa"/>
          </w:tcPr>
          <w:p w14:paraId="1FA92A13" w14:textId="51D2D017" w:rsidR="00ED4935" w:rsidRPr="00876767" w:rsidRDefault="006D161B" w:rsidP="00ED4935">
            <w:pPr>
              <w:rPr>
                <w:rFonts w:ascii="Times New Roman" w:hAnsi="Times New Roman" w:cs="Times New Roman"/>
                <w:sz w:val="24"/>
                <w:szCs w:val="24"/>
              </w:rPr>
            </w:pPr>
            <w:r w:rsidRPr="00876767">
              <w:rPr>
                <w:rFonts w:ascii="Times New Roman" w:hAnsi="Times New Roman" w:cs="Times New Roman"/>
                <w:sz w:val="24"/>
                <w:szCs w:val="24"/>
              </w:rPr>
              <w:t>8.89</w:t>
            </w:r>
          </w:p>
        </w:tc>
        <w:tc>
          <w:tcPr>
            <w:tcW w:w="1701" w:type="dxa"/>
          </w:tcPr>
          <w:p w14:paraId="37BFD127" w14:textId="62E3C5E9"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4C78C20" w14:textId="1FE8CB4C" w:rsidR="00ED4935" w:rsidRPr="00876767" w:rsidRDefault="006B472C" w:rsidP="00ED4935">
            <w:pPr>
              <w:rPr>
                <w:rFonts w:ascii="Times New Roman" w:hAnsi="Times New Roman" w:cs="Times New Roman"/>
                <w:sz w:val="24"/>
                <w:szCs w:val="24"/>
              </w:rPr>
            </w:pPr>
            <w:r w:rsidRPr="00876767">
              <w:rPr>
                <w:rFonts w:ascii="Times New Roman" w:hAnsi="Times New Roman" w:cs="Times New Roman"/>
                <w:sz w:val="24"/>
                <w:szCs w:val="24"/>
              </w:rPr>
              <w:t>8.19</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 xml:space="preserve">– </w:t>
            </w:r>
            <w:r w:rsidRPr="00876767">
              <w:rPr>
                <w:rFonts w:ascii="Times New Roman" w:hAnsi="Times New Roman" w:cs="Times New Roman"/>
                <w:sz w:val="24"/>
                <w:szCs w:val="24"/>
              </w:rPr>
              <w:t>9.65</w:t>
            </w:r>
          </w:p>
        </w:tc>
      </w:tr>
      <w:tr w:rsidR="00876767" w:rsidRPr="00876767" w14:paraId="586AB834" w14:textId="77777777" w:rsidTr="00147587">
        <w:tc>
          <w:tcPr>
            <w:tcW w:w="3366" w:type="dxa"/>
          </w:tcPr>
          <w:p w14:paraId="51D5569E" w14:textId="4DE627B9"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65+</w:t>
            </w:r>
          </w:p>
        </w:tc>
        <w:tc>
          <w:tcPr>
            <w:tcW w:w="1591" w:type="dxa"/>
          </w:tcPr>
          <w:p w14:paraId="0068D461" w14:textId="5E89F429" w:rsidR="00ED4935" w:rsidRPr="00876767" w:rsidRDefault="006D161B" w:rsidP="00ED4935">
            <w:pPr>
              <w:rPr>
                <w:rFonts w:ascii="Times New Roman" w:hAnsi="Times New Roman" w:cs="Times New Roman"/>
                <w:sz w:val="24"/>
                <w:szCs w:val="24"/>
              </w:rPr>
            </w:pPr>
            <w:r w:rsidRPr="00876767">
              <w:rPr>
                <w:rFonts w:ascii="Times New Roman" w:hAnsi="Times New Roman" w:cs="Times New Roman"/>
                <w:sz w:val="24"/>
                <w:szCs w:val="24"/>
              </w:rPr>
              <w:t>13.93</w:t>
            </w:r>
          </w:p>
        </w:tc>
        <w:tc>
          <w:tcPr>
            <w:tcW w:w="1701" w:type="dxa"/>
          </w:tcPr>
          <w:p w14:paraId="50A82CB5" w14:textId="572C625F"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5EC800AF" w14:textId="582ACEE5" w:rsidR="00ED4935" w:rsidRPr="00876767" w:rsidRDefault="006B472C" w:rsidP="00ED4935">
            <w:pPr>
              <w:rPr>
                <w:rFonts w:ascii="Times New Roman" w:hAnsi="Times New Roman" w:cs="Times New Roman"/>
                <w:sz w:val="24"/>
                <w:szCs w:val="24"/>
              </w:rPr>
            </w:pPr>
            <w:r w:rsidRPr="00876767">
              <w:rPr>
                <w:rFonts w:ascii="Times New Roman" w:hAnsi="Times New Roman" w:cs="Times New Roman"/>
                <w:sz w:val="24"/>
                <w:szCs w:val="24"/>
              </w:rPr>
              <w:t>12.83</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00147587" w:rsidRPr="00876767">
              <w:rPr>
                <w:rFonts w:ascii="Times New Roman" w:hAnsi="Times New Roman" w:cs="Times New Roman"/>
                <w:sz w:val="24"/>
                <w:szCs w:val="24"/>
              </w:rPr>
              <w:t xml:space="preserve"> </w:t>
            </w:r>
            <w:r w:rsidRPr="00876767">
              <w:rPr>
                <w:rFonts w:ascii="Times New Roman" w:hAnsi="Times New Roman" w:cs="Times New Roman"/>
                <w:sz w:val="24"/>
                <w:szCs w:val="24"/>
              </w:rPr>
              <w:t>15.12</w:t>
            </w:r>
          </w:p>
        </w:tc>
      </w:tr>
      <w:tr w:rsidR="00876767" w:rsidRPr="00876767" w14:paraId="60BDF448" w14:textId="77777777" w:rsidTr="00147587">
        <w:tc>
          <w:tcPr>
            <w:tcW w:w="3366" w:type="dxa"/>
          </w:tcPr>
          <w:p w14:paraId="7D4D8663" w14:textId="77777777" w:rsidR="00147587" w:rsidRPr="00876767" w:rsidRDefault="00147587" w:rsidP="00ED4935">
            <w:pPr>
              <w:rPr>
                <w:rFonts w:ascii="Times New Roman" w:hAnsi="Times New Roman" w:cs="Times New Roman"/>
                <w:sz w:val="24"/>
                <w:szCs w:val="24"/>
              </w:rPr>
            </w:pPr>
          </w:p>
        </w:tc>
        <w:tc>
          <w:tcPr>
            <w:tcW w:w="1591" w:type="dxa"/>
          </w:tcPr>
          <w:p w14:paraId="22296D3E" w14:textId="77777777" w:rsidR="00147587" w:rsidRPr="00876767" w:rsidRDefault="00147587" w:rsidP="00ED4935">
            <w:pPr>
              <w:rPr>
                <w:rFonts w:ascii="Times New Roman" w:hAnsi="Times New Roman" w:cs="Times New Roman"/>
                <w:sz w:val="24"/>
                <w:szCs w:val="24"/>
              </w:rPr>
            </w:pPr>
          </w:p>
        </w:tc>
        <w:tc>
          <w:tcPr>
            <w:tcW w:w="1701" w:type="dxa"/>
          </w:tcPr>
          <w:p w14:paraId="2A509EF1" w14:textId="77777777" w:rsidR="00147587" w:rsidRPr="00876767" w:rsidRDefault="00147587" w:rsidP="00ED4935">
            <w:pPr>
              <w:rPr>
                <w:rFonts w:ascii="Times New Roman" w:hAnsi="Times New Roman" w:cs="Times New Roman"/>
                <w:sz w:val="24"/>
                <w:szCs w:val="24"/>
              </w:rPr>
            </w:pPr>
          </w:p>
        </w:tc>
        <w:tc>
          <w:tcPr>
            <w:tcW w:w="1559" w:type="dxa"/>
          </w:tcPr>
          <w:p w14:paraId="71EE5EF6" w14:textId="77777777" w:rsidR="00147587" w:rsidRPr="00876767" w:rsidRDefault="00147587" w:rsidP="00ED4935">
            <w:pPr>
              <w:rPr>
                <w:rFonts w:ascii="Times New Roman" w:hAnsi="Times New Roman" w:cs="Times New Roman"/>
                <w:sz w:val="24"/>
                <w:szCs w:val="24"/>
              </w:rPr>
            </w:pPr>
          </w:p>
        </w:tc>
      </w:tr>
      <w:tr w:rsidR="00876767" w:rsidRPr="00876767" w14:paraId="50A85AC3" w14:textId="77777777" w:rsidTr="00147587">
        <w:tc>
          <w:tcPr>
            <w:tcW w:w="3366" w:type="dxa"/>
          </w:tcPr>
          <w:p w14:paraId="6772049B" w14:textId="3BC42B5F"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Sex</w:t>
            </w:r>
          </w:p>
        </w:tc>
        <w:tc>
          <w:tcPr>
            <w:tcW w:w="1591" w:type="dxa"/>
          </w:tcPr>
          <w:p w14:paraId="1C279423" w14:textId="77777777" w:rsidR="00ED4935" w:rsidRPr="00876767" w:rsidRDefault="00ED4935">
            <w:pPr>
              <w:rPr>
                <w:rFonts w:ascii="Times New Roman" w:hAnsi="Times New Roman" w:cs="Times New Roman"/>
                <w:sz w:val="24"/>
                <w:szCs w:val="24"/>
              </w:rPr>
            </w:pPr>
          </w:p>
        </w:tc>
        <w:tc>
          <w:tcPr>
            <w:tcW w:w="1701" w:type="dxa"/>
          </w:tcPr>
          <w:p w14:paraId="356AD6C9" w14:textId="77777777" w:rsidR="00ED4935" w:rsidRPr="00876767" w:rsidRDefault="00ED4935">
            <w:pPr>
              <w:rPr>
                <w:rFonts w:ascii="Times New Roman" w:hAnsi="Times New Roman" w:cs="Times New Roman"/>
                <w:sz w:val="24"/>
                <w:szCs w:val="24"/>
              </w:rPr>
            </w:pPr>
          </w:p>
        </w:tc>
        <w:tc>
          <w:tcPr>
            <w:tcW w:w="1559" w:type="dxa"/>
          </w:tcPr>
          <w:p w14:paraId="5EBEAF37" w14:textId="77777777" w:rsidR="00ED4935" w:rsidRPr="00876767" w:rsidRDefault="00ED4935">
            <w:pPr>
              <w:rPr>
                <w:rFonts w:ascii="Times New Roman" w:hAnsi="Times New Roman" w:cs="Times New Roman"/>
                <w:sz w:val="24"/>
                <w:szCs w:val="24"/>
              </w:rPr>
            </w:pPr>
          </w:p>
        </w:tc>
      </w:tr>
      <w:tr w:rsidR="00876767" w:rsidRPr="00876767" w14:paraId="136BA78C" w14:textId="77777777" w:rsidTr="00147587">
        <w:tc>
          <w:tcPr>
            <w:tcW w:w="3366" w:type="dxa"/>
          </w:tcPr>
          <w:p w14:paraId="3003FE9F" w14:textId="0791D5F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Male (ref.)</w:t>
            </w:r>
          </w:p>
        </w:tc>
        <w:tc>
          <w:tcPr>
            <w:tcW w:w="1591" w:type="dxa"/>
          </w:tcPr>
          <w:p w14:paraId="244BF540" w14:textId="7F5EA7D7"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110C69C6" w14:textId="294DA9E6"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w:t>
            </w:r>
          </w:p>
        </w:tc>
        <w:tc>
          <w:tcPr>
            <w:tcW w:w="1559" w:type="dxa"/>
          </w:tcPr>
          <w:p w14:paraId="24429C62" w14:textId="5A486723"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w:t>
            </w:r>
          </w:p>
        </w:tc>
      </w:tr>
      <w:tr w:rsidR="00876767" w:rsidRPr="00876767" w14:paraId="129D6178" w14:textId="77777777" w:rsidTr="00147587">
        <w:tc>
          <w:tcPr>
            <w:tcW w:w="3366" w:type="dxa"/>
          </w:tcPr>
          <w:p w14:paraId="3D5D2830" w14:textId="5ABBD4F6"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Female</w:t>
            </w:r>
          </w:p>
        </w:tc>
        <w:tc>
          <w:tcPr>
            <w:tcW w:w="1591" w:type="dxa"/>
          </w:tcPr>
          <w:p w14:paraId="39DB8DF5" w14:textId="012A99C0"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7</w:t>
            </w:r>
          </w:p>
        </w:tc>
        <w:tc>
          <w:tcPr>
            <w:tcW w:w="1701" w:type="dxa"/>
          </w:tcPr>
          <w:p w14:paraId="36E1C5A6" w14:textId="5CC6B179"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0E683C63" w14:textId="399E6630"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5</w:t>
            </w:r>
            <w:r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Pr="00876767">
              <w:rPr>
                <w:rFonts w:ascii="Times New Roman" w:hAnsi="Times New Roman" w:cs="Times New Roman"/>
                <w:sz w:val="24"/>
                <w:szCs w:val="24"/>
              </w:rPr>
              <w:t xml:space="preserve"> 1.</w:t>
            </w:r>
            <w:r w:rsidR="006B472C" w:rsidRPr="00876767">
              <w:rPr>
                <w:rFonts w:ascii="Times New Roman" w:hAnsi="Times New Roman" w:cs="Times New Roman"/>
                <w:sz w:val="24"/>
                <w:szCs w:val="24"/>
              </w:rPr>
              <w:t>19</w:t>
            </w:r>
          </w:p>
        </w:tc>
      </w:tr>
      <w:tr w:rsidR="00876767" w:rsidRPr="00876767" w14:paraId="0F2D17F6" w14:textId="77777777" w:rsidTr="00147587">
        <w:tc>
          <w:tcPr>
            <w:tcW w:w="3366" w:type="dxa"/>
          </w:tcPr>
          <w:p w14:paraId="28D0D568" w14:textId="77777777" w:rsidR="00147587" w:rsidRPr="00876767" w:rsidRDefault="00147587">
            <w:pPr>
              <w:rPr>
                <w:rFonts w:ascii="Times New Roman" w:hAnsi="Times New Roman" w:cs="Times New Roman"/>
                <w:sz w:val="24"/>
                <w:szCs w:val="24"/>
              </w:rPr>
            </w:pPr>
          </w:p>
        </w:tc>
        <w:tc>
          <w:tcPr>
            <w:tcW w:w="1591" w:type="dxa"/>
          </w:tcPr>
          <w:p w14:paraId="6E97C54E" w14:textId="77777777" w:rsidR="00147587" w:rsidRPr="00876767" w:rsidRDefault="00147587">
            <w:pPr>
              <w:rPr>
                <w:rFonts w:ascii="Times New Roman" w:hAnsi="Times New Roman" w:cs="Times New Roman"/>
                <w:sz w:val="24"/>
                <w:szCs w:val="24"/>
              </w:rPr>
            </w:pPr>
          </w:p>
        </w:tc>
        <w:tc>
          <w:tcPr>
            <w:tcW w:w="1701" w:type="dxa"/>
          </w:tcPr>
          <w:p w14:paraId="4F7928F6" w14:textId="77777777" w:rsidR="00147587" w:rsidRPr="00876767" w:rsidRDefault="00147587">
            <w:pPr>
              <w:rPr>
                <w:rFonts w:ascii="Times New Roman" w:hAnsi="Times New Roman" w:cs="Times New Roman"/>
                <w:sz w:val="24"/>
                <w:szCs w:val="24"/>
              </w:rPr>
            </w:pPr>
          </w:p>
        </w:tc>
        <w:tc>
          <w:tcPr>
            <w:tcW w:w="1559" w:type="dxa"/>
          </w:tcPr>
          <w:p w14:paraId="7625474C" w14:textId="77777777" w:rsidR="00147587" w:rsidRPr="00876767" w:rsidRDefault="00147587">
            <w:pPr>
              <w:rPr>
                <w:rFonts w:ascii="Times New Roman" w:hAnsi="Times New Roman" w:cs="Times New Roman"/>
                <w:sz w:val="24"/>
                <w:szCs w:val="24"/>
              </w:rPr>
            </w:pPr>
          </w:p>
        </w:tc>
      </w:tr>
      <w:tr w:rsidR="00876767" w:rsidRPr="00876767" w14:paraId="04C60A6D" w14:textId="77777777" w:rsidTr="00147587">
        <w:tc>
          <w:tcPr>
            <w:tcW w:w="3366" w:type="dxa"/>
          </w:tcPr>
          <w:p w14:paraId="19F1AC0E" w14:textId="7FBA9140"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SEIFA</w:t>
            </w:r>
          </w:p>
        </w:tc>
        <w:tc>
          <w:tcPr>
            <w:tcW w:w="1591" w:type="dxa"/>
          </w:tcPr>
          <w:p w14:paraId="676245F0" w14:textId="77777777" w:rsidR="00ED4935" w:rsidRPr="00876767" w:rsidRDefault="00ED4935">
            <w:pPr>
              <w:rPr>
                <w:rFonts w:ascii="Times New Roman" w:hAnsi="Times New Roman" w:cs="Times New Roman"/>
                <w:sz w:val="24"/>
                <w:szCs w:val="24"/>
              </w:rPr>
            </w:pPr>
          </w:p>
        </w:tc>
        <w:tc>
          <w:tcPr>
            <w:tcW w:w="1701" w:type="dxa"/>
          </w:tcPr>
          <w:p w14:paraId="4021F283" w14:textId="77777777" w:rsidR="00ED4935" w:rsidRPr="00876767" w:rsidRDefault="00ED4935">
            <w:pPr>
              <w:rPr>
                <w:rFonts w:ascii="Times New Roman" w:hAnsi="Times New Roman" w:cs="Times New Roman"/>
                <w:sz w:val="24"/>
                <w:szCs w:val="24"/>
              </w:rPr>
            </w:pPr>
          </w:p>
        </w:tc>
        <w:tc>
          <w:tcPr>
            <w:tcW w:w="1559" w:type="dxa"/>
          </w:tcPr>
          <w:p w14:paraId="71615BC3" w14:textId="77777777" w:rsidR="00ED4935" w:rsidRPr="00876767" w:rsidRDefault="00ED4935">
            <w:pPr>
              <w:rPr>
                <w:rFonts w:ascii="Times New Roman" w:hAnsi="Times New Roman" w:cs="Times New Roman"/>
                <w:sz w:val="24"/>
                <w:szCs w:val="24"/>
              </w:rPr>
            </w:pPr>
          </w:p>
        </w:tc>
      </w:tr>
      <w:tr w:rsidR="00876767" w:rsidRPr="00876767" w14:paraId="33D971F6" w14:textId="77777777" w:rsidTr="00147587">
        <w:tc>
          <w:tcPr>
            <w:tcW w:w="3366" w:type="dxa"/>
          </w:tcPr>
          <w:p w14:paraId="24B289CE" w14:textId="66E348F3"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Very high (ref.)</w:t>
            </w:r>
          </w:p>
        </w:tc>
        <w:tc>
          <w:tcPr>
            <w:tcW w:w="1591" w:type="dxa"/>
          </w:tcPr>
          <w:p w14:paraId="705D5822" w14:textId="295F99B4"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480B0850" w14:textId="77777777" w:rsidR="00ED4935" w:rsidRPr="00876767" w:rsidRDefault="00ED4935">
            <w:pPr>
              <w:rPr>
                <w:rFonts w:ascii="Times New Roman" w:hAnsi="Times New Roman" w:cs="Times New Roman"/>
                <w:sz w:val="24"/>
                <w:szCs w:val="24"/>
              </w:rPr>
            </w:pPr>
          </w:p>
        </w:tc>
        <w:tc>
          <w:tcPr>
            <w:tcW w:w="1559" w:type="dxa"/>
          </w:tcPr>
          <w:p w14:paraId="6A4AB78E" w14:textId="77777777" w:rsidR="00ED4935" w:rsidRPr="00876767" w:rsidRDefault="00ED4935">
            <w:pPr>
              <w:rPr>
                <w:rFonts w:ascii="Times New Roman" w:hAnsi="Times New Roman" w:cs="Times New Roman"/>
                <w:sz w:val="24"/>
                <w:szCs w:val="24"/>
              </w:rPr>
            </w:pPr>
          </w:p>
        </w:tc>
      </w:tr>
      <w:tr w:rsidR="00876767" w:rsidRPr="00876767" w14:paraId="48535B67" w14:textId="77777777" w:rsidTr="00147587">
        <w:tc>
          <w:tcPr>
            <w:tcW w:w="3366" w:type="dxa"/>
          </w:tcPr>
          <w:p w14:paraId="47D9BA8F" w14:textId="1AA04F79"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High</w:t>
            </w:r>
          </w:p>
        </w:tc>
        <w:tc>
          <w:tcPr>
            <w:tcW w:w="1591" w:type="dxa"/>
          </w:tcPr>
          <w:p w14:paraId="06D6E422" w14:textId="39DF6B58"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1</w:t>
            </w:r>
          </w:p>
        </w:tc>
        <w:tc>
          <w:tcPr>
            <w:tcW w:w="1701" w:type="dxa"/>
          </w:tcPr>
          <w:p w14:paraId="7CFA9A34" w14:textId="703151AB"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34FAC363" w14:textId="758F02DD" w:rsidR="00ED4935" w:rsidRPr="00876767" w:rsidRDefault="00147587" w:rsidP="00ED4935">
            <w:pPr>
              <w:rPr>
                <w:rFonts w:ascii="Times New Roman" w:hAnsi="Times New Roman" w:cs="Times New Roman"/>
                <w:sz w:val="24"/>
                <w:szCs w:val="24"/>
              </w:rPr>
            </w:pPr>
            <w:r w:rsidRPr="00876767">
              <w:rPr>
                <w:rFonts w:ascii="Times New Roman" w:hAnsi="Times New Roman" w:cs="Times New Roman"/>
                <w:sz w:val="24"/>
                <w:szCs w:val="24"/>
              </w:rPr>
              <w:t>1.06 – 1.</w:t>
            </w:r>
            <w:r w:rsidR="006B472C" w:rsidRPr="00876767">
              <w:rPr>
                <w:rFonts w:ascii="Times New Roman" w:hAnsi="Times New Roman" w:cs="Times New Roman"/>
                <w:sz w:val="24"/>
                <w:szCs w:val="24"/>
              </w:rPr>
              <w:t>16</w:t>
            </w:r>
          </w:p>
        </w:tc>
      </w:tr>
      <w:tr w:rsidR="00876767" w:rsidRPr="00876767" w14:paraId="28C9A209" w14:textId="77777777" w:rsidTr="00147587">
        <w:tc>
          <w:tcPr>
            <w:tcW w:w="3366" w:type="dxa"/>
          </w:tcPr>
          <w:p w14:paraId="4C6EDE8D" w14:textId="5D383863"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Moderate</w:t>
            </w:r>
          </w:p>
        </w:tc>
        <w:tc>
          <w:tcPr>
            <w:tcW w:w="1591" w:type="dxa"/>
          </w:tcPr>
          <w:p w14:paraId="545CA781" w14:textId="08AD00CB"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1.1</w:t>
            </w:r>
            <w:r w:rsidR="006B472C" w:rsidRPr="00876767">
              <w:rPr>
                <w:rFonts w:ascii="Times New Roman" w:hAnsi="Times New Roman" w:cs="Times New Roman"/>
                <w:sz w:val="24"/>
                <w:szCs w:val="24"/>
              </w:rPr>
              <w:t>9</w:t>
            </w:r>
          </w:p>
        </w:tc>
        <w:tc>
          <w:tcPr>
            <w:tcW w:w="1701" w:type="dxa"/>
          </w:tcPr>
          <w:p w14:paraId="0192E95E" w14:textId="2F16F02D" w:rsidR="00ED4935" w:rsidRPr="00876767" w:rsidRDefault="00ED4935" w:rsidP="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7C0F6508" w14:textId="165B6EA8" w:rsidR="00ED4935" w:rsidRPr="00876767" w:rsidRDefault="00147587" w:rsidP="00ED4935">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13</w:t>
            </w:r>
            <w:r w:rsidRPr="00876767">
              <w:rPr>
                <w:rFonts w:ascii="Times New Roman" w:hAnsi="Times New Roman" w:cs="Times New Roman"/>
                <w:sz w:val="24"/>
                <w:szCs w:val="24"/>
              </w:rPr>
              <w:t xml:space="preserve"> – 1.2</w:t>
            </w:r>
            <w:r w:rsidR="006B472C" w:rsidRPr="00876767">
              <w:rPr>
                <w:rFonts w:ascii="Times New Roman" w:hAnsi="Times New Roman" w:cs="Times New Roman"/>
                <w:sz w:val="24"/>
                <w:szCs w:val="24"/>
              </w:rPr>
              <w:t>6</w:t>
            </w:r>
          </w:p>
        </w:tc>
      </w:tr>
      <w:tr w:rsidR="00876767" w:rsidRPr="00876767" w14:paraId="617E2712" w14:textId="77777777" w:rsidTr="00147587">
        <w:tc>
          <w:tcPr>
            <w:tcW w:w="3366" w:type="dxa"/>
          </w:tcPr>
          <w:p w14:paraId="538ACB23" w14:textId="2FC631C0"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Low</w:t>
            </w:r>
          </w:p>
        </w:tc>
        <w:tc>
          <w:tcPr>
            <w:tcW w:w="1591" w:type="dxa"/>
          </w:tcPr>
          <w:p w14:paraId="0E9FE199" w14:textId="31EEF5EC"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24</w:t>
            </w:r>
          </w:p>
        </w:tc>
        <w:tc>
          <w:tcPr>
            <w:tcW w:w="1701" w:type="dxa"/>
          </w:tcPr>
          <w:p w14:paraId="269E62EE" w14:textId="5EBE74CF" w:rsidR="00ED4935" w:rsidRPr="00876767" w:rsidRDefault="006B472C">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25460EB8" w14:textId="4668EE53"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17</w:t>
            </w:r>
            <w:r w:rsidRPr="00876767">
              <w:rPr>
                <w:rFonts w:ascii="Times New Roman" w:hAnsi="Times New Roman" w:cs="Times New Roman"/>
                <w:sz w:val="24"/>
                <w:szCs w:val="24"/>
              </w:rPr>
              <w:t xml:space="preserve"> – 1.</w:t>
            </w:r>
            <w:r w:rsidR="006B472C" w:rsidRPr="00876767">
              <w:rPr>
                <w:rFonts w:ascii="Times New Roman" w:hAnsi="Times New Roman" w:cs="Times New Roman"/>
                <w:sz w:val="24"/>
                <w:szCs w:val="24"/>
              </w:rPr>
              <w:t>32</w:t>
            </w:r>
          </w:p>
        </w:tc>
      </w:tr>
      <w:tr w:rsidR="00876767" w:rsidRPr="00876767" w14:paraId="51C4DED5" w14:textId="77777777" w:rsidTr="00147587">
        <w:tc>
          <w:tcPr>
            <w:tcW w:w="3366" w:type="dxa"/>
          </w:tcPr>
          <w:p w14:paraId="055D03D8" w14:textId="77777777" w:rsidR="00147587" w:rsidRPr="00876767" w:rsidRDefault="00147587">
            <w:pPr>
              <w:rPr>
                <w:rFonts w:ascii="Times New Roman" w:hAnsi="Times New Roman" w:cs="Times New Roman"/>
                <w:sz w:val="24"/>
                <w:szCs w:val="24"/>
              </w:rPr>
            </w:pPr>
          </w:p>
        </w:tc>
        <w:tc>
          <w:tcPr>
            <w:tcW w:w="1591" w:type="dxa"/>
          </w:tcPr>
          <w:p w14:paraId="5C693143" w14:textId="77777777" w:rsidR="00147587" w:rsidRPr="00876767" w:rsidRDefault="00147587">
            <w:pPr>
              <w:rPr>
                <w:rFonts w:ascii="Times New Roman" w:hAnsi="Times New Roman" w:cs="Times New Roman"/>
                <w:sz w:val="24"/>
                <w:szCs w:val="24"/>
              </w:rPr>
            </w:pPr>
          </w:p>
        </w:tc>
        <w:tc>
          <w:tcPr>
            <w:tcW w:w="1701" w:type="dxa"/>
          </w:tcPr>
          <w:p w14:paraId="4A93AF3B" w14:textId="77777777" w:rsidR="00147587" w:rsidRPr="00876767" w:rsidRDefault="00147587">
            <w:pPr>
              <w:rPr>
                <w:rFonts w:ascii="Times New Roman" w:hAnsi="Times New Roman" w:cs="Times New Roman"/>
                <w:sz w:val="24"/>
                <w:szCs w:val="24"/>
              </w:rPr>
            </w:pPr>
          </w:p>
        </w:tc>
        <w:tc>
          <w:tcPr>
            <w:tcW w:w="1559" w:type="dxa"/>
          </w:tcPr>
          <w:p w14:paraId="1EB646BF" w14:textId="77777777" w:rsidR="00147587" w:rsidRPr="00876767" w:rsidRDefault="00147587">
            <w:pPr>
              <w:rPr>
                <w:rFonts w:ascii="Times New Roman" w:hAnsi="Times New Roman" w:cs="Times New Roman"/>
                <w:sz w:val="24"/>
                <w:szCs w:val="24"/>
              </w:rPr>
            </w:pPr>
          </w:p>
        </w:tc>
      </w:tr>
      <w:tr w:rsidR="00876767" w:rsidRPr="00876767" w14:paraId="461AF602" w14:textId="77777777" w:rsidTr="00147587">
        <w:tc>
          <w:tcPr>
            <w:tcW w:w="3366" w:type="dxa"/>
          </w:tcPr>
          <w:p w14:paraId="007C097E" w14:textId="47D3E7C2" w:rsidR="00ED4935" w:rsidRPr="00876767" w:rsidRDefault="00ED4935">
            <w:pPr>
              <w:rPr>
                <w:rFonts w:ascii="Times New Roman" w:hAnsi="Times New Roman" w:cs="Times New Roman"/>
                <w:b/>
                <w:sz w:val="24"/>
                <w:szCs w:val="24"/>
              </w:rPr>
            </w:pPr>
            <w:r w:rsidRPr="00876767">
              <w:rPr>
                <w:rFonts w:ascii="Times New Roman" w:hAnsi="Times New Roman" w:cs="Times New Roman"/>
                <w:b/>
                <w:sz w:val="24"/>
                <w:szCs w:val="24"/>
              </w:rPr>
              <w:t>Urbanization</w:t>
            </w:r>
          </w:p>
        </w:tc>
        <w:tc>
          <w:tcPr>
            <w:tcW w:w="1591" w:type="dxa"/>
          </w:tcPr>
          <w:p w14:paraId="3184D528" w14:textId="77777777" w:rsidR="00ED4935" w:rsidRPr="00876767" w:rsidRDefault="00ED4935">
            <w:pPr>
              <w:rPr>
                <w:rFonts w:ascii="Times New Roman" w:hAnsi="Times New Roman" w:cs="Times New Roman"/>
                <w:sz w:val="24"/>
                <w:szCs w:val="24"/>
              </w:rPr>
            </w:pPr>
          </w:p>
        </w:tc>
        <w:tc>
          <w:tcPr>
            <w:tcW w:w="1701" w:type="dxa"/>
          </w:tcPr>
          <w:p w14:paraId="4FF223B7" w14:textId="77777777" w:rsidR="00ED4935" w:rsidRPr="00876767" w:rsidRDefault="00ED4935">
            <w:pPr>
              <w:rPr>
                <w:rFonts w:ascii="Times New Roman" w:hAnsi="Times New Roman" w:cs="Times New Roman"/>
                <w:sz w:val="24"/>
                <w:szCs w:val="24"/>
              </w:rPr>
            </w:pPr>
          </w:p>
        </w:tc>
        <w:tc>
          <w:tcPr>
            <w:tcW w:w="1559" w:type="dxa"/>
          </w:tcPr>
          <w:p w14:paraId="17511410" w14:textId="77777777" w:rsidR="00ED4935" w:rsidRPr="00876767" w:rsidRDefault="00ED4935">
            <w:pPr>
              <w:rPr>
                <w:rFonts w:ascii="Times New Roman" w:hAnsi="Times New Roman" w:cs="Times New Roman"/>
                <w:sz w:val="24"/>
                <w:szCs w:val="24"/>
              </w:rPr>
            </w:pPr>
          </w:p>
        </w:tc>
      </w:tr>
      <w:tr w:rsidR="00876767" w:rsidRPr="00876767" w14:paraId="262F97E1" w14:textId="77777777" w:rsidTr="00147587">
        <w:tc>
          <w:tcPr>
            <w:tcW w:w="3366" w:type="dxa"/>
          </w:tcPr>
          <w:p w14:paraId="752FE412" w14:textId="011F3949"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Urban (ref.)</w:t>
            </w:r>
          </w:p>
        </w:tc>
        <w:tc>
          <w:tcPr>
            <w:tcW w:w="1591" w:type="dxa"/>
          </w:tcPr>
          <w:p w14:paraId="494D823F" w14:textId="0800FFB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p>
        </w:tc>
        <w:tc>
          <w:tcPr>
            <w:tcW w:w="1701" w:type="dxa"/>
          </w:tcPr>
          <w:p w14:paraId="3D8A8088" w14:textId="77777777" w:rsidR="00ED4935" w:rsidRPr="00876767" w:rsidRDefault="00ED4935">
            <w:pPr>
              <w:rPr>
                <w:rFonts w:ascii="Times New Roman" w:hAnsi="Times New Roman" w:cs="Times New Roman"/>
                <w:sz w:val="24"/>
                <w:szCs w:val="24"/>
              </w:rPr>
            </w:pPr>
          </w:p>
        </w:tc>
        <w:tc>
          <w:tcPr>
            <w:tcW w:w="1559" w:type="dxa"/>
          </w:tcPr>
          <w:p w14:paraId="0571AC7D" w14:textId="77777777" w:rsidR="00ED4935" w:rsidRPr="00876767" w:rsidRDefault="00ED4935">
            <w:pPr>
              <w:rPr>
                <w:rFonts w:ascii="Times New Roman" w:hAnsi="Times New Roman" w:cs="Times New Roman"/>
                <w:sz w:val="24"/>
                <w:szCs w:val="24"/>
              </w:rPr>
            </w:pPr>
          </w:p>
        </w:tc>
      </w:tr>
      <w:tr w:rsidR="00876767" w:rsidRPr="00876767" w14:paraId="17BCF779" w14:textId="77777777" w:rsidTr="00147587">
        <w:tc>
          <w:tcPr>
            <w:tcW w:w="3366" w:type="dxa"/>
          </w:tcPr>
          <w:p w14:paraId="412DFAFA" w14:textId="7B84EAFF"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Rural</w:t>
            </w:r>
          </w:p>
        </w:tc>
        <w:tc>
          <w:tcPr>
            <w:tcW w:w="1591" w:type="dxa"/>
          </w:tcPr>
          <w:p w14:paraId="1C0227AF" w14:textId="549A750C"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1.</w:t>
            </w:r>
            <w:r w:rsidR="006B472C" w:rsidRPr="00876767">
              <w:rPr>
                <w:rFonts w:ascii="Times New Roman" w:hAnsi="Times New Roman" w:cs="Times New Roman"/>
                <w:sz w:val="24"/>
                <w:szCs w:val="24"/>
              </w:rPr>
              <w:t>00</w:t>
            </w:r>
          </w:p>
        </w:tc>
        <w:tc>
          <w:tcPr>
            <w:tcW w:w="1701" w:type="dxa"/>
          </w:tcPr>
          <w:p w14:paraId="19B91667" w14:textId="60602259"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0.</w:t>
            </w:r>
            <w:r w:rsidR="006B472C" w:rsidRPr="00876767">
              <w:rPr>
                <w:rFonts w:ascii="Times New Roman" w:hAnsi="Times New Roman" w:cs="Times New Roman"/>
                <w:sz w:val="24"/>
                <w:szCs w:val="24"/>
              </w:rPr>
              <w:t>86</w:t>
            </w:r>
          </w:p>
        </w:tc>
        <w:tc>
          <w:tcPr>
            <w:tcW w:w="1559" w:type="dxa"/>
          </w:tcPr>
          <w:p w14:paraId="6C9D3F3D" w14:textId="1F52800A" w:rsidR="00ED4935" w:rsidRPr="00876767" w:rsidRDefault="006B472C">
            <w:pPr>
              <w:rPr>
                <w:rFonts w:ascii="Times New Roman" w:hAnsi="Times New Roman" w:cs="Times New Roman"/>
                <w:sz w:val="24"/>
                <w:szCs w:val="24"/>
              </w:rPr>
            </w:pPr>
            <w:r w:rsidRPr="00876767">
              <w:rPr>
                <w:rFonts w:ascii="Times New Roman" w:hAnsi="Times New Roman" w:cs="Times New Roman"/>
                <w:sz w:val="24"/>
                <w:szCs w:val="24"/>
              </w:rPr>
              <w:t>0.96</w:t>
            </w:r>
            <w:r w:rsidR="00147587"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00147587" w:rsidRPr="00876767">
              <w:rPr>
                <w:rFonts w:ascii="Times New Roman" w:hAnsi="Times New Roman" w:cs="Times New Roman"/>
                <w:sz w:val="24"/>
                <w:szCs w:val="24"/>
              </w:rPr>
              <w:t xml:space="preserve"> 1.</w:t>
            </w:r>
            <w:r w:rsidRPr="00876767">
              <w:rPr>
                <w:rFonts w:ascii="Times New Roman" w:hAnsi="Times New Roman" w:cs="Times New Roman"/>
                <w:sz w:val="24"/>
                <w:szCs w:val="24"/>
              </w:rPr>
              <w:t>05</w:t>
            </w:r>
          </w:p>
        </w:tc>
      </w:tr>
      <w:tr w:rsidR="00876767" w:rsidRPr="00876767" w14:paraId="4F129548" w14:textId="77777777" w:rsidTr="00147587">
        <w:tc>
          <w:tcPr>
            <w:tcW w:w="3366" w:type="dxa"/>
          </w:tcPr>
          <w:p w14:paraId="4AD79438" w14:textId="77777777" w:rsidR="00ED4935" w:rsidRPr="00876767" w:rsidRDefault="00ED4935">
            <w:pPr>
              <w:rPr>
                <w:rFonts w:ascii="Times New Roman" w:hAnsi="Times New Roman" w:cs="Times New Roman"/>
                <w:sz w:val="24"/>
                <w:szCs w:val="24"/>
              </w:rPr>
            </w:pPr>
          </w:p>
        </w:tc>
        <w:tc>
          <w:tcPr>
            <w:tcW w:w="1591" w:type="dxa"/>
          </w:tcPr>
          <w:p w14:paraId="4B5E154B" w14:textId="77777777" w:rsidR="00ED4935" w:rsidRPr="00876767" w:rsidRDefault="00ED4935">
            <w:pPr>
              <w:rPr>
                <w:rFonts w:ascii="Times New Roman" w:hAnsi="Times New Roman" w:cs="Times New Roman"/>
                <w:sz w:val="24"/>
                <w:szCs w:val="24"/>
              </w:rPr>
            </w:pPr>
          </w:p>
        </w:tc>
        <w:tc>
          <w:tcPr>
            <w:tcW w:w="1701" w:type="dxa"/>
          </w:tcPr>
          <w:p w14:paraId="7363ACC5" w14:textId="77777777" w:rsidR="00ED4935" w:rsidRPr="00876767" w:rsidRDefault="00ED4935">
            <w:pPr>
              <w:rPr>
                <w:rFonts w:ascii="Times New Roman" w:hAnsi="Times New Roman" w:cs="Times New Roman"/>
                <w:sz w:val="24"/>
                <w:szCs w:val="24"/>
              </w:rPr>
            </w:pPr>
          </w:p>
        </w:tc>
        <w:tc>
          <w:tcPr>
            <w:tcW w:w="1559" w:type="dxa"/>
          </w:tcPr>
          <w:p w14:paraId="51E7E931" w14:textId="77777777" w:rsidR="00ED4935" w:rsidRPr="00876767" w:rsidRDefault="00ED4935">
            <w:pPr>
              <w:rPr>
                <w:rFonts w:ascii="Times New Roman" w:hAnsi="Times New Roman" w:cs="Times New Roman"/>
                <w:sz w:val="24"/>
                <w:szCs w:val="24"/>
              </w:rPr>
            </w:pPr>
          </w:p>
        </w:tc>
      </w:tr>
      <w:tr w:rsidR="00876767" w:rsidRPr="00876767" w14:paraId="600E04F2" w14:textId="77777777" w:rsidTr="00147587">
        <w:tc>
          <w:tcPr>
            <w:tcW w:w="3366" w:type="dxa"/>
          </w:tcPr>
          <w:p w14:paraId="256C10C2" w14:textId="76724F1B"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Constant</w:t>
            </w:r>
          </w:p>
        </w:tc>
        <w:tc>
          <w:tcPr>
            <w:tcW w:w="1591" w:type="dxa"/>
          </w:tcPr>
          <w:p w14:paraId="3DCB96EE" w14:textId="2FCEFA9E"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0.01</w:t>
            </w:r>
          </w:p>
        </w:tc>
        <w:tc>
          <w:tcPr>
            <w:tcW w:w="1701" w:type="dxa"/>
          </w:tcPr>
          <w:p w14:paraId="4669F8A2" w14:textId="4F018F9C"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&lt;0.01</w:t>
            </w:r>
          </w:p>
        </w:tc>
        <w:tc>
          <w:tcPr>
            <w:tcW w:w="1559" w:type="dxa"/>
          </w:tcPr>
          <w:p w14:paraId="6A744653" w14:textId="166A97B0"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 xml:space="preserve">0.01 – </w:t>
            </w:r>
            <w:r w:rsidR="00925789" w:rsidRPr="00876767">
              <w:rPr>
                <w:rFonts w:ascii="Times New Roman" w:hAnsi="Times New Roman" w:cs="Times New Roman"/>
                <w:sz w:val="24"/>
                <w:szCs w:val="24"/>
              </w:rPr>
              <w:t>0</w:t>
            </w:r>
            <w:r w:rsidRPr="00876767">
              <w:rPr>
                <w:rFonts w:ascii="Times New Roman" w:hAnsi="Times New Roman" w:cs="Times New Roman"/>
                <w:sz w:val="24"/>
                <w:szCs w:val="24"/>
              </w:rPr>
              <w:t>.0</w:t>
            </w:r>
            <w:r w:rsidR="00925789" w:rsidRPr="00876767">
              <w:rPr>
                <w:rFonts w:ascii="Times New Roman" w:hAnsi="Times New Roman" w:cs="Times New Roman"/>
                <w:sz w:val="24"/>
                <w:szCs w:val="24"/>
              </w:rPr>
              <w:t>2</w:t>
            </w:r>
          </w:p>
        </w:tc>
      </w:tr>
      <w:tr w:rsidR="00876767" w:rsidRPr="00876767" w14:paraId="5CC4F31B" w14:textId="77777777" w:rsidTr="00147587">
        <w:tc>
          <w:tcPr>
            <w:tcW w:w="3366" w:type="dxa"/>
          </w:tcPr>
          <w:p w14:paraId="38F8122A" w14:textId="77777777" w:rsidR="00147587" w:rsidRPr="00876767" w:rsidRDefault="00147587">
            <w:pPr>
              <w:rPr>
                <w:rFonts w:ascii="Times New Roman" w:hAnsi="Times New Roman" w:cs="Times New Roman"/>
                <w:sz w:val="24"/>
                <w:szCs w:val="24"/>
              </w:rPr>
            </w:pPr>
          </w:p>
        </w:tc>
        <w:tc>
          <w:tcPr>
            <w:tcW w:w="1591" w:type="dxa"/>
          </w:tcPr>
          <w:p w14:paraId="1FDDA4C2" w14:textId="77777777" w:rsidR="00147587" w:rsidRPr="00876767" w:rsidRDefault="00147587">
            <w:pPr>
              <w:rPr>
                <w:rFonts w:ascii="Times New Roman" w:hAnsi="Times New Roman" w:cs="Times New Roman"/>
                <w:sz w:val="24"/>
                <w:szCs w:val="24"/>
              </w:rPr>
            </w:pPr>
          </w:p>
        </w:tc>
        <w:tc>
          <w:tcPr>
            <w:tcW w:w="1701" w:type="dxa"/>
          </w:tcPr>
          <w:p w14:paraId="1506759B" w14:textId="77777777" w:rsidR="00147587" w:rsidRPr="00876767" w:rsidRDefault="00147587">
            <w:pPr>
              <w:rPr>
                <w:rFonts w:ascii="Times New Roman" w:hAnsi="Times New Roman" w:cs="Times New Roman"/>
                <w:sz w:val="24"/>
                <w:szCs w:val="24"/>
              </w:rPr>
            </w:pPr>
          </w:p>
        </w:tc>
        <w:tc>
          <w:tcPr>
            <w:tcW w:w="1559" w:type="dxa"/>
          </w:tcPr>
          <w:p w14:paraId="33DA6798" w14:textId="77777777" w:rsidR="00147587" w:rsidRPr="00876767" w:rsidRDefault="00147587">
            <w:pPr>
              <w:rPr>
                <w:rFonts w:ascii="Times New Roman" w:hAnsi="Times New Roman" w:cs="Times New Roman"/>
                <w:sz w:val="24"/>
                <w:szCs w:val="24"/>
              </w:rPr>
            </w:pPr>
          </w:p>
        </w:tc>
      </w:tr>
      <w:tr w:rsidR="00876767" w:rsidRPr="00876767" w14:paraId="57943410" w14:textId="77777777" w:rsidTr="00147587">
        <w:tc>
          <w:tcPr>
            <w:tcW w:w="3366" w:type="dxa"/>
          </w:tcPr>
          <w:p w14:paraId="01847636" w14:textId="6B9E4059"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Random-effects parameters</w:t>
            </w:r>
          </w:p>
        </w:tc>
        <w:tc>
          <w:tcPr>
            <w:tcW w:w="1591" w:type="dxa"/>
          </w:tcPr>
          <w:p w14:paraId="51B7A8A5" w14:textId="16B3A52D"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Estimate</w:t>
            </w:r>
          </w:p>
        </w:tc>
        <w:tc>
          <w:tcPr>
            <w:tcW w:w="1701" w:type="dxa"/>
          </w:tcPr>
          <w:p w14:paraId="0DCD902C" w14:textId="50A77945"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Standard Error</w:t>
            </w:r>
          </w:p>
        </w:tc>
        <w:tc>
          <w:tcPr>
            <w:tcW w:w="1559" w:type="dxa"/>
          </w:tcPr>
          <w:p w14:paraId="222098D7" w14:textId="196236C1" w:rsidR="00147587"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95% CI</w:t>
            </w:r>
          </w:p>
        </w:tc>
      </w:tr>
      <w:tr w:rsidR="00876767" w:rsidRPr="00876767" w14:paraId="6DFB6BA3" w14:textId="77777777" w:rsidTr="00147587">
        <w:tc>
          <w:tcPr>
            <w:tcW w:w="3366" w:type="dxa"/>
          </w:tcPr>
          <w:p w14:paraId="36554AF0" w14:textId="7470987B"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States (SD, constant)</w:t>
            </w:r>
          </w:p>
        </w:tc>
        <w:tc>
          <w:tcPr>
            <w:tcW w:w="1591" w:type="dxa"/>
          </w:tcPr>
          <w:p w14:paraId="0128A8B1" w14:textId="0FF47297"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0.1</w:t>
            </w:r>
            <w:r w:rsidR="006B472C" w:rsidRPr="00876767">
              <w:rPr>
                <w:rFonts w:ascii="Times New Roman" w:hAnsi="Times New Roman" w:cs="Times New Roman"/>
                <w:sz w:val="24"/>
                <w:szCs w:val="24"/>
              </w:rPr>
              <w:t>3</w:t>
            </w:r>
          </w:p>
        </w:tc>
        <w:tc>
          <w:tcPr>
            <w:tcW w:w="1701" w:type="dxa"/>
          </w:tcPr>
          <w:p w14:paraId="0FDC3711" w14:textId="4425C019"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0.04</w:t>
            </w:r>
          </w:p>
        </w:tc>
        <w:tc>
          <w:tcPr>
            <w:tcW w:w="1559" w:type="dxa"/>
          </w:tcPr>
          <w:p w14:paraId="0E393377" w14:textId="43FCE35A"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 xml:space="preserve">0.06 </w:t>
            </w:r>
            <w:r w:rsidR="00925789" w:rsidRPr="00876767">
              <w:rPr>
                <w:rFonts w:ascii="Times New Roman" w:hAnsi="Times New Roman" w:cs="Times New Roman"/>
                <w:sz w:val="24"/>
                <w:szCs w:val="24"/>
              </w:rPr>
              <w:t>–</w:t>
            </w:r>
            <w:r w:rsidRPr="00876767">
              <w:rPr>
                <w:rFonts w:ascii="Times New Roman" w:hAnsi="Times New Roman" w:cs="Times New Roman"/>
                <w:sz w:val="24"/>
                <w:szCs w:val="24"/>
              </w:rPr>
              <w:t xml:space="preserve"> 0.2</w:t>
            </w:r>
            <w:r w:rsidR="006B472C" w:rsidRPr="00876767">
              <w:rPr>
                <w:rFonts w:ascii="Times New Roman" w:hAnsi="Times New Roman" w:cs="Times New Roman"/>
                <w:sz w:val="24"/>
                <w:szCs w:val="24"/>
              </w:rPr>
              <w:t>5</w:t>
            </w:r>
          </w:p>
        </w:tc>
      </w:tr>
      <w:tr w:rsidR="00876767" w:rsidRPr="00876767" w14:paraId="4CC3ABC3" w14:textId="77777777" w:rsidTr="00147587">
        <w:tc>
          <w:tcPr>
            <w:tcW w:w="3366" w:type="dxa"/>
          </w:tcPr>
          <w:p w14:paraId="40A450C2" w14:textId="45A35B7D" w:rsidR="00ED4935"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LGA (SD, constant)</w:t>
            </w:r>
          </w:p>
        </w:tc>
        <w:tc>
          <w:tcPr>
            <w:tcW w:w="1591" w:type="dxa"/>
          </w:tcPr>
          <w:p w14:paraId="7ABB04DB" w14:textId="4CE4063A"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0.1</w:t>
            </w:r>
            <w:r w:rsidR="006B472C" w:rsidRPr="00876767">
              <w:rPr>
                <w:rFonts w:ascii="Times New Roman" w:hAnsi="Times New Roman" w:cs="Times New Roman"/>
                <w:sz w:val="24"/>
                <w:szCs w:val="24"/>
              </w:rPr>
              <w:t>5</w:t>
            </w:r>
          </w:p>
        </w:tc>
        <w:tc>
          <w:tcPr>
            <w:tcW w:w="1701" w:type="dxa"/>
          </w:tcPr>
          <w:p w14:paraId="73B6325A" w14:textId="674692FE"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0.0</w:t>
            </w:r>
            <w:r w:rsidR="006B472C" w:rsidRPr="00876767">
              <w:rPr>
                <w:rFonts w:ascii="Times New Roman" w:hAnsi="Times New Roman" w:cs="Times New Roman"/>
                <w:sz w:val="24"/>
                <w:szCs w:val="24"/>
              </w:rPr>
              <w:t>1</w:t>
            </w:r>
          </w:p>
        </w:tc>
        <w:tc>
          <w:tcPr>
            <w:tcW w:w="1559" w:type="dxa"/>
          </w:tcPr>
          <w:p w14:paraId="2FB69D02" w14:textId="2439BFD0" w:rsidR="00ED4935" w:rsidRPr="00876767" w:rsidRDefault="00147587">
            <w:pPr>
              <w:rPr>
                <w:rFonts w:ascii="Times New Roman" w:hAnsi="Times New Roman" w:cs="Times New Roman"/>
                <w:sz w:val="24"/>
                <w:szCs w:val="24"/>
              </w:rPr>
            </w:pPr>
            <w:r w:rsidRPr="00876767">
              <w:rPr>
                <w:rFonts w:ascii="Times New Roman" w:hAnsi="Times New Roman" w:cs="Times New Roman"/>
                <w:sz w:val="24"/>
                <w:szCs w:val="24"/>
              </w:rPr>
              <w:t>0.</w:t>
            </w:r>
            <w:r w:rsidR="006B472C" w:rsidRPr="00876767">
              <w:rPr>
                <w:rFonts w:ascii="Times New Roman" w:hAnsi="Times New Roman" w:cs="Times New Roman"/>
                <w:sz w:val="24"/>
                <w:szCs w:val="24"/>
              </w:rPr>
              <w:t>13</w:t>
            </w:r>
            <w:r w:rsidRPr="00876767">
              <w:rPr>
                <w:rFonts w:ascii="Times New Roman" w:hAnsi="Times New Roman" w:cs="Times New Roman"/>
                <w:sz w:val="24"/>
                <w:szCs w:val="24"/>
              </w:rPr>
              <w:t xml:space="preserve"> </w:t>
            </w:r>
            <w:r w:rsidR="00925789" w:rsidRPr="00876767">
              <w:rPr>
                <w:rFonts w:ascii="Times New Roman" w:hAnsi="Times New Roman" w:cs="Times New Roman"/>
                <w:sz w:val="24"/>
                <w:szCs w:val="24"/>
              </w:rPr>
              <w:t>–</w:t>
            </w:r>
            <w:r w:rsidRPr="00876767">
              <w:rPr>
                <w:rFonts w:ascii="Times New Roman" w:hAnsi="Times New Roman" w:cs="Times New Roman"/>
                <w:sz w:val="24"/>
                <w:szCs w:val="24"/>
              </w:rPr>
              <w:t xml:space="preserve"> 0.</w:t>
            </w:r>
            <w:r w:rsidR="006B472C" w:rsidRPr="00876767">
              <w:rPr>
                <w:rFonts w:ascii="Times New Roman" w:hAnsi="Times New Roman" w:cs="Times New Roman"/>
                <w:sz w:val="24"/>
                <w:szCs w:val="24"/>
              </w:rPr>
              <w:t>17</w:t>
            </w:r>
          </w:p>
        </w:tc>
      </w:tr>
    </w:tbl>
    <w:p w14:paraId="40F14E57" w14:textId="00B19499" w:rsidR="002753A6" w:rsidRPr="00876767" w:rsidRDefault="00ED4935">
      <w:pPr>
        <w:rPr>
          <w:rFonts w:ascii="Times New Roman" w:hAnsi="Times New Roman" w:cs="Times New Roman"/>
          <w:sz w:val="24"/>
          <w:szCs w:val="24"/>
        </w:rPr>
      </w:pPr>
      <w:r w:rsidRPr="00876767">
        <w:rPr>
          <w:rFonts w:ascii="Times New Roman" w:hAnsi="Times New Roman" w:cs="Times New Roman"/>
          <w:sz w:val="24"/>
          <w:szCs w:val="24"/>
        </w:rPr>
        <w:t xml:space="preserve">LR test vs. logistic model: chi2 = </w:t>
      </w:r>
      <w:r w:rsidR="006B472C" w:rsidRPr="00876767">
        <w:rPr>
          <w:rFonts w:ascii="Times New Roman" w:hAnsi="Times New Roman" w:cs="Times New Roman"/>
          <w:sz w:val="24"/>
          <w:szCs w:val="24"/>
        </w:rPr>
        <w:t>1834.91</w:t>
      </w:r>
      <w:r w:rsidR="00147587" w:rsidRPr="00876767">
        <w:rPr>
          <w:rFonts w:ascii="Times New Roman" w:hAnsi="Times New Roman" w:cs="Times New Roman"/>
          <w:sz w:val="24"/>
          <w:szCs w:val="24"/>
        </w:rPr>
        <w:t xml:space="preserve">; </w:t>
      </w:r>
      <w:r w:rsidR="00147587" w:rsidRPr="00876767">
        <w:rPr>
          <w:rFonts w:ascii="Times New Roman" w:hAnsi="Times New Roman" w:cs="Times New Roman"/>
          <w:i/>
          <w:sz w:val="24"/>
          <w:szCs w:val="24"/>
        </w:rPr>
        <w:t>p</w:t>
      </w:r>
      <w:r w:rsidR="00147587" w:rsidRPr="00876767">
        <w:rPr>
          <w:rFonts w:ascii="Times New Roman" w:hAnsi="Times New Roman" w:cs="Times New Roman"/>
          <w:sz w:val="24"/>
          <w:szCs w:val="24"/>
        </w:rPr>
        <w:t>&lt;0.01</w:t>
      </w:r>
    </w:p>
    <w:bookmarkEnd w:id="76"/>
    <w:p w14:paraId="672D22E2" w14:textId="52ECB43E" w:rsidR="00DE4D2A" w:rsidRPr="00876767" w:rsidRDefault="00DE4D2A" w:rsidP="00C64001">
      <w:pPr>
        <w:pStyle w:val="NoSpacing"/>
        <w:spacing w:line="360" w:lineRule="auto"/>
        <w:rPr>
          <w:rFonts w:ascii="Times New Roman" w:hAnsi="Times New Roman" w:cs="Times New Roman"/>
          <w:sz w:val="24"/>
          <w:szCs w:val="24"/>
        </w:rPr>
      </w:pPr>
    </w:p>
    <w:p w14:paraId="5DCB9C97" w14:textId="67434689" w:rsidR="003A1DC1" w:rsidRPr="00876767" w:rsidRDefault="003A1DC1" w:rsidP="00C64001">
      <w:pPr>
        <w:pStyle w:val="NoSpacing"/>
        <w:spacing w:line="360" w:lineRule="auto"/>
        <w:rPr>
          <w:rFonts w:ascii="Times New Roman" w:hAnsi="Times New Roman" w:cs="Times New Roman"/>
          <w:sz w:val="24"/>
          <w:szCs w:val="24"/>
        </w:rPr>
      </w:pPr>
    </w:p>
    <w:p w14:paraId="014FC830" w14:textId="1F28AF93" w:rsidR="003A1DC1" w:rsidRPr="00876767" w:rsidRDefault="009B3CD2" w:rsidP="008D0B86">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There were considerable variations in </w:t>
      </w:r>
      <w:r w:rsidR="007F2231" w:rsidRPr="00876767">
        <w:rPr>
          <w:rFonts w:ascii="Times New Roman" w:hAnsi="Times New Roman" w:cs="Times New Roman"/>
          <w:sz w:val="24"/>
          <w:szCs w:val="24"/>
        </w:rPr>
        <w:t xml:space="preserve">four-year’s average </w:t>
      </w:r>
      <w:r w:rsidR="00C56F0C" w:rsidRPr="00876767">
        <w:rPr>
          <w:rFonts w:ascii="Times New Roman" w:hAnsi="Times New Roman" w:cs="Times New Roman"/>
          <w:sz w:val="24"/>
          <w:szCs w:val="24"/>
        </w:rPr>
        <w:t>density of</w:t>
      </w:r>
      <w:r w:rsidRPr="00876767">
        <w:rPr>
          <w:rFonts w:ascii="Times New Roman" w:hAnsi="Times New Roman" w:cs="Times New Roman"/>
          <w:sz w:val="24"/>
          <w:szCs w:val="24"/>
        </w:rPr>
        <w:t xml:space="preserve"> concurrent use</w:t>
      </w:r>
      <w:r w:rsidR="00904C9D" w:rsidRPr="00876767">
        <w:rPr>
          <w:rFonts w:ascii="Times New Roman" w:hAnsi="Times New Roman" w:cs="Times New Roman"/>
          <w:sz w:val="24"/>
          <w:szCs w:val="24"/>
        </w:rPr>
        <w:t>r</w:t>
      </w:r>
      <w:r w:rsidR="00C56F0C" w:rsidRPr="00876767">
        <w:rPr>
          <w:rFonts w:ascii="Times New Roman" w:hAnsi="Times New Roman" w:cs="Times New Roman"/>
          <w:sz w:val="24"/>
          <w:szCs w:val="24"/>
        </w:rPr>
        <w:t>s across LGAs</w:t>
      </w:r>
      <w:r w:rsidR="004F2E85" w:rsidRPr="00876767">
        <w:rPr>
          <w:rFonts w:ascii="Times New Roman" w:hAnsi="Times New Roman" w:cs="Times New Roman"/>
          <w:sz w:val="24"/>
          <w:szCs w:val="24"/>
        </w:rPr>
        <w:t xml:space="preserve">, ranging from </w:t>
      </w:r>
      <w:r w:rsidR="00B7485D" w:rsidRPr="00876767">
        <w:rPr>
          <w:rFonts w:ascii="Times New Roman" w:hAnsi="Times New Roman" w:cs="Times New Roman"/>
          <w:sz w:val="24"/>
          <w:szCs w:val="24"/>
        </w:rPr>
        <w:t>less than one</w:t>
      </w:r>
      <w:r w:rsidR="004F2E85" w:rsidRPr="00876767">
        <w:rPr>
          <w:rFonts w:ascii="Times New Roman" w:hAnsi="Times New Roman" w:cs="Times New Roman"/>
          <w:sz w:val="24"/>
          <w:szCs w:val="24"/>
        </w:rPr>
        <w:t xml:space="preserve"> to </w:t>
      </w:r>
      <w:r w:rsidR="00FB51DE" w:rsidRPr="00876767">
        <w:rPr>
          <w:rFonts w:ascii="Times New Roman" w:hAnsi="Times New Roman" w:cs="Times New Roman"/>
          <w:sz w:val="24"/>
          <w:szCs w:val="24"/>
        </w:rPr>
        <w:t>54</w:t>
      </w:r>
      <w:r w:rsidR="004F2E85" w:rsidRPr="00876767">
        <w:rPr>
          <w:rFonts w:ascii="Times New Roman" w:hAnsi="Times New Roman" w:cs="Times New Roman"/>
          <w:sz w:val="24"/>
          <w:szCs w:val="24"/>
        </w:rPr>
        <w:t xml:space="preserve"> per 1000 people (standardized </w:t>
      </w:r>
      <w:r w:rsidR="00FB51DE" w:rsidRPr="00876767">
        <w:rPr>
          <w:rFonts w:ascii="Times New Roman" w:hAnsi="Times New Roman" w:cs="Times New Roman"/>
          <w:sz w:val="24"/>
          <w:szCs w:val="24"/>
        </w:rPr>
        <w:t>by</w:t>
      </w:r>
      <w:r w:rsidR="004F2E85" w:rsidRPr="00876767">
        <w:rPr>
          <w:rFonts w:ascii="Times New Roman" w:hAnsi="Times New Roman" w:cs="Times New Roman"/>
          <w:sz w:val="24"/>
          <w:szCs w:val="24"/>
        </w:rPr>
        <w:t xml:space="preserve"> age and sex). </w:t>
      </w:r>
      <w:r w:rsidR="003137F8" w:rsidRPr="00876767">
        <w:rPr>
          <w:rFonts w:ascii="Times New Roman" w:hAnsi="Times New Roman" w:cs="Times New Roman"/>
          <w:sz w:val="24"/>
          <w:szCs w:val="24"/>
        </w:rPr>
        <w:t>LGAs</w:t>
      </w:r>
      <w:r w:rsidR="00904C9D" w:rsidRPr="00876767">
        <w:rPr>
          <w:rFonts w:ascii="Times New Roman" w:hAnsi="Times New Roman" w:cs="Times New Roman"/>
          <w:sz w:val="24"/>
          <w:szCs w:val="24"/>
        </w:rPr>
        <w:t xml:space="preserve"> with relatively high</w:t>
      </w:r>
      <w:r w:rsidR="00C56F0C" w:rsidRPr="00876767">
        <w:rPr>
          <w:rFonts w:ascii="Times New Roman" w:hAnsi="Times New Roman" w:cs="Times New Roman"/>
          <w:sz w:val="24"/>
          <w:szCs w:val="24"/>
        </w:rPr>
        <w:t xml:space="preserve"> (n=189)</w:t>
      </w:r>
      <w:r w:rsidR="00904C9D" w:rsidRPr="00876767">
        <w:rPr>
          <w:rFonts w:ascii="Times New Roman" w:hAnsi="Times New Roman" w:cs="Times New Roman"/>
          <w:sz w:val="24"/>
          <w:szCs w:val="24"/>
        </w:rPr>
        <w:t xml:space="preserve">, moderate </w:t>
      </w:r>
      <w:r w:rsidR="00C56F0C" w:rsidRPr="00876767">
        <w:rPr>
          <w:rFonts w:ascii="Times New Roman" w:hAnsi="Times New Roman" w:cs="Times New Roman"/>
          <w:sz w:val="24"/>
          <w:szCs w:val="24"/>
        </w:rPr>
        <w:t xml:space="preserve">(n=188) </w:t>
      </w:r>
      <w:r w:rsidR="00904C9D" w:rsidRPr="00876767">
        <w:rPr>
          <w:rFonts w:ascii="Times New Roman" w:hAnsi="Times New Roman" w:cs="Times New Roman"/>
          <w:sz w:val="24"/>
          <w:szCs w:val="24"/>
        </w:rPr>
        <w:t>and low</w:t>
      </w:r>
      <w:r w:rsidR="00C56F0C" w:rsidRPr="00876767">
        <w:rPr>
          <w:rFonts w:ascii="Times New Roman" w:hAnsi="Times New Roman" w:cs="Times New Roman"/>
          <w:sz w:val="24"/>
          <w:szCs w:val="24"/>
        </w:rPr>
        <w:t xml:space="preserve"> (n=188)</w:t>
      </w:r>
      <w:r w:rsidR="00904C9D" w:rsidRPr="00876767">
        <w:rPr>
          <w:rFonts w:ascii="Times New Roman" w:hAnsi="Times New Roman" w:cs="Times New Roman"/>
          <w:sz w:val="24"/>
          <w:szCs w:val="24"/>
        </w:rPr>
        <w:t xml:space="preserve"> levels of concurrent users were presented in Figure 2.</w:t>
      </w:r>
      <w:r w:rsidR="003137F8" w:rsidRPr="00876767">
        <w:rPr>
          <w:rFonts w:ascii="Times New Roman" w:hAnsi="Times New Roman" w:cs="Times New Roman"/>
          <w:sz w:val="24"/>
          <w:szCs w:val="24"/>
        </w:rPr>
        <w:t xml:space="preserve"> </w:t>
      </w:r>
      <w:r w:rsidR="00C56F0C" w:rsidRPr="00876767">
        <w:rPr>
          <w:rFonts w:ascii="Times New Roman" w:hAnsi="Times New Roman" w:cs="Times New Roman"/>
          <w:sz w:val="24"/>
          <w:szCs w:val="24"/>
        </w:rPr>
        <w:t>N</w:t>
      </w:r>
      <w:r w:rsidR="008D0B86" w:rsidRPr="00876767">
        <w:rPr>
          <w:rFonts w:ascii="Times New Roman" w:hAnsi="Times New Roman" w:cs="Times New Roman"/>
          <w:sz w:val="24"/>
          <w:szCs w:val="24"/>
        </w:rPr>
        <w:t>umber of concurrent users over the years in each LGAs remain largely similar</w:t>
      </w:r>
      <w:r w:rsidR="003137F8" w:rsidRPr="00876767">
        <w:rPr>
          <w:rFonts w:ascii="Times New Roman" w:hAnsi="Times New Roman" w:cs="Times New Roman"/>
          <w:sz w:val="24"/>
          <w:szCs w:val="24"/>
        </w:rPr>
        <w:t xml:space="preserve"> during the study period</w:t>
      </w:r>
      <w:r w:rsidR="008D0B86" w:rsidRPr="00876767">
        <w:rPr>
          <w:rFonts w:ascii="Times New Roman" w:hAnsi="Times New Roman" w:cs="Times New Roman"/>
          <w:sz w:val="24"/>
          <w:szCs w:val="24"/>
        </w:rPr>
        <w:t>.</w:t>
      </w:r>
      <w:del w:id="77" w:author="dewoller" w:date="2019-01-03T14:34:00Z">
        <w:r w:rsidR="008D0B86" w:rsidRPr="00876767" w:rsidDel="00D83E7A">
          <w:rPr>
            <w:rFonts w:ascii="Times New Roman" w:hAnsi="Times New Roman" w:cs="Times New Roman"/>
            <w:sz w:val="24"/>
            <w:szCs w:val="24"/>
          </w:rPr>
          <w:delText xml:space="preserve"> </w:delText>
        </w:r>
        <w:r w:rsidR="004F2E85" w:rsidRPr="00876767" w:rsidDel="00D83E7A">
          <w:rPr>
            <w:rFonts w:ascii="Times New Roman" w:hAnsi="Times New Roman" w:cs="Times New Roman"/>
            <w:sz w:val="24"/>
            <w:szCs w:val="24"/>
          </w:rPr>
          <w:delText xml:space="preserve"> </w:delText>
        </w:r>
      </w:del>
      <w:ins w:id="78" w:author="dewoller" w:date="2019-01-03T15:08:00Z">
        <w:r w:rsidR="00EF2434">
          <w:rPr>
            <w:rFonts w:ascii="Times New Roman" w:hAnsi="Times New Roman" w:cs="Times New Roman"/>
            <w:sz w:val="24"/>
            <w:szCs w:val="24"/>
          </w:rPr>
          <w:t xml:space="preserve"> </w:t>
        </w:r>
      </w:ins>
      <w:ins w:id="79" w:author="dewoller" w:date="2019-01-03T14:34:00Z">
        <w:r w:rsidR="00D83E7A">
          <w:rPr>
            <w:rFonts w:ascii="Times New Roman" w:hAnsi="Times New Roman" w:cs="Times New Roman"/>
            <w:sz w:val="24"/>
            <w:szCs w:val="24"/>
          </w:rPr>
          <w:t xml:space="preserve"> </w:t>
        </w:r>
      </w:ins>
    </w:p>
    <w:p w14:paraId="08DEBD98" w14:textId="1E1A5F82" w:rsidR="004D731C" w:rsidRPr="00876767" w:rsidRDefault="008245FE" w:rsidP="00C64001">
      <w:pPr>
        <w:pStyle w:val="NoSpacing"/>
        <w:spacing w:line="360" w:lineRule="auto"/>
        <w:rPr>
          <w:rFonts w:ascii="Times New Roman" w:hAnsi="Times New Roman" w:cs="Times New Roman"/>
          <w:sz w:val="24"/>
          <w:szCs w:val="24"/>
        </w:rPr>
      </w:pPr>
      <w:r w:rsidRPr="00876767">
        <w:rPr>
          <w:noProof/>
          <w:lang w:eastAsia="en-AU"/>
        </w:rPr>
        <w:lastRenderedPageBreak/>
        <w:drawing>
          <wp:inline distT="0" distB="0" distL="0" distR="0" wp14:anchorId="627B4676" wp14:editId="3167E5D7">
            <wp:extent cx="5731447" cy="52959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697"/>
                    <a:stretch/>
                  </pic:blipFill>
                  <pic:spPr bwMode="auto">
                    <a:xfrm>
                      <a:off x="0" y="0"/>
                      <a:ext cx="5731510" cy="5295958"/>
                    </a:xfrm>
                    <a:prstGeom prst="rect">
                      <a:avLst/>
                    </a:prstGeom>
                    <a:noFill/>
                    <a:ln>
                      <a:noFill/>
                    </a:ln>
                    <a:extLst>
                      <a:ext uri="{53640926-AAD7-44D8-BBD7-CCE9431645EC}">
                        <a14:shadowObscured xmlns:a14="http://schemas.microsoft.com/office/drawing/2010/main"/>
                      </a:ext>
                    </a:extLst>
                  </pic:spPr>
                </pic:pic>
              </a:graphicData>
            </a:graphic>
          </wp:inline>
        </w:drawing>
      </w:r>
    </w:p>
    <w:p w14:paraId="5BB35A38" w14:textId="43B574F0" w:rsidR="00336FA7" w:rsidRPr="00876767" w:rsidRDefault="00336FA7" w:rsidP="007F5BAC">
      <w:pPr>
        <w:rPr>
          <w:rFonts w:ascii="Times New Roman" w:hAnsi="Times New Roman" w:cs="Times New Roman"/>
          <w:sz w:val="24"/>
          <w:szCs w:val="24"/>
        </w:rPr>
      </w:pPr>
      <w:r w:rsidRPr="00876767">
        <w:rPr>
          <w:rFonts w:ascii="Times New Roman" w:hAnsi="Times New Roman" w:cs="Times New Roman"/>
          <w:b/>
          <w:sz w:val="24"/>
          <w:szCs w:val="24"/>
        </w:rPr>
        <w:t xml:space="preserve">Figure 2: </w:t>
      </w:r>
      <w:r w:rsidRPr="00876767">
        <w:rPr>
          <w:rFonts w:ascii="Times New Roman" w:hAnsi="Times New Roman" w:cs="Times New Roman"/>
          <w:sz w:val="24"/>
          <w:szCs w:val="24"/>
        </w:rPr>
        <w:t>Vari</w:t>
      </w:r>
      <w:r w:rsidR="00A95759" w:rsidRPr="00876767">
        <w:rPr>
          <w:rFonts w:ascii="Times New Roman" w:hAnsi="Times New Roman" w:cs="Times New Roman"/>
          <w:sz w:val="24"/>
          <w:szCs w:val="24"/>
        </w:rPr>
        <w:t>ation in terms of concurrent users</w:t>
      </w:r>
      <w:r w:rsidRPr="00876767">
        <w:rPr>
          <w:rFonts w:ascii="Times New Roman" w:hAnsi="Times New Roman" w:cs="Times New Roman"/>
          <w:sz w:val="24"/>
          <w:szCs w:val="24"/>
        </w:rPr>
        <w:t xml:space="preserve"> of opioids and benzodiazepines across LGAs</w:t>
      </w:r>
      <w:r w:rsidR="00CE75F4" w:rsidRPr="00876767">
        <w:rPr>
          <w:rFonts w:ascii="Times New Roman" w:hAnsi="Times New Roman" w:cs="Times New Roman"/>
          <w:sz w:val="24"/>
          <w:szCs w:val="24"/>
        </w:rPr>
        <w:t xml:space="preserve"> during the study period. </w:t>
      </w:r>
    </w:p>
    <w:p w14:paraId="4083D688" w14:textId="77777777" w:rsidR="00CE75F4" w:rsidRPr="00876767" w:rsidRDefault="00CE75F4" w:rsidP="007F5BAC">
      <w:pPr>
        <w:rPr>
          <w:rFonts w:ascii="Times New Roman" w:hAnsi="Times New Roman" w:cs="Times New Roman"/>
          <w:b/>
          <w:sz w:val="24"/>
          <w:szCs w:val="24"/>
        </w:rPr>
      </w:pPr>
    </w:p>
    <w:p w14:paraId="26A4AD0C" w14:textId="02779460" w:rsidR="001D48C7" w:rsidRPr="00876767" w:rsidRDefault="001D48C7" w:rsidP="007F5BAC">
      <w:pPr>
        <w:rPr>
          <w:rFonts w:ascii="Times New Roman" w:hAnsi="Times New Roman" w:cs="Times New Roman"/>
          <w:b/>
          <w:sz w:val="24"/>
          <w:szCs w:val="24"/>
        </w:rPr>
      </w:pPr>
      <w:r w:rsidRPr="00876767">
        <w:rPr>
          <w:rFonts w:ascii="Times New Roman" w:hAnsi="Times New Roman" w:cs="Times New Roman"/>
          <w:b/>
          <w:sz w:val="24"/>
          <w:szCs w:val="24"/>
        </w:rPr>
        <w:t>Discussion</w:t>
      </w:r>
    </w:p>
    <w:p w14:paraId="15B86FDF" w14:textId="5097C16A" w:rsidR="00DD1AA7" w:rsidRPr="00876767" w:rsidRDefault="000B36CA" w:rsidP="0098599F">
      <w:pPr>
        <w:spacing w:line="360" w:lineRule="auto"/>
        <w:rPr>
          <w:rFonts w:ascii="Times New Roman" w:hAnsi="Times New Roman" w:cs="Times New Roman"/>
          <w:sz w:val="24"/>
          <w:szCs w:val="24"/>
          <w:highlight w:val="yellow"/>
        </w:rPr>
      </w:pPr>
      <w:r w:rsidRPr="00876767">
        <w:rPr>
          <w:rFonts w:ascii="Times New Roman" w:hAnsi="Times New Roman" w:cs="Times New Roman"/>
          <w:sz w:val="24"/>
          <w:szCs w:val="24"/>
        </w:rPr>
        <w:t>Opioid- and benzodiazepine-related morbidity and mortality present a serious public health problem and therapeutic challenge</w:t>
      </w:r>
      <w:r w:rsidR="00E91912" w:rsidRPr="00876767">
        <w:rPr>
          <w:rFonts w:ascii="Times New Roman" w:hAnsi="Times New Roman" w:cs="Times New Roman"/>
          <w:sz w:val="24"/>
          <w:szCs w:val="24"/>
        </w:rPr>
        <w:t xml:space="preserve"> </w:t>
      </w:r>
      <w:r w:rsidR="00E91912" w:rsidRPr="00876767">
        <w:rPr>
          <w:rFonts w:ascii="Times New Roman" w:hAnsi="Times New Roman" w:cs="Times New Roman"/>
          <w:sz w:val="24"/>
          <w:szCs w:val="24"/>
        </w:rPr>
        <w:fldChar w:fldCharType="begin">
          <w:fldData xml:space="preserve">PEVuZE5vdGU+PENpdGU+PEF1dGhvcj5XZWJzdGVyPC9BdXRob3I+PFllYXI+MjAxNTwvWWVhcj48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=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PEVuZE5vdGU+PENpdGU+PEF1dGhvcj5XZWJzdGVyPC9BdXRob3I+PFllYXI+MjAxNTwvWWVhcj48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=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E91912" w:rsidRPr="00876767">
        <w:rPr>
          <w:rFonts w:ascii="Times New Roman" w:hAnsi="Times New Roman" w:cs="Times New Roman"/>
          <w:sz w:val="24"/>
          <w:szCs w:val="24"/>
        </w:rPr>
      </w:r>
      <w:r w:rsidR="00E91912"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[12,28]</w:t>
      </w:r>
      <w:r w:rsidR="00E91912"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w:t>
      </w:r>
      <w:r w:rsidR="00FE393D" w:rsidRPr="00876767">
        <w:rPr>
          <w:rFonts w:ascii="Times New Roman" w:hAnsi="Times New Roman" w:cs="Times New Roman"/>
          <w:sz w:val="24"/>
          <w:szCs w:val="24"/>
        </w:rPr>
        <w:t xml:space="preserve">To our knowledge, this is the first study in Australia that analysed a large, population level and longitudinal data to examine the concurrent use of prescription opioids and benzodiazepines. </w:t>
      </w:r>
      <w:r w:rsidR="007645E7" w:rsidRPr="00876767">
        <w:rPr>
          <w:rFonts w:ascii="Times New Roman" w:hAnsi="Times New Roman" w:cs="Times New Roman"/>
          <w:sz w:val="24"/>
          <w:szCs w:val="24"/>
        </w:rPr>
        <w:t>Our results suggest concurrent use of opioids and benzodiazepines is not uncommon in Australia. Concurrent use was significantly more prevalent among women than men, and its likelihood increased with age and area level disadvantages</w:t>
      </w:r>
      <w:r w:rsidR="000B2C8A" w:rsidRPr="00876767">
        <w:rPr>
          <w:rFonts w:ascii="Times New Roman" w:hAnsi="Times New Roman" w:cs="Times New Roman"/>
          <w:sz w:val="24"/>
          <w:szCs w:val="24"/>
        </w:rPr>
        <w:t xml:space="preserve">. There was considerable variation in terms of standardized number of concurrent users across the small geographical areas. </w:t>
      </w:r>
    </w:p>
    <w:p w14:paraId="050A9565" w14:textId="570DB798" w:rsidR="00EA7167" w:rsidRPr="00876767" w:rsidRDefault="00884AF0" w:rsidP="0098599F">
      <w:pPr>
        <w:spacing w:line="360" w:lineRule="auto"/>
        <w:rPr>
          <w:rFonts w:ascii="Times New Roman" w:hAnsi="Times New Roman" w:cs="Times New Roman"/>
          <w:sz w:val="24"/>
          <w:szCs w:val="24"/>
          <w:highlight w:val="yellow"/>
        </w:rPr>
      </w:pPr>
      <w:r w:rsidRPr="00876767">
        <w:rPr>
          <w:rFonts w:ascii="Times New Roman" w:hAnsi="Times New Roman" w:cs="Times New Roman"/>
          <w:sz w:val="24"/>
          <w:szCs w:val="24"/>
        </w:rPr>
        <w:lastRenderedPageBreak/>
        <w:t xml:space="preserve">Women and senior citizens were the </w:t>
      </w:r>
      <w:r w:rsidR="00E221A6" w:rsidRPr="00876767">
        <w:rPr>
          <w:rFonts w:ascii="Times New Roman" w:hAnsi="Times New Roman" w:cs="Times New Roman"/>
          <w:sz w:val="24"/>
          <w:szCs w:val="24"/>
        </w:rPr>
        <w:t>largest group of</w:t>
      </w:r>
      <w:r w:rsidRPr="00876767">
        <w:rPr>
          <w:rFonts w:ascii="Times New Roman" w:hAnsi="Times New Roman" w:cs="Times New Roman"/>
          <w:sz w:val="24"/>
          <w:szCs w:val="24"/>
        </w:rPr>
        <w:t xml:space="preserve"> concurrent users. This observation is consistent to studies conducted </w:t>
      </w:r>
      <w:r w:rsidR="0090561D" w:rsidRPr="00876767">
        <w:rPr>
          <w:rFonts w:ascii="Times New Roman" w:hAnsi="Times New Roman" w:cs="Times New Roman"/>
          <w:sz w:val="24"/>
          <w:szCs w:val="24"/>
        </w:rPr>
        <w:t xml:space="preserve">in other settings </w:t>
      </w:r>
      <w:r w:rsidR="0090561D" w:rsidRPr="00876767">
        <w:rPr>
          <w:rFonts w:ascii="Times New Roman" w:hAnsi="Times New Roman" w:cs="Times New Roman"/>
          <w:sz w:val="24"/>
          <w:szCs w:val="24"/>
        </w:rPr>
        <w:fldChar w:fldCharType="begin">
          <w:fldData xml:space="preserve">PEVuZE5vdGU+PENpdGU+PEF1dGhvcj5DdW5uaW5naGFtPC9BdXRob3I+PFllYXI+MjAxNzwvWWVh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PEVuZE5vdGU+PENpdGU+PEF1dGhvcj5DdW5uaW5naGFtPC9BdXRob3I+PFllYXI+MjAxNzwvWWVh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90561D" w:rsidRPr="00876767">
        <w:rPr>
          <w:rFonts w:ascii="Times New Roman" w:hAnsi="Times New Roman" w:cs="Times New Roman"/>
          <w:sz w:val="24"/>
          <w:szCs w:val="24"/>
        </w:rPr>
      </w:r>
      <w:r w:rsidR="0090561D"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[29,30]</w:t>
      </w:r>
      <w:r w:rsidR="0090561D" w:rsidRPr="00876767">
        <w:rPr>
          <w:rFonts w:ascii="Times New Roman" w:hAnsi="Times New Roman" w:cs="Times New Roman"/>
          <w:sz w:val="24"/>
          <w:szCs w:val="24"/>
        </w:rPr>
        <w:fldChar w:fldCharType="end"/>
      </w:r>
      <w:r w:rsidR="00F6264B" w:rsidRPr="00876767">
        <w:rPr>
          <w:rFonts w:ascii="Times New Roman" w:hAnsi="Times New Roman" w:cs="Times New Roman"/>
          <w:sz w:val="24"/>
          <w:szCs w:val="24"/>
        </w:rPr>
        <w:t xml:space="preserve">. </w:t>
      </w:r>
      <w:r w:rsidR="00FD6237" w:rsidRPr="00876767">
        <w:rPr>
          <w:rFonts w:ascii="Times New Roman" w:hAnsi="Times New Roman" w:cs="Times New Roman"/>
          <w:sz w:val="24"/>
          <w:szCs w:val="24"/>
        </w:rPr>
        <w:t xml:space="preserve">This is </w:t>
      </w:r>
      <w:r w:rsidR="00976C81" w:rsidRPr="00876767">
        <w:rPr>
          <w:rFonts w:ascii="Times New Roman" w:hAnsi="Times New Roman" w:cs="Times New Roman"/>
          <w:sz w:val="24"/>
          <w:szCs w:val="24"/>
        </w:rPr>
        <w:t xml:space="preserve">attributed to a number of factors that include seeking frequent medical care by </w:t>
      </w:r>
      <w:r w:rsidRPr="00876767">
        <w:rPr>
          <w:rFonts w:ascii="Times New Roman" w:hAnsi="Times New Roman" w:cs="Times New Roman"/>
          <w:sz w:val="24"/>
          <w:szCs w:val="24"/>
        </w:rPr>
        <w:t xml:space="preserve">women </w:t>
      </w:r>
      <w:r w:rsidR="00736BA0" w:rsidRPr="00876767">
        <w:rPr>
          <w:rFonts w:ascii="Times New Roman" w:hAnsi="Times New Roman" w:cs="Times New Roman"/>
          <w:sz w:val="24"/>
          <w:szCs w:val="24"/>
        </w:rPr>
        <w:t>and senior citizens</w:t>
      </w:r>
      <w:r w:rsidR="00976C81" w:rsidRPr="00876767">
        <w:rPr>
          <w:rFonts w:ascii="Times New Roman" w:hAnsi="Times New Roman" w:cs="Times New Roman"/>
          <w:sz w:val="24"/>
          <w:szCs w:val="24"/>
        </w:rPr>
        <w:t xml:space="preserve">, relatively high </w:t>
      </w:r>
      <w:r w:rsidRPr="00876767">
        <w:rPr>
          <w:rFonts w:ascii="Times New Roman" w:hAnsi="Times New Roman" w:cs="Times New Roman"/>
          <w:sz w:val="24"/>
          <w:szCs w:val="24"/>
        </w:rPr>
        <w:t xml:space="preserve">prevalence of both chronic pain </w:t>
      </w:r>
      <w:r w:rsidR="004A36B0" w:rsidRPr="00876767">
        <w:rPr>
          <w:rFonts w:ascii="Times New Roman" w:hAnsi="Times New Roman" w:cs="Times New Roman"/>
          <w:sz w:val="24"/>
          <w:szCs w:val="24"/>
        </w:rPr>
        <w:t xml:space="preserve">and mental health conditions for which these medications are often prescribed </w:t>
      </w:r>
      <w:r w:rsidR="004A36B0" w:rsidRPr="00876767">
        <w:rPr>
          <w:rFonts w:ascii="Times New Roman" w:hAnsi="Times New Roman" w:cs="Times New Roman"/>
          <w:sz w:val="24"/>
          <w:szCs w:val="24"/>
        </w:rPr>
        <w:fldChar w:fldCharType="begin">
          <w:fldData xml:space="preserve">PEVuZE5vdGU+PENpdGU+PEF1dGhvcj5GaWxsaW5naW08L0F1dGhvcj48WWVhcj4yMDA5PC9ZZWFy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PEVuZE5vdGU+PENpdGU+PEF1dGhvcj5GaWxsaW5naW08L0F1dGhvcj48WWVhcj4yMDA5PC9ZZWFy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4A36B0" w:rsidRPr="00876767">
        <w:rPr>
          <w:rFonts w:ascii="Times New Roman" w:hAnsi="Times New Roman" w:cs="Times New Roman"/>
          <w:sz w:val="24"/>
          <w:szCs w:val="24"/>
        </w:rPr>
      </w:r>
      <w:r w:rsidR="004A36B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[8,31]</w:t>
      </w:r>
      <w:r w:rsidR="004A36B0" w:rsidRPr="00876767">
        <w:rPr>
          <w:rFonts w:ascii="Times New Roman" w:hAnsi="Times New Roman" w:cs="Times New Roman"/>
          <w:sz w:val="24"/>
          <w:szCs w:val="24"/>
        </w:rPr>
        <w:fldChar w:fldCharType="end"/>
      </w:r>
      <w:r w:rsidR="00976C81" w:rsidRPr="00876767">
        <w:rPr>
          <w:rFonts w:ascii="Times New Roman" w:hAnsi="Times New Roman" w:cs="Times New Roman"/>
          <w:sz w:val="24"/>
          <w:szCs w:val="24"/>
        </w:rPr>
        <w:t xml:space="preserve">, and perceived easy pharmaceutical fixes </w:t>
      </w:r>
      <w:r w:rsidR="00976C81"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&lt;EndNote&gt;&lt;Cite&gt;&lt;Author&gt;Knight&lt;/Author&gt;&lt;Year&gt;2017&lt;/Year&gt;&lt;RecNum&gt;527&lt;/RecNum&gt;&lt;DisplayText&gt;&lt;style size="10"&gt;[32]&lt;/style&gt;&lt;/DisplayText&gt;&lt;record&gt;&lt;rec-number&gt;527&lt;/rec-number&gt;&lt;foreign-keys&gt;&lt;key app="EN" db-id="edrdpw29wxw296esez85fr9aars2sexzd9er" timestamp="1543053685"&gt;527&lt;/key&gt;&lt;/foreign-keys&gt;&lt;ref-type name="Journal Article"&gt;17&lt;/ref-type&gt;&lt;contributors&gt;&lt;authors&gt;&lt;author&gt;Kelly Knight&lt;/author&gt;&lt;/authors&gt;&lt;/contributors&gt;&lt;titles&gt;&lt;title&gt;Women on the Edge: Opioids, Benzodiazepines, and the Social Anxieties Surrounding Women’s Reproduction in the U.S. “Opioid Epidemic”&lt;/title&gt;&lt;secondary-title&gt;Contemporary Drug Problems&lt;/secondary-title&gt;&lt;/titles&gt;&lt;periodical&gt;&lt;full-title&gt;Contemporary Drug Problems&lt;/full-title&gt;&lt;/periodical&gt;&lt;pages&gt;301-320&lt;/pages&gt;&lt;volume&gt;44&lt;/volume&gt;&lt;number&gt;4&lt;/number&gt;&lt;dates&gt;&lt;year&gt;2017&lt;/year&gt;&lt;/dates&gt;&lt;urls&gt;&lt;/urls&gt;&lt;/record&gt;&lt;/Cite&gt;&lt;/EndNote&gt;</w:instrText>
      </w:r>
      <w:r w:rsidR="00976C81"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[32]</w:t>
      </w:r>
      <w:r w:rsidR="00976C81" w:rsidRPr="00876767">
        <w:rPr>
          <w:rFonts w:ascii="Times New Roman" w:hAnsi="Times New Roman" w:cs="Times New Roman"/>
          <w:sz w:val="24"/>
          <w:szCs w:val="24"/>
        </w:rPr>
        <w:fldChar w:fldCharType="end"/>
      </w:r>
      <w:r w:rsidR="00976C81" w:rsidRPr="00876767">
        <w:rPr>
          <w:rFonts w:ascii="Times New Roman" w:hAnsi="Times New Roman" w:cs="Times New Roman"/>
          <w:sz w:val="24"/>
          <w:szCs w:val="24"/>
        </w:rPr>
        <w:t>.</w:t>
      </w:r>
      <w:r w:rsidR="00AF40D8" w:rsidRPr="00876767">
        <w:rPr>
          <w:rFonts w:ascii="Times New Roman" w:hAnsi="Times New Roman" w:cs="Times New Roman"/>
          <w:sz w:val="24"/>
          <w:szCs w:val="24"/>
        </w:rPr>
        <w:t xml:space="preserve"> </w:t>
      </w:r>
      <w:r w:rsidR="00777A9D">
        <w:rPr>
          <w:rFonts w:ascii="Times New Roman" w:hAnsi="Times New Roman" w:cs="Times New Roman"/>
          <w:sz w:val="24"/>
          <w:szCs w:val="24"/>
        </w:rPr>
        <w:t xml:space="preserve">Apart from risk of </w:t>
      </w:r>
      <w:r w:rsidR="00431B2B" w:rsidRPr="00876767">
        <w:rPr>
          <w:rFonts w:ascii="Times New Roman" w:hAnsi="Times New Roman" w:cs="Times New Roman"/>
          <w:sz w:val="24"/>
          <w:szCs w:val="24"/>
        </w:rPr>
        <w:t xml:space="preserve">overdose death </w:t>
      </w:r>
      <w:r w:rsidR="00AF40D8" w:rsidRPr="00876767">
        <w:rPr>
          <w:rFonts w:ascii="Times New Roman" w:hAnsi="Times New Roman" w:cs="Times New Roman"/>
          <w:sz w:val="24"/>
          <w:szCs w:val="24"/>
        </w:rPr>
        <w:t>from</w:t>
      </w:r>
      <w:r w:rsidR="00431B2B" w:rsidRPr="00876767">
        <w:rPr>
          <w:rFonts w:ascii="Times New Roman" w:hAnsi="Times New Roman" w:cs="Times New Roman"/>
          <w:sz w:val="24"/>
          <w:szCs w:val="24"/>
        </w:rPr>
        <w:t xml:space="preserve"> concurrent use</w:t>
      </w:r>
      <w:r w:rsidR="0025623A">
        <w:rPr>
          <w:rFonts w:ascii="Times New Roman" w:hAnsi="Times New Roman" w:cs="Times New Roman"/>
          <w:sz w:val="24"/>
          <w:szCs w:val="24"/>
        </w:rPr>
        <w:t xml:space="preserve"> of opioids and benzodiazepines</w:t>
      </w:r>
      <w:r w:rsidR="00AF40D8" w:rsidRPr="00876767">
        <w:rPr>
          <w:rFonts w:ascii="Times New Roman" w:hAnsi="Times New Roman" w:cs="Times New Roman"/>
          <w:sz w:val="24"/>
          <w:szCs w:val="24"/>
        </w:rPr>
        <w:t xml:space="preserve">, other adverse health outcome such as </w:t>
      </w:r>
      <w:r w:rsidR="0025623A" w:rsidRPr="00876767">
        <w:rPr>
          <w:rFonts w:ascii="Times New Roman" w:hAnsi="Times New Roman" w:cs="Times New Roman"/>
          <w:sz w:val="24"/>
          <w:szCs w:val="24"/>
        </w:rPr>
        <w:t>falls,</w:t>
      </w:r>
      <w:r w:rsidR="00CE75F4" w:rsidRPr="00876767">
        <w:rPr>
          <w:rFonts w:ascii="Times New Roman" w:hAnsi="Times New Roman" w:cs="Times New Roman"/>
          <w:sz w:val="24"/>
          <w:szCs w:val="24"/>
        </w:rPr>
        <w:t xml:space="preserve"> and fractures are prevalent among </w:t>
      </w:r>
      <w:r w:rsidR="00AF40D8" w:rsidRPr="00876767">
        <w:rPr>
          <w:rFonts w:ascii="Times New Roman" w:hAnsi="Times New Roman" w:cs="Times New Roman"/>
          <w:sz w:val="24"/>
          <w:szCs w:val="24"/>
        </w:rPr>
        <w:t xml:space="preserve">seniors </w:t>
      </w:r>
      <w:r w:rsidR="00AF40D8"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Y051bT41MTI8L1JlY051bT48RGlzcGxheVRleHQ+PHN0eWxlIHNpemU9IjEwIj5bOCwzM108L3N0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Y051bT41MTI8L1JlY051bT48RGlzcGxheVRleHQ+PHN0eWxlIHNpemU9IjEwIj5bOCwzM108L3N0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AF40D8" w:rsidRPr="00876767">
        <w:rPr>
          <w:rFonts w:ascii="Times New Roman" w:hAnsi="Times New Roman" w:cs="Times New Roman"/>
          <w:sz w:val="24"/>
          <w:szCs w:val="24"/>
        </w:rPr>
      </w:r>
      <w:r w:rsidR="00AF40D8"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[8,33]</w:t>
      </w:r>
      <w:r w:rsidR="00AF40D8" w:rsidRPr="00876767">
        <w:rPr>
          <w:rFonts w:ascii="Times New Roman" w:hAnsi="Times New Roman" w:cs="Times New Roman"/>
          <w:sz w:val="24"/>
          <w:szCs w:val="24"/>
        </w:rPr>
        <w:fldChar w:fldCharType="end"/>
      </w:r>
      <w:r w:rsidR="00AF40D8" w:rsidRPr="00876767">
        <w:rPr>
          <w:rFonts w:ascii="Times New Roman" w:hAnsi="Times New Roman" w:cs="Times New Roman"/>
          <w:sz w:val="24"/>
          <w:szCs w:val="24"/>
        </w:rPr>
        <w:t>.</w:t>
      </w:r>
    </w:p>
    <w:p w14:paraId="6720AD36" w14:textId="69AC597A" w:rsidR="00621DCC" w:rsidRPr="00876767" w:rsidRDefault="00976C81" w:rsidP="0098599F">
      <w:pPr>
        <w:spacing w:line="360" w:lineRule="auto"/>
        <w:rPr>
          <w:rFonts w:ascii="Times New Roman" w:hAnsi="Times New Roman" w:cs="Times New Roman"/>
          <w:sz w:val="24"/>
          <w:szCs w:val="24"/>
          <w:highlight w:val="yellow"/>
        </w:rPr>
      </w:pPr>
      <w:r w:rsidRPr="00876767">
        <w:rPr>
          <w:rFonts w:ascii="Times New Roman" w:hAnsi="Times New Roman" w:cs="Times New Roman"/>
          <w:sz w:val="24"/>
          <w:szCs w:val="24"/>
        </w:rPr>
        <w:t>Our results suggest a considerable ge</w:t>
      </w:r>
      <w:r w:rsidR="00EC1FC8" w:rsidRPr="00876767">
        <w:rPr>
          <w:rFonts w:ascii="Times New Roman" w:hAnsi="Times New Roman" w:cs="Times New Roman"/>
          <w:sz w:val="24"/>
          <w:szCs w:val="24"/>
        </w:rPr>
        <w:t xml:space="preserve">ographical variation </w:t>
      </w:r>
      <w:r w:rsidRPr="00876767">
        <w:rPr>
          <w:rFonts w:ascii="Times New Roman" w:hAnsi="Times New Roman" w:cs="Times New Roman"/>
          <w:sz w:val="24"/>
          <w:szCs w:val="24"/>
        </w:rPr>
        <w:t xml:space="preserve">in concurrent dispensing of opioids and benzodiazepines. </w:t>
      </w:r>
      <w:r w:rsidR="00EA7167" w:rsidRPr="00876767">
        <w:rPr>
          <w:rFonts w:ascii="Times New Roman" w:hAnsi="Times New Roman" w:cs="Times New Roman"/>
          <w:sz w:val="24"/>
          <w:szCs w:val="24"/>
        </w:rPr>
        <w:t xml:space="preserve">Although the reasons for this variation is outside the scope of this study, findings of our regression models suggest </w:t>
      </w:r>
      <w:r w:rsidR="0017213A" w:rsidRPr="00876767">
        <w:rPr>
          <w:rFonts w:ascii="Times New Roman" w:hAnsi="Times New Roman" w:cs="Times New Roman"/>
          <w:sz w:val="24"/>
          <w:szCs w:val="24"/>
        </w:rPr>
        <w:t>that apart from demographic composition of the population</w:t>
      </w:r>
      <w:r w:rsidR="00996055" w:rsidRPr="00876767">
        <w:rPr>
          <w:rFonts w:ascii="Times New Roman" w:hAnsi="Times New Roman" w:cs="Times New Roman"/>
          <w:sz w:val="24"/>
          <w:szCs w:val="24"/>
        </w:rPr>
        <w:t>,</w:t>
      </w:r>
      <w:r w:rsidR="0017213A" w:rsidRPr="00876767">
        <w:rPr>
          <w:rFonts w:ascii="Times New Roman" w:hAnsi="Times New Roman" w:cs="Times New Roman"/>
          <w:sz w:val="24"/>
          <w:szCs w:val="24"/>
        </w:rPr>
        <w:t xml:space="preserve"> </w:t>
      </w:r>
      <w:r w:rsidR="00EA7167" w:rsidRPr="00876767">
        <w:rPr>
          <w:rFonts w:ascii="Times New Roman" w:hAnsi="Times New Roman" w:cs="Times New Roman"/>
          <w:sz w:val="24"/>
          <w:szCs w:val="24"/>
        </w:rPr>
        <w:t>the problem is greatly associated with social disadvantages</w:t>
      </w:r>
      <w:r w:rsidR="0017213A" w:rsidRPr="00876767">
        <w:rPr>
          <w:rFonts w:ascii="Times New Roman" w:hAnsi="Times New Roman" w:cs="Times New Roman"/>
          <w:sz w:val="24"/>
          <w:szCs w:val="24"/>
        </w:rPr>
        <w:t xml:space="preserve">. Literature suggests these disadvantages are a likely product of the rate of unemployment, socio-economic inequality, urban-rural locations and their impacts on access to health care </w:t>
      </w:r>
      <w:r w:rsidR="002C0536" w:rsidRPr="00876767">
        <w:rPr>
          <w:rFonts w:ascii="Times New Roman" w:hAnsi="Times New Roman" w:cs="Times New Roman"/>
          <w:sz w:val="24"/>
          <w:szCs w:val="24"/>
        </w:rPr>
        <w:fldChar w:fldCharType="begin">
          <w:fldData xml:space="preserve">PEVuZE5vdGU+PENpdGU+PEF1dGhvcj5aaG91PC9BdXRob3I+PFllYXI+MjAxODwvWWVhcj48UmVj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=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PEVuZE5vdGU+PENpdGU+PEF1dGhvcj5aaG91PC9BdXRob3I+PFllYXI+MjAxODwvWWVhcj48UmVj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=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2C0536" w:rsidRPr="00876767">
        <w:rPr>
          <w:rFonts w:ascii="Times New Roman" w:hAnsi="Times New Roman" w:cs="Times New Roman"/>
          <w:sz w:val="24"/>
          <w:szCs w:val="24"/>
        </w:rPr>
      </w:r>
      <w:r w:rsidR="002C0536"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[34]</w:t>
      </w:r>
      <w:r w:rsidR="002C0536" w:rsidRPr="00876767">
        <w:rPr>
          <w:rFonts w:ascii="Times New Roman" w:hAnsi="Times New Roman" w:cs="Times New Roman"/>
          <w:sz w:val="24"/>
          <w:szCs w:val="24"/>
        </w:rPr>
        <w:fldChar w:fldCharType="end"/>
      </w:r>
      <w:r w:rsidR="0017213A" w:rsidRPr="00876767">
        <w:rPr>
          <w:rFonts w:ascii="Times New Roman" w:hAnsi="Times New Roman" w:cs="Times New Roman"/>
          <w:sz w:val="24"/>
          <w:szCs w:val="24"/>
        </w:rPr>
        <w:t>.</w:t>
      </w:r>
      <w:r w:rsidR="00A51D1D" w:rsidRPr="00876767">
        <w:rPr>
          <w:rFonts w:ascii="Times New Roman" w:hAnsi="Times New Roman" w:cs="Times New Roman"/>
          <w:sz w:val="24"/>
          <w:szCs w:val="24"/>
        </w:rPr>
        <w:t xml:space="preserve"> Part of this variation could also be attributed to prescribing practices by the clinicians </w:t>
      </w:r>
      <w:r w:rsidR="00A51D1D" w:rsidRPr="00876767">
        <w:rPr>
          <w:rFonts w:ascii="Times New Roman" w:hAnsi="Times New Roman" w:cs="Times New Roman"/>
          <w:sz w:val="24"/>
          <w:szCs w:val="24"/>
        </w:rPr>
        <w:fldChar w:fldCharType="begin">
          <w:fldData xml:space="preserve">PEVuZE5vdGU+PENpdGU+PEF1dGhvcj5TdGVpbjwvQXV0aG9yPjxZZWFyPjIwMTc8L1llYXI+PFJl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PEVuZE5vdGU+PENpdGU+PEF1dGhvcj5TdGVpbjwvQXV0aG9yPjxZZWFyPjIwMTc8L1llYXI+PFJl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A51D1D" w:rsidRPr="00876767">
        <w:rPr>
          <w:rFonts w:ascii="Times New Roman" w:hAnsi="Times New Roman" w:cs="Times New Roman"/>
          <w:sz w:val="24"/>
          <w:szCs w:val="24"/>
        </w:rPr>
      </w:r>
      <w:r w:rsidR="00A51D1D"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[14]</w:t>
      </w:r>
      <w:r w:rsidR="00A51D1D" w:rsidRPr="00876767">
        <w:rPr>
          <w:rFonts w:ascii="Times New Roman" w:hAnsi="Times New Roman" w:cs="Times New Roman"/>
          <w:sz w:val="24"/>
          <w:szCs w:val="24"/>
        </w:rPr>
        <w:fldChar w:fldCharType="end"/>
      </w:r>
      <w:r w:rsidR="00A51D1D" w:rsidRPr="00876767">
        <w:rPr>
          <w:rFonts w:ascii="Times New Roman" w:hAnsi="Times New Roman" w:cs="Times New Roman"/>
          <w:sz w:val="24"/>
          <w:szCs w:val="24"/>
        </w:rPr>
        <w:t xml:space="preserve">. It is not unlikely that in </w:t>
      </w:r>
      <w:r w:rsidR="00466FE8" w:rsidRPr="00876767">
        <w:rPr>
          <w:rFonts w:ascii="Times New Roman" w:hAnsi="Times New Roman" w:cs="Times New Roman"/>
          <w:sz w:val="24"/>
          <w:szCs w:val="24"/>
        </w:rPr>
        <w:t>regional</w:t>
      </w:r>
      <w:r w:rsidR="00A51D1D" w:rsidRPr="00876767">
        <w:rPr>
          <w:rFonts w:ascii="Times New Roman" w:hAnsi="Times New Roman" w:cs="Times New Roman"/>
          <w:sz w:val="24"/>
          <w:szCs w:val="24"/>
        </w:rPr>
        <w:t xml:space="preserve"> areas</w:t>
      </w:r>
      <w:r w:rsidR="00466FE8" w:rsidRPr="00876767">
        <w:rPr>
          <w:rFonts w:ascii="Times New Roman" w:hAnsi="Times New Roman" w:cs="Times New Roman"/>
          <w:sz w:val="24"/>
          <w:szCs w:val="24"/>
        </w:rPr>
        <w:t xml:space="preserve"> and small communities</w:t>
      </w:r>
      <w:r w:rsidR="00A51D1D" w:rsidRPr="00876767">
        <w:rPr>
          <w:rFonts w:ascii="Times New Roman" w:hAnsi="Times New Roman" w:cs="Times New Roman"/>
          <w:sz w:val="24"/>
          <w:szCs w:val="24"/>
        </w:rPr>
        <w:t xml:space="preserve"> </w:t>
      </w:r>
      <w:r w:rsidR="00466FE8" w:rsidRPr="00876767">
        <w:rPr>
          <w:rFonts w:ascii="Times New Roman" w:hAnsi="Times New Roman" w:cs="Times New Roman"/>
          <w:sz w:val="24"/>
          <w:szCs w:val="24"/>
        </w:rPr>
        <w:t xml:space="preserve">prescribing and dispensing may be relatively relaxed because of a </w:t>
      </w:r>
      <w:r w:rsidR="00A51D1D" w:rsidRPr="00876767">
        <w:rPr>
          <w:rFonts w:ascii="Times New Roman" w:hAnsi="Times New Roman" w:cs="Times New Roman"/>
          <w:sz w:val="24"/>
          <w:szCs w:val="24"/>
        </w:rPr>
        <w:t>long-term and trusted relationship between patients and providers</w:t>
      </w:r>
      <w:r w:rsidR="00466FE8" w:rsidRPr="00876767">
        <w:rPr>
          <w:rFonts w:ascii="Times New Roman" w:hAnsi="Times New Roman" w:cs="Times New Roman"/>
          <w:sz w:val="24"/>
          <w:szCs w:val="24"/>
        </w:rPr>
        <w:t xml:space="preserve">. </w:t>
      </w:r>
      <w:r w:rsidR="0017213A" w:rsidRPr="00876767">
        <w:rPr>
          <w:rFonts w:ascii="Times New Roman" w:hAnsi="Times New Roman" w:cs="Times New Roman"/>
          <w:sz w:val="24"/>
          <w:szCs w:val="24"/>
        </w:rPr>
        <w:t>Given that</w:t>
      </w:r>
      <w:r w:rsidR="00A04D16" w:rsidRPr="00876767">
        <w:rPr>
          <w:rFonts w:ascii="Times New Roman" w:hAnsi="Times New Roman" w:cs="Times New Roman"/>
          <w:sz w:val="24"/>
          <w:szCs w:val="24"/>
        </w:rPr>
        <w:t xml:space="preserve"> the state- or territory-level variation can mask local-level variation </w:t>
      </w:r>
      <w:r w:rsidR="0017213A"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&lt;EndNote&gt;&lt;Cite&gt;&lt;Author&gt;Hernandez&lt;/Author&gt;&lt;Year&gt;2018&lt;/Year&gt;&lt;RecNum&gt;528&lt;/RecNum&gt;&lt;DisplayText&gt;&lt;style size="10"&gt;[17]&lt;/style&gt;&lt;/DisplayText&gt;&lt;record&gt;&lt;rec-number&gt;528&lt;/rec-number&gt;&lt;foreign-keys&gt;&lt;key app="EN" db-id="edrdpw29wxw296esez85fr9aars2sexzd9er" timestamp="1543054945"&gt;528&lt;/key&gt;&lt;/foreign-keys&gt;&lt;ref-type name="Journal Article"&gt;17&lt;/ref-type&gt;&lt;contributors&gt;&lt;authors&gt;&lt;author&gt;Hernandez, I.&lt;/author&gt;&lt;author&gt;He, M.&lt;/author&gt;&lt;author&gt;Zhang, Y.&lt;/author&gt;&lt;/authors&gt;&lt;/contributors&gt;&lt;auth-address&gt;Department of Pharmacy and Therapeutics, School of Pharmacy, University of Pittsburgh, 3501 Terrace St, Pittsburgh, PA 15261, USA. Electronic address: inh3@pitt.edu.&amp;#xD;Department of Pharmacy and Therapeutics, School of Pharmacy, University of Pittsburgh, 3501 Terrace St, Pittsburgh, PA 15261, USA.&amp;#xD;Department of Health Policy and Management, Graduate School of Public Health, University of Pittsburgh, 130 De Soto St, PA 15261 USA.&lt;/auth-address&gt;&lt;titles&gt;&lt;title&gt;Comparing state, regional, and local variation in concurrent opioid and benzodiazepine use&lt;/title&gt;&lt;secondary-title&gt;Drug Alcohol Depend&lt;/secondary-title&gt;&lt;alt-title&gt;Drug and alcohol dependence&lt;/alt-title&gt;&lt;/titles&gt;&lt;periodical&gt;&lt;full-title&gt;Drug Alcohol Depend&lt;/full-title&gt;&lt;abbr-1&gt;Drug Alcohol Depend&lt;/abbr-1&gt;&lt;/periodical&gt;&lt;pages&gt;141-144&lt;/pages&gt;&lt;volume&gt;191&lt;/volume&gt;&lt;dates&gt;&lt;year&gt;2018&lt;/year&gt;&lt;pub-dates&gt;&lt;date&gt;Oct 1&lt;/date&gt;&lt;/pub-dates&gt;&lt;/dates&gt;&lt;isbn&gt;1879-0046 (Electronic)&amp;#xD;0376-8716 (Linking)&lt;/isbn&gt;&lt;accession-num&gt;30099175&lt;/accession-num&gt;&lt;urls&gt;&lt;related-urls&gt;&lt;url&gt;http://www.ncbi.nlm.nih.gov/pubmed/30099175&lt;/url&gt;&lt;/related-urls&gt;&lt;/urls&gt;&lt;electronic-resource-num&gt;10.1016/j.drugalcdep.2018.06.033&lt;/electronic-resource-num&gt;&lt;/record&gt;&lt;/Cite&gt;&lt;/EndNote&gt;</w:instrText>
      </w:r>
      <w:r w:rsidR="0017213A"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[17]</w:t>
      </w:r>
      <w:r w:rsidR="0017213A" w:rsidRPr="00876767">
        <w:rPr>
          <w:rFonts w:ascii="Times New Roman" w:hAnsi="Times New Roman" w:cs="Times New Roman"/>
          <w:sz w:val="24"/>
          <w:szCs w:val="24"/>
        </w:rPr>
        <w:fldChar w:fldCharType="end"/>
      </w:r>
      <w:r w:rsidR="00A04D16" w:rsidRPr="00876767">
        <w:rPr>
          <w:rFonts w:ascii="Times New Roman" w:hAnsi="Times New Roman" w:cs="Times New Roman"/>
          <w:sz w:val="24"/>
          <w:szCs w:val="24"/>
        </w:rPr>
        <w:t xml:space="preserve">, in addition to current federal and state level policy intervention, tailored program is needed for small geographical locations such as local government areas. </w:t>
      </w:r>
    </w:p>
    <w:p w14:paraId="1979A075" w14:textId="18865F42" w:rsidR="0089473E" w:rsidRPr="00876767" w:rsidRDefault="00E85C33" w:rsidP="00EC1FC8">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Understanding the underlying causes of concurrent use of opioids and benzodiazepines is an important step towards any efforts to reduce it. </w:t>
      </w:r>
      <w:r w:rsidR="00CA264B" w:rsidRPr="00876767">
        <w:rPr>
          <w:rFonts w:ascii="Times New Roman" w:hAnsi="Times New Roman" w:cs="Times New Roman"/>
          <w:sz w:val="24"/>
          <w:szCs w:val="24"/>
        </w:rPr>
        <w:t xml:space="preserve">Literature suggests </w:t>
      </w:r>
      <w:r w:rsidR="00785B0B" w:rsidRPr="00876767">
        <w:rPr>
          <w:rFonts w:ascii="Times New Roman" w:hAnsi="Times New Roman" w:cs="Times New Roman"/>
          <w:sz w:val="24"/>
          <w:szCs w:val="24"/>
        </w:rPr>
        <w:t xml:space="preserve">comorbidities </w:t>
      </w:r>
      <w:r w:rsidR="00CA264B" w:rsidRPr="00876767">
        <w:rPr>
          <w:rFonts w:ascii="Times New Roman" w:hAnsi="Times New Roman" w:cs="Times New Roman"/>
          <w:sz w:val="24"/>
          <w:szCs w:val="24"/>
        </w:rPr>
        <w:t>such as</w:t>
      </w:r>
      <w:r w:rsidR="00785B0B" w:rsidRPr="00876767">
        <w:rPr>
          <w:rFonts w:ascii="Times New Roman" w:hAnsi="Times New Roman" w:cs="Times New Roman"/>
          <w:sz w:val="24"/>
          <w:szCs w:val="24"/>
        </w:rPr>
        <w:t xml:space="preserve"> anxiety, depr</w:t>
      </w:r>
      <w:r w:rsidR="0040554F" w:rsidRPr="00876767">
        <w:rPr>
          <w:rFonts w:ascii="Times New Roman" w:hAnsi="Times New Roman" w:cs="Times New Roman"/>
          <w:sz w:val="24"/>
          <w:szCs w:val="24"/>
        </w:rPr>
        <w:t xml:space="preserve">ession, insomnia and substance </w:t>
      </w:r>
      <w:r w:rsidR="00785B0B" w:rsidRPr="00876767">
        <w:rPr>
          <w:rFonts w:ascii="Times New Roman" w:hAnsi="Times New Roman" w:cs="Times New Roman"/>
          <w:sz w:val="24"/>
          <w:szCs w:val="24"/>
        </w:rPr>
        <w:t>use</w:t>
      </w:r>
      <w:r w:rsidR="00CA264B" w:rsidRPr="00876767">
        <w:rPr>
          <w:rFonts w:ascii="Times New Roman" w:hAnsi="Times New Roman" w:cs="Times New Roman"/>
          <w:sz w:val="24"/>
          <w:szCs w:val="24"/>
        </w:rPr>
        <w:t xml:space="preserve"> are common among patients with chronic pain </w:t>
      </w:r>
      <w:r w:rsidR="00CA264B" w:rsidRPr="00876767">
        <w:rPr>
          <w:rFonts w:ascii="Times New Roman" w:hAnsi="Times New Roman" w:cs="Times New Roman"/>
          <w:sz w:val="24"/>
          <w:szCs w:val="24"/>
        </w:rPr>
        <w:fldChar w:fldCharType="begin">
          <w:fldData xml:space="preserve">PEVuZE5vdGU+PENpdGU+PEF1dGhvcj5Ib2xtZXM8L0F1dGhvcj48WWVhcj4yMDEzPC9ZZWFyPjxS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==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PEVuZE5vdGU+PENpdGU+PEF1dGhvcj5Ib2xtZXM8L0F1dGhvcj48WWVhcj4yMDEzPC9ZZWFyPjxS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==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CA264B" w:rsidRPr="00876767">
        <w:rPr>
          <w:rFonts w:ascii="Times New Roman" w:hAnsi="Times New Roman" w:cs="Times New Roman"/>
          <w:sz w:val="24"/>
          <w:szCs w:val="24"/>
        </w:rPr>
      </w:r>
      <w:r w:rsidR="00CA264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[35,36]</w:t>
      </w:r>
      <w:r w:rsidR="00CA264B" w:rsidRPr="00876767">
        <w:rPr>
          <w:rFonts w:ascii="Times New Roman" w:hAnsi="Times New Roman" w:cs="Times New Roman"/>
          <w:sz w:val="24"/>
          <w:szCs w:val="24"/>
        </w:rPr>
        <w:fldChar w:fldCharType="end"/>
      </w:r>
      <w:r w:rsidR="0040554F" w:rsidRPr="00876767">
        <w:rPr>
          <w:rFonts w:ascii="Times New Roman" w:hAnsi="Times New Roman" w:cs="Times New Roman"/>
          <w:sz w:val="24"/>
          <w:szCs w:val="24"/>
        </w:rPr>
        <w:t>. As a result,</w:t>
      </w:r>
      <w:r w:rsidR="0038283B" w:rsidRPr="00876767">
        <w:rPr>
          <w:rFonts w:ascii="Times New Roman" w:hAnsi="Times New Roman" w:cs="Times New Roman"/>
          <w:sz w:val="24"/>
          <w:szCs w:val="24"/>
        </w:rPr>
        <w:t xml:space="preserve"> along with </w:t>
      </w:r>
      <w:r w:rsidR="00785B0B" w:rsidRPr="00876767">
        <w:rPr>
          <w:rFonts w:ascii="Times New Roman" w:hAnsi="Times New Roman" w:cs="Times New Roman"/>
          <w:sz w:val="24"/>
          <w:szCs w:val="24"/>
        </w:rPr>
        <w:t>pain relief</w:t>
      </w:r>
      <w:r w:rsidR="0038283B" w:rsidRPr="00876767">
        <w:rPr>
          <w:rFonts w:ascii="Times New Roman" w:hAnsi="Times New Roman" w:cs="Times New Roman"/>
          <w:sz w:val="24"/>
          <w:szCs w:val="24"/>
        </w:rPr>
        <w:t>, t</w:t>
      </w:r>
      <w:r w:rsidR="00F6781B" w:rsidRPr="00876767">
        <w:rPr>
          <w:rFonts w:ascii="Times New Roman" w:hAnsi="Times New Roman" w:cs="Times New Roman"/>
          <w:sz w:val="24"/>
          <w:szCs w:val="24"/>
        </w:rPr>
        <w:t>reatment for anxiety, depression and</w:t>
      </w:r>
      <w:r w:rsidR="00785B0B" w:rsidRPr="00876767">
        <w:rPr>
          <w:rFonts w:ascii="Times New Roman" w:hAnsi="Times New Roman" w:cs="Times New Roman"/>
          <w:sz w:val="24"/>
          <w:szCs w:val="24"/>
        </w:rPr>
        <w:t xml:space="preserve"> sleep </w:t>
      </w:r>
      <w:r w:rsidR="00F6781B" w:rsidRPr="00876767">
        <w:rPr>
          <w:rFonts w:ascii="Times New Roman" w:hAnsi="Times New Roman" w:cs="Times New Roman"/>
          <w:sz w:val="24"/>
          <w:szCs w:val="24"/>
        </w:rPr>
        <w:t>disorder are also important and</w:t>
      </w:r>
      <w:r w:rsidR="00785B0B" w:rsidRPr="00876767">
        <w:rPr>
          <w:rFonts w:ascii="Times New Roman" w:hAnsi="Times New Roman" w:cs="Times New Roman"/>
          <w:sz w:val="24"/>
          <w:szCs w:val="24"/>
        </w:rPr>
        <w:t xml:space="preserve"> require</w:t>
      </w:r>
      <w:r w:rsidR="00F6781B" w:rsidRPr="00876767">
        <w:rPr>
          <w:rFonts w:ascii="Times New Roman" w:hAnsi="Times New Roman" w:cs="Times New Roman"/>
          <w:sz w:val="24"/>
          <w:szCs w:val="24"/>
        </w:rPr>
        <w:t>s</w:t>
      </w:r>
      <w:r w:rsidR="00785B0B" w:rsidRPr="00876767">
        <w:rPr>
          <w:rFonts w:ascii="Times New Roman" w:hAnsi="Times New Roman" w:cs="Times New Roman"/>
          <w:sz w:val="24"/>
          <w:szCs w:val="24"/>
        </w:rPr>
        <w:t xml:space="preserve"> co-prescription of medications such as </w:t>
      </w:r>
      <w:r w:rsidR="00F6781B" w:rsidRPr="00876767">
        <w:rPr>
          <w:rFonts w:ascii="Times New Roman" w:hAnsi="Times New Roman" w:cs="Times New Roman"/>
          <w:sz w:val="24"/>
          <w:szCs w:val="24"/>
        </w:rPr>
        <w:t>benzodiazepines</w:t>
      </w:r>
      <w:r w:rsidR="00785B0B" w:rsidRPr="00876767">
        <w:rPr>
          <w:rFonts w:ascii="Times New Roman" w:hAnsi="Times New Roman" w:cs="Times New Roman"/>
          <w:sz w:val="24"/>
          <w:szCs w:val="24"/>
        </w:rPr>
        <w:t xml:space="preserve"> </w:t>
      </w:r>
      <w:r w:rsidR="00F6781B"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&lt;EndNote&gt;&lt;Cite&gt;&lt;Author&gt;Zin&lt;/Author&gt;&lt;Year&gt;2017&lt;/Year&gt;&lt;RecNum&gt;519&lt;/RecNum&gt;&lt;DisplayText&gt;&lt;style size="10"&gt;[16]&lt;/style&gt;&lt;/DisplayText&gt;&lt;record&gt;&lt;rec-number&gt;519&lt;/rec-number&gt;&lt;foreign-keys&gt;&lt;key app="EN" db-id="edrdpw29wxw296esez85fr9aars2sexzd9er" timestamp="1542588792"&gt;519&lt;/key&gt;&lt;/foreign-keys&gt;&lt;ref-type name="Journal Article"&gt;17&lt;/ref-type&gt;&lt;contributors&gt;&lt;authors&gt;&lt;author&gt;Zin, C. S.&lt;/author&gt;&lt;author&gt;Ismail, F.&lt;/author&gt;&lt;/authors&gt;&lt;/contributors&gt;&lt;auth-address&gt;Kulliyyah of Pharmacy, International Islamic University Malaysia, Bandar Indera Mahkota, Kuantan, Pahang, Malaysia.&lt;/auth-address&gt;&lt;titles&gt;&lt;title&gt;Co-prescription of opioids with benzodiazepine and other co-medications among opioid users: differential in opioid doses&lt;/title&gt;&lt;secondary-title&gt;J Pain Res&lt;/secondary-title&gt;&lt;/titles&gt;&lt;periodical&gt;&lt;full-title&gt;J Pain Res&lt;/full-title&gt;&lt;/periodical&gt;&lt;pages&gt;249-257&lt;/pages&gt;&lt;volume&gt;10&lt;/volume&gt;&lt;edition&gt;2017/02/10&lt;/edition&gt;&lt;keywords&gt;&lt;keyword&gt;benzodiazepine&lt;/keyword&gt;&lt;keyword&gt;co-medication&lt;/keyword&gt;&lt;keyword&gt;co-prescription&lt;/keyword&gt;&lt;keyword&gt;opioid&lt;/keyword&gt;&lt;keyword&gt;opioid users&lt;/keyword&gt;&lt;keyword&gt;pain&lt;/keyword&gt;&lt;/keywords&gt;&lt;dates&gt;&lt;year&gt;2017&lt;/year&gt;&lt;/dates&gt;&lt;isbn&gt;1178-7090 (Print)&amp;#xD;1178-7090 (Linking)&lt;/isbn&gt;&lt;accession-num&gt;28182128&lt;/accession-num&gt;&lt;urls&gt;&lt;related-urls&gt;&lt;url&gt;https://www.ncbi.nlm.nih.gov/pubmed/28182128&lt;/url&gt;&lt;/related-urls&gt;&lt;/urls&gt;&lt;custom2&gt;PMC5279838&lt;/custom2&gt;&lt;electronic-resource-num&gt;10.2147/JPR.S122853&lt;/electronic-resource-num&gt;&lt;/record&gt;&lt;/Cite&gt;&lt;/EndNote&gt;</w:instrText>
      </w:r>
      <w:r w:rsidR="00F6781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[16]</w:t>
      </w:r>
      <w:r w:rsidR="00F6781B" w:rsidRPr="00876767">
        <w:rPr>
          <w:rFonts w:ascii="Times New Roman" w:hAnsi="Times New Roman" w:cs="Times New Roman"/>
          <w:sz w:val="24"/>
          <w:szCs w:val="24"/>
        </w:rPr>
        <w:fldChar w:fldCharType="end"/>
      </w:r>
      <w:r w:rsidR="00F6781B" w:rsidRPr="00876767">
        <w:rPr>
          <w:rFonts w:ascii="Times New Roman" w:hAnsi="Times New Roman" w:cs="Times New Roman"/>
          <w:sz w:val="24"/>
          <w:szCs w:val="24"/>
        </w:rPr>
        <w:t xml:space="preserve">. </w:t>
      </w:r>
      <w:r w:rsidR="0089473E" w:rsidRPr="00876767">
        <w:rPr>
          <w:rFonts w:ascii="Times New Roman" w:hAnsi="Times New Roman" w:cs="Times New Roman"/>
          <w:sz w:val="24"/>
          <w:szCs w:val="24"/>
        </w:rPr>
        <w:t>However, it is not clear as to what ext</w:t>
      </w:r>
      <w:r w:rsidR="00CE75F4" w:rsidRPr="00876767">
        <w:rPr>
          <w:rFonts w:ascii="Times New Roman" w:hAnsi="Times New Roman" w:cs="Times New Roman"/>
          <w:sz w:val="24"/>
          <w:szCs w:val="24"/>
        </w:rPr>
        <w:t>e</w:t>
      </w:r>
      <w:r w:rsidR="0089473E" w:rsidRPr="00876767">
        <w:rPr>
          <w:rFonts w:ascii="Times New Roman" w:hAnsi="Times New Roman" w:cs="Times New Roman"/>
          <w:sz w:val="24"/>
          <w:szCs w:val="24"/>
        </w:rPr>
        <w:t xml:space="preserve">nt the concurrent use of benzodiazepines and opioids is caused by psychiatric problems or as a therapeutic treatment of pain. </w:t>
      </w:r>
      <w:r w:rsidR="00996055" w:rsidRPr="00876767">
        <w:rPr>
          <w:rFonts w:ascii="Times New Roman" w:hAnsi="Times New Roman" w:cs="Times New Roman"/>
          <w:sz w:val="24"/>
          <w:szCs w:val="24"/>
        </w:rPr>
        <w:t>Most</w:t>
      </w:r>
      <w:r w:rsidR="00B16C86" w:rsidRPr="00876767">
        <w:rPr>
          <w:rFonts w:ascii="Times New Roman" w:hAnsi="Times New Roman" w:cs="Times New Roman"/>
          <w:sz w:val="24"/>
          <w:szCs w:val="24"/>
        </w:rPr>
        <w:t xml:space="preserve"> guideline</w:t>
      </w:r>
      <w:r w:rsidR="00996055" w:rsidRPr="00876767">
        <w:rPr>
          <w:rFonts w:ascii="Times New Roman" w:hAnsi="Times New Roman" w:cs="Times New Roman"/>
          <w:sz w:val="24"/>
          <w:szCs w:val="24"/>
        </w:rPr>
        <w:t>s on prescription opioids and benzodiazepines say that</w:t>
      </w:r>
      <w:r w:rsidR="00B16C86" w:rsidRPr="00876767">
        <w:rPr>
          <w:rFonts w:ascii="Times New Roman" w:hAnsi="Times New Roman" w:cs="Times New Roman"/>
          <w:sz w:val="24"/>
          <w:szCs w:val="24"/>
        </w:rPr>
        <w:t xml:space="preserve"> although there are circumstances when it might be appropriate to </w:t>
      </w:r>
      <w:r w:rsidR="0007162B" w:rsidRPr="00876767">
        <w:rPr>
          <w:rFonts w:ascii="Times New Roman" w:hAnsi="Times New Roman" w:cs="Times New Roman"/>
          <w:sz w:val="24"/>
          <w:szCs w:val="24"/>
        </w:rPr>
        <w:t xml:space="preserve">concurrently </w:t>
      </w:r>
      <w:r w:rsidR="00B16C86" w:rsidRPr="00876767">
        <w:rPr>
          <w:rFonts w:ascii="Times New Roman" w:hAnsi="Times New Roman" w:cs="Times New Roman"/>
          <w:sz w:val="24"/>
          <w:szCs w:val="24"/>
        </w:rPr>
        <w:t xml:space="preserve">prescribe opioids </w:t>
      </w:r>
      <w:r w:rsidR="0007162B" w:rsidRPr="00876767">
        <w:rPr>
          <w:rFonts w:ascii="Times New Roman" w:hAnsi="Times New Roman" w:cs="Times New Roman"/>
          <w:sz w:val="24"/>
          <w:szCs w:val="24"/>
        </w:rPr>
        <w:t>and benzodiazepines</w:t>
      </w:r>
      <w:r w:rsidR="00B16C86" w:rsidRPr="00876767">
        <w:rPr>
          <w:rFonts w:ascii="Times New Roman" w:hAnsi="Times New Roman" w:cs="Times New Roman"/>
          <w:sz w:val="24"/>
          <w:szCs w:val="24"/>
        </w:rPr>
        <w:t>, clinicians should avoid prescribing opioids and benzodiazepines concurrently whenever possible</w:t>
      </w:r>
      <w:r w:rsidR="0007162B" w:rsidRPr="00876767">
        <w:rPr>
          <w:rFonts w:ascii="Times New Roman" w:hAnsi="Times New Roman" w:cs="Times New Roman"/>
          <w:sz w:val="24"/>
          <w:szCs w:val="24"/>
        </w:rPr>
        <w:t xml:space="preserve"> </w:t>
      </w:r>
      <w:r w:rsidR="0007162B"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PEVuZE5vdGU+PENpdGU+PEF1dGhvcj5Eb3dlbGw8L0F1dGhvcj48WWVhcj4yMDE2PC9ZZWFyPjxS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07162B" w:rsidRPr="00876767">
        <w:rPr>
          <w:rFonts w:ascii="Times New Roman" w:hAnsi="Times New Roman" w:cs="Times New Roman"/>
          <w:sz w:val="24"/>
          <w:szCs w:val="24"/>
        </w:rPr>
      </w:r>
      <w:r w:rsidR="0007162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[9]</w:t>
      </w:r>
      <w:r w:rsidR="0007162B" w:rsidRPr="00876767">
        <w:rPr>
          <w:rFonts w:ascii="Times New Roman" w:hAnsi="Times New Roman" w:cs="Times New Roman"/>
          <w:sz w:val="24"/>
          <w:szCs w:val="24"/>
        </w:rPr>
        <w:fldChar w:fldCharType="end"/>
      </w:r>
      <w:r w:rsidR="00B16C86" w:rsidRPr="00876767">
        <w:rPr>
          <w:rFonts w:ascii="Times New Roman" w:hAnsi="Times New Roman" w:cs="Times New Roman"/>
          <w:sz w:val="24"/>
          <w:szCs w:val="24"/>
        </w:rPr>
        <w:t xml:space="preserve">. </w:t>
      </w:r>
    </w:p>
    <w:p w14:paraId="12D5BD5B" w14:textId="2AD0C720" w:rsidR="00EC1FC8" w:rsidRPr="00876767" w:rsidRDefault="00EC1FC8" w:rsidP="00F6781B">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Our dataset did not have information about the prescribers or dispensers. As a result, we are unable to say as to what proportion of these concurrent prescribing were from the single </w:t>
      </w:r>
      <w:r w:rsidRPr="00876767">
        <w:rPr>
          <w:rFonts w:ascii="Times New Roman" w:hAnsi="Times New Roman" w:cs="Times New Roman"/>
          <w:sz w:val="24"/>
          <w:szCs w:val="24"/>
        </w:rPr>
        <w:lastRenderedPageBreak/>
        <w:t xml:space="preserve">provider. However, literature suggests, a majority of concurrent cases involved a single provider prescribing both drugs within a short time window </w:t>
      </w:r>
      <w:r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PEVuZE5vdGU+PENpdGU+PEF1dGhvcj5Id2FuZzwvQXV0aG9yPjxZZWFyPjIwMTY8L1llYXI+PFJl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Pr="00876767">
        <w:rPr>
          <w:rFonts w:ascii="Times New Roman" w:hAnsi="Times New Roman" w:cs="Times New Roman"/>
          <w:sz w:val="24"/>
          <w:szCs w:val="24"/>
        </w:rPr>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[8]</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This suggests the necessity for improved education</w:t>
      </w:r>
      <w:r w:rsidR="00FE393D" w:rsidRPr="00876767">
        <w:rPr>
          <w:rFonts w:ascii="Times New Roman" w:hAnsi="Times New Roman" w:cs="Times New Roman"/>
          <w:sz w:val="24"/>
          <w:szCs w:val="24"/>
        </w:rPr>
        <w:t xml:space="preserve"> for prescriber</w:t>
      </w:r>
      <w:r w:rsidRPr="00876767">
        <w:rPr>
          <w:rFonts w:ascii="Times New Roman" w:hAnsi="Times New Roman" w:cs="Times New Roman"/>
          <w:sz w:val="24"/>
          <w:szCs w:val="24"/>
        </w:rPr>
        <w:t xml:space="preserve">, information about better alternative treatments and support in managing patients who use both of these drugs concurrently. In addition, further research is needed to assess the strategies to reduce co-prescribing and concurrent use of these drugs, as prescriber guidelines and education may not be </w:t>
      </w:r>
      <w:r w:rsidR="002F60A2" w:rsidRPr="00876767">
        <w:rPr>
          <w:rFonts w:ascii="Times New Roman" w:hAnsi="Times New Roman" w:cs="Times New Roman"/>
          <w:sz w:val="24"/>
          <w:szCs w:val="24"/>
        </w:rPr>
        <w:t>enough</w:t>
      </w:r>
      <w:r w:rsidRPr="00876767">
        <w:rPr>
          <w:rFonts w:ascii="Times New Roman" w:hAnsi="Times New Roman" w:cs="Times New Roman"/>
          <w:sz w:val="24"/>
          <w:szCs w:val="24"/>
        </w:rPr>
        <w:t xml:space="preserve">. </w:t>
      </w:r>
    </w:p>
    <w:p w14:paraId="3FF71AAF" w14:textId="76E45F2F" w:rsidR="002B540A" w:rsidRPr="00876767" w:rsidRDefault="008A2BFD"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Although it is unknown as to what proportion of th</w:t>
      </w:r>
      <w:r w:rsidR="00FE393D" w:rsidRPr="00876767">
        <w:rPr>
          <w:rFonts w:ascii="Times New Roman" w:hAnsi="Times New Roman" w:cs="Times New Roman"/>
          <w:sz w:val="24"/>
          <w:szCs w:val="24"/>
        </w:rPr>
        <w:t xml:space="preserve">is </w:t>
      </w:r>
      <w:r w:rsidRPr="00876767">
        <w:rPr>
          <w:rFonts w:ascii="Times New Roman" w:hAnsi="Times New Roman" w:cs="Times New Roman"/>
          <w:sz w:val="24"/>
          <w:szCs w:val="24"/>
        </w:rPr>
        <w:t xml:space="preserve">concurrent dispensing </w:t>
      </w:r>
      <w:r w:rsidR="00FE393D" w:rsidRPr="00876767">
        <w:rPr>
          <w:rFonts w:ascii="Times New Roman" w:hAnsi="Times New Roman" w:cs="Times New Roman"/>
          <w:sz w:val="24"/>
          <w:szCs w:val="24"/>
        </w:rPr>
        <w:t>was</w:t>
      </w:r>
      <w:r w:rsidRPr="00876767">
        <w:rPr>
          <w:rFonts w:ascii="Times New Roman" w:hAnsi="Times New Roman" w:cs="Times New Roman"/>
          <w:sz w:val="24"/>
          <w:szCs w:val="24"/>
        </w:rPr>
        <w:t xml:space="preserve"> </w:t>
      </w:r>
      <w:r w:rsidR="005A57F1" w:rsidRPr="00876767">
        <w:rPr>
          <w:rFonts w:ascii="Times New Roman" w:hAnsi="Times New Roman" w:cs="Times New Roman"/>
          <w:sz w:val="24"/>
          <w:szCs w:val="24"/>
        </w:rPr>
        <w:t>attributable to prescription by several clinicians</w:t>
      </w:r>
      <w:r w:rsidR="00EF3140" w:rsidRPr="00876767">
        <w:rPr>
          <w:rFonts w:ascii="Times New Roman" w:hAnsi="Times New Roman" w:cs="Times New Roman"/>
          <w:sz w:val="24"/>
          <w:szCs w:val="24"/>
        </w:rPr>
        <w:t xml:space="preserve"> in a small period</w:t>
      </w:r>
      <w:r w:rsidR="005A57F1" w:rsidRPr="00876767">
        <w:rPr>
          <w:rFonts w:ascii="Times New Roman" w:hAnsi="Times New Roman" w:cs="Times New Roman"/>
          <w:sz w:val="24"/>
          <w:szCs w:val="24"/>
        </w:rPr>
        <w:t xml:space="preserve">, literature suggests a considerable part of these are due to inadequate information of the history of prescribing. </w:t>
      </w:r>
      <w:r w:rsidR="00DC1DFB" w:rsidRPr="00876767">
        <w:rPr>
          <w:rFonts w:ascii="Times New Roman" w:hAnsi="Times New Roman" w:cs="Times New Roman"/>
          <w:sz w:val="24"/>
          <w:szCs w:val="24"/>
        </w:rPr>
        <w:t>A recent study</w:t>
      </w:r>
      <w:r w:rsidR="00BB51CF" w:rsidRPr="00876767">
        <w:rPr>
          <w:rFonts w:ascii="Times New Roman" w:hAnsi="Times New Roman" w:cs="Times New Roman"/>
          <w:sz w:val="24"/>
          <w:szCs w:val="24"/>
        </w:rPr>
        <w:t xml:space="preserve"> showed that </w:t>
      </w:r>
      <w:r w:rsidR="00DC1DFB" w:rsidRPr="00876767">
        <w:rPr>
          <w:rFonts w:ascii="Times New Roman" w:hAnsi="Times New Roman" w:cs="Times New Roman"/>
          <w:sz w:val="24"/>
          <w:szCs w:val="24"/>
        </w:rPr>
        <w:t xml:space="preserve">the </w:t>
      </w:r>
      <w:r w:rsidR="00BB51CF" w:rsidRPr="00876767">
        <w:rPr>
          <w:rFonts w:ascii="Times New Roman" w:hAnsi="Times New Roman" w:cs="Times New Roman"/>
          <w:sz w:val="24"/>
          <w:szCs w:val="24"/>
        </w:rPr>
        <w:t>risk of overdose</w:t>
      </w:r>
      <w:r w:rsidR="00DC1DFB" w:rsidRPr="00876767">
        <w:rPr>
          <w:rFonts w:ascii="Times New Roman" w:hAnsi="Times New Roman" w:cs="Times New Roman"/>
          <w:sz w:val="24"/>
          <w:szCs w:val="24"/>
        </w:rPr>
        <w:t xml:space="preserve"> increases with the numbers of opioid and benzodiazepine prescribers </w:t>
      </w:r>
      <w:r w:rsidR="00DC1DFB"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&lt;EndNote&gt;&lt;Cite&gt;&lt;Author&gt;Hernandez&lt;/Author&gt;&lt;Year&gt;2018&lt;/Year&gt;&lt;RecNum&gt;522&lt;/RecNum&gt;&lt;DisplayText&gt;&lt;style size="10"&gt;[37]&lt;/style&gt;&lt;/DisplayText&gt;&lt;record&gt;&lt;rec-number&gt;522&lt;/rec-number&gt;&lt;foreign-keys&gt;&lt;key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00DC1DFB"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[37]</w:t>
      </w:r>
      <w:r w:rsidR="00DC1DFB" w:rsidRPr="00876767">
        <w:rPr>
          <w:rFonts w:ascii="Times New Roman" w:hAnsi="Times New Roman" w:cs="Times New Roman"/>
          <w:sz w:val="24"/>
          <w:szCs w:val="24"/>
        </w:rPr>
        <w:fldChar w:fldCharType="end"/>
      </w:r>
      <w:r w:rsidR="00DC1DFB" w:rsidRPr="00876767">
        <w:rPr>
          <w:rFonts w:ascii="Times New Roman" w:hAnsi="Times New Roman" w:cs="Times New Roman"/>
          <w:sz w:val="24"/>
          <w:szCs w:val="24"/>
        </w:rPr>
        <w:t xml:space="preserve">. </w:t>
      </w:r>
      <w:r w:rsidR="005A57F1" w:rsidRPr="00876767">
        <w:rPr>
          <w:rFonts w:ascii="Times New Roman" w:hAnsi="Times New Roman" w:cs="Times New Roman"/>
          <w:sz w:val="24"/>
          <w:szCs w:val="24"/>
        </w:rPr>
        <w:t xml:space="preserve">If the clinicians or pharmacists are unaware of the previous prescription/dispensing, they often need to rely on the information they receive from the patients. </w:t>
      </w:r>
      <w:r w:rsidR="00663C4F" w:rsidRPr="00876767">
        <w:rPr>
          <w:rFonts w:ascii="Times New Roman" w:hAnsi="Times New Roman" w:cs="Times New Roman"/>
          <w:sz w:val="24"/>
          <w:szCs w:val="24"/>
        </w:rPr>
        <w:t>Although drug urine test is recommended when there are reasons for suspicion,</w:t>
      </w:r>
      <w:r w:rsidR="00EF3140" w:rsidRPr="00876767">
        <w:rPr>
          <w:rFonts w:ascii="Times New Roman" w:hAnsi="Times New Roman" w:cs="Times New Roman"/>
          <w:sz w:val="24"/>
          <w:szCs w:val="24"/>
        </w:rPr>
        <w:t xml:space="preserve"> </w:t>
      </w:r>
      <w:r w:rsidR="00FE393D" w:rsidRPr="00876767">
        <w:rPr>
          <w:rFonts w:ascii="Times New Roman" w:hAnsi="Times New Roman" w:cs="Times New Roman"/>
          <w:sz w:val="24"/>
          <w:szCs w:val="24"/>
        </w:rPr>
        <w:t xml:space="preserve">this involves a </w:t>
      </w:r>
      <w:r w:rsidR="00EF3140" w:rsidRPr="00876767">
        <w:rPr>
          <w:rFonts w:ascii="Times New Roman" w:hAnsi="Times New Roman" w:cs="Times New Roman"/>
          <w:sz w:val="24"/>
          <w:szCs w:val="24"/>
        </w:rPr>
        <w:t>range of challenges</w:t>
      </w:r>
      <w:r w:rsidR="00663C4F" w:rsidRPr="00876767">
        <w:rPr>
          <w:rFonts w:ascii="Times New Roman" w:hAnsi="Times New Roman" w:cs="Times New Roman"/>
          <w:sz w:val="24"/>
          <w:szCs w:val="24"/>
        </w:rPr>
        <w:t xml:space="preserve"> </w:t>
      </w:r>
      <w:r w:rsidR="00EF3140" w:rsidRPr="00876767">
        <w:rPr>
          <w:rFonts w:ascii="Times New Roman" w:hAnsi="Times New Roman" w:cs="Times New Roman"/>
          <w:sz w:val="24"/>
          <w:szCs w:val="24"/>
        </w:rPr>
        <w:fldChar w:fldCharType="begin">
          <w:fldData xml:space="preserve">PEVuZE5vdGU+PENpdGU+PEF1dGhvcj5DZWFzYXI8L0F1dGhvcj48WWVhcj4yMDE2PC9ZZWFyPjxS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PEVuZE5vdGU+PENpdGU+PEF1dGhvcj5DZWFzYXI8L0F1dGhvcj48WWVhcj4yMDE2PC9ZZWFyPjxS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EF3140" w:rsidRPr="00876767">
        <w:rPr>
          <w:rFonts w:ascii="Times New Roman" w:hAnsi="Times New Roman" w:cs="Times New Roman"/>
          <w:sz w:val="24"/>
          <w:szCs w:val="24"/>
        </w:rPr>
      </w:r>
      <w:r w:rsidR="00EF3140"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[38]</w:t>
      </w:r>
      <w:r w:rsidR="00EF3140" w:rsidRPr="00876767">
        <w:rPr>
          <w:rFonts w:ascii="Times New Roman" w:hAnsi="Times New Roman" w:cs="Times New Roman"/>
          <w:sz w:val="24"/>
          <w:szCs w:val="24"/>
        </w:rPr>
        <w:fldChar w:fldCharType="end"/>
      </w:r>
      <w:r w:rsidR="00663C4F" w:rsidRPr="00876767">
        <w:rPr>
          <w:rFonts w:ascii="Times New Roman" w:hAnsi="Times New Roman" w:cs="Times New Roman"/>
          <w:sz w:val="24"/>
          <w:szCs w:val="24"/>
        </w:rPr>
        <w:t xml:space="preserve">. </w:t>
      </w:r>
      <w:r w:rsidR="00EF3140" w:rsidRPr="00876767">
        <w:rPr>
          <w:rFonts w:ascii="Times New Roman" w:hAnsi="Times New Roman" w:cs="Times New Roman"/>
          <w:sz w:val="24"/>
          <w:szCs w:val="24"/>
        </w:rPr>
        <w:t xml:space="preserve">These, together, possibly </w:t>
      </w:r>
      <w:r w:rsidR="00FE393D" w:rsidRPr="00876767">
        <w:rPr>
          <w:rFonts w:ascii="Times New Roman" w:hAnsi="Times New Roman" w:cs="Times New Roman"/>
          <w:sz w:val="24"/>
          <w:szCs w:val="24"/>
        </w:rPr>
        <w:t>highlight</w:t>
      </w:r>
      <w:r w:rsidR="003E454E" w:rsidRPr="00876767">
        <w:rPr>
          <w:rFonts w:ascii="Times New Roman" w:hAnsi="Times New Roman" w:cs="Times New Roman"/>
          <w:sz w:val="24"/>
          <w:szCs w:val="24"/>
        </w:rPr>
        <w:t xml:space="preserve"> the important role that fragmentation of care plays in the inappropriate </w:t>
      </w:r>
      <w:r w:rsidR="00EF3140" w:rsidRPr="00876767">
        <w:rPr>
          <w:rFonts w:ascii="Times New Roman" w:hAnsi="Times New Roman" w:cs="Times New Roman"/>
          <w:sz w:val="24"/>
          <w:szCs w:val="24"/>
        </w:rPr>
        <w:t xml:space="preserve">and concurrent </w:t>
      </w:r>
      <w:r w:rsidR="003E454E" w:rsidRPr="00876767">
        <w:rPr>
          <w:rFonts w:ascii="Times New Roman" w:hAnsi="Times New Roman" w:cs="Times New Roman"/>
          <w:sz w:val="24"/>
          <w:szCs w:val="24"/>
        </w:rPr>
        <w:t xml:space="preserve">use of opioids </w:t>
      </w:r>
      <w:r w:rsidR="00EF3140" w:rsidRPr="00876767">
        <w:rPr>
          <w:rFonts w:ascii="Times New Roman" w:hAnsi="Times New Roman" w:cs="Times New Roman"/>
          <w:sz w:val="24"/>
          <w:szCs w:val="24"/>
        </w:rPr>
        <w:t xml:space="preserve">and benzodiazepines and </w:t>
      </w:r>
      <w:r w:rsidR="003E454E" w:rsidRPr="00876767">
        <w:rPr>
          <w:rFonts w:ascii="Times New Roman" w:hAnsi="Times New Roman" w:cs="Times New Roman"/>
          <w:sz w:val="24"/>
          <w:szCs w:val="24"/>
        </w:rPr>
        <w:t xml:space="preserve">subsequent risk of </w:t>
      </w:r>
      <w:r w:rsidR="0063470E" w:rsidRPr="00876767">
        <w:rPr>
          <w:rFonts w:ascii="Times New Roman" w:hAnsi="Times New Roman" w:cs="Times New Roman"/>
          <w:sz w:val="24"/>
          <w:szCs w:val="24"/>
        </w:rPr>
        <w:t>overdose</w:t>
      </w:r>
      <w:r w:rsidR="00FE393D" w:rsidRPr="00876767">
        <w:rPr>
          <w:rFonts w:ascii="Times New Roman" w:hAnsi="Times New Roman" w:cs="Times New Roman"/>
          <w:sz w:val="24"/>
          <w:szCs w:val="24"/>
        </w:rPr>
        <w:t>,</w:t>
      </w:r>
      <w:r w:rsidR="0063470E" w:rsidRPr="00876767">
        <w:rPr>
          <w:rFonts w:ascii="Times New Roman" w:hAnsi="Times New Roman" w:cs="Times New Roman"/>
          <w:sz w:val="24"/>
          <w:szCs w:val="24"/>
        </w:rPr>
        <w:t xml:space="preserve"> </w:t>
      </w:r>
      <w:r w:rsidR="00F170A4" w:rsidRPr="00876767">
        <w:rPr>
          <w:rFonts w:ascii="Times New Roman" w:hAnsi="Times New Roman" w:cs="Times New Roman"/>
          <w:sz w:val="24"/>
          <w:szCs w:val="24"/>
        </w:rPr>
        <w:t>and</w:t>
      </w:r>
      <w:r w:rsidR="003E454E" w:rsidRPr="00876767">
        <w:rPr>
          <w:rFonts w:ascii="Times New Roman" w:hAnsi="Times New Roman" w:cs="Times New Roman"/>
          <w:sz w:val="24"/>
          <w:szCs w:val="24"/>
        </w:rPr>
        <w:t xml:space="preserve"> warrant the </w:t>
      </w:r>
      <w:r w:rsidR="00CF1724" w:rsidRPr="00876767">
        <w:rPr>
          <w:rFonts w:ascii="Times New Roman" w:hAnsi="Times New Roman" w:cs="Times New Roman"/>
          <w:sz w:val="24"/>
          <w:szCs w:val="24"/>
        </w:rPr>
        <w:t>necessity</w:t>
      </w:r>
      <w:r w:rsidR="0063470E" w:rsidRPr="00876767">
        <w:rPr>
          <w:rFonts w:ascii="Times New Roman" w:hAnsi="Times New Roman" w:cs="Times New Roman"/>
          <w:sz w:val="24"/>
          <w:szCs w:val="24"/>
        </w:rPr>
        <w:t xml:space="preserve"> of</w:t>
      </w:r>
      <w:r w:rsidR="00F170A4" w:rsidRPr="00876767">
        <w:rPr>
          <w:rFonts w:ascii="Times New Roman" w:hAnsi="Times New Roman" w:cs="Times New Roman"/>
          <w:sz w:val="24"/>
          <w:szCs w:val="24"/>
        </w:rPr>
        <w:t xml:space="preserve"> introducing</w:t>
      </w:r>
      <w:r w:rsidR="0063470E" w:rsidRPr="00876767">
        <w:rPr>
          <w:rFonts w:ascii="Times New Roman" w:hAnsi="Times New Roman" w:cs="Times New Roman"/>
          <w:sz w:val="24"/>
          <w:szCs w:val="24"/>
        </w:rPr>
        <w:t xml:space="preserve"> </w:t>
      </w:r>
      <w:r w:rsidR="00F170A4" w:rsidRPr="00876767">
        <w:rPr>
          <w:rFonts w:ascii="Times New Roman" w:hAnsi="Times New Roman" w:cs="Times New Roman"/>
          <w:sz w:val="24"/>
          <w:szCs w:val="24"/>
        </w:rPr>
        <w:t xml:space="preserve">real-time </w:t>
      </w:r>
      <w:r w:rsidR="003E454E" w:rsidRPr="00876767">
        <w:rPr>
          <w:rFonts w:ascii="Times New Roman" w:hAnsi="Times New Roman" w:cs="Times New Roman"/>
          <w:sz w:val="24"/>
          <w:szCs w:val="24"/>
        </w:rPr>
        <w:t>prescription</w:t>
      </w:r>
      <w:r w:rsidR="0063470E" w:rsidRPr="00876767">
        <w:rPr>
          <w:rFonts w:ascii="Times New Roman" w:hAnsi="Times New Roman" w:cs="Times New Roman"/>
          <w:sz w:val="24"/>
          <w:szCs w:val="24"/>
        </w:rPr>
        <w:t xml:space="preserve"> drug</w:t>
      </w:r>
      <w:r w:rsidR="003E454E" w:rsidRPr="00876767">
        <w:rPr>
          <w:rFonts w:ascii="Times New Roman" w:hAnsi="Times New Roman" w:cs="Times New Roman"/>
          <w:sz w:val="24"/>
          <w:szCs w:val="24"/>
        </w:rPr>
        <w:t xml:space="preserve"> monitoring program</w:t>
      </w:r>
      <w:r w:rsidR="00F170A4" w:rsidRPr="00876767">
        <w:rPr>
          <w:rFonts w:ascii="Times New Roman" w:hAnsi="Times New Roman" w:cs="Times New Roman"/>
          <w:sz w:val="24"/>
          <w:szCs w:val="24"/>
        </w:rPr>
        <w:t xml:space="preserve">. </w:t>
      </w:r>
      <w:r w:rsidR="00CF1724" w:rsidRPr="00876767">
        <w:rPr>
          <w:rFonts w:ascii="Times New Roman" w:hAnsi="Times New Roman" w:cs="Times New Roman"/>
          <w:sz w:val="24"/>
          <w:szCs w:val="24"/>
        </w:rPr>
        <w:t xml:space="preserve">This computer based program helps physicians and pharmacists to check the history of prescription drugs of dependence before prescribing and dispensing </w:t>
      </w:r>
      <w:r w:rsidR="00CF1724"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&lt;EndNote&gt;&lt;Cite&gt;&lt;Author&gt;Islam&lt;/Author&gt;&lt;Year&gt;2014&lt;/Year&gt;&lt;RecNum&gt;132&lt;/RecNum&gt;&lt;DisplayText&gt;&lt;style size="10"&gt;[39]&lt;/style&gt;&lt;/DisplayText&gt;&lt;record&gt;&lt;rec-number&gt;132&lt;/rec-number&gt;&lt;foreign-keys&gt;&lt;key app="EN" db-id="edrdpw29wxw296esez85fr9aars2sexzd9er" timestamp="1408277420"&gt;132&lt;/key&gt;&lt;/foreign-keys&gt;&lt;ref-type name="Journal Article"&gt;17&lt;/ref-type&gt;&lt;contributors&gt;&lt;authors&gt;&lt;author&gt;Islam, M. M.&lt;/author&gt;&lt;author&gt;McRae, I. S.&lt;/author&gt;&lt;/authors&gt;&lt;/contributors&gt;&lt;titles&gt;&lt;title&gt;An inevitable wave of prescription drug monitoring programs in the context of prescription opioids: pros, cons and tensions&lt;/title&gt;&lt;secondary-title&gt;BMC Pharmacol Toxicol&lt;/secondary-title&gt;&lt;alt-title&gt;BMC pharmacology &amp;amp; toxicology&lt;/alt-title&gt;&lt;/titles&gt;&lt;periodical&gt;&lt;full-title&gt;BMC Pharmacol Toxicol&lt;/full-title&gt;&lt;/periodical&gt;&lt;pages&gt;46&lt;/pages&gt;&lt;volume&gt;15&lt;/volume&gt;&lt;number&gt;1&lt;/number&gt;&lt;dates&gt;&lt;year&gt;2014&lt;/year&gt;&lt;pub-dates&gt;&lt;date&gt;Aug 16&lt;/date&gt;&lt;/pub-dates&gt;&lt;/dates&gt;&lt;isbn&gt;2050-6511 (Electronic)&amp;#xD;2050-6511 (Linking)&lt;/isbn&gt;&lt;accession-num&gt;25127880&lt;/accession-num&gt;&lt;urls&gt;&lt;related-urls&gt;&lt;url&gt;http://www.ncbi.nlm.nih.gov/pubmed/25127880&lt;/url&gt;&lt;/related-urls&gt;&lt;/urls&gt;&lt;electronic-resource-num&gt;10.1186/2050-6511-15-46&lt;/electronic-resource-num&gt;&lt;/record&gt;&lt;/Cite&gt;&lt;/EndNote&gt;</w:instrText>
      </w:r>
      <w:r w:rsidR="00CF172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[39]</w:t>
      </w:r>
      <w:r w:rsidR="00CF1724" w:rsidRPr="00876767">
        <w:rPr>
          <w:rFonts w:ascii="Times New Roman" w:hAnsi="Times New Roman" w:cs="Times New Roman"/>
          <w:sz w:val="24"/>
          <w:szCs w:val="24"/>
        </w:rPr>
        <w:fldChar w:fldCharType="end"/>
      </w:r>
      <w:r w:rsidR="00CF1724" w:rsidRPr="00876767">
        <w:rPr>
          <w:rFonts w:ascii="Times New Roman" w:hAnsi="Times New Roman" w:cs="Times New Roman"/>
          <w:sz w:val="24"/>
          <w:szCs w:val="24"/>
        </w:rPr>
        <w:t xml:space="preserve">. </w:t>
      </w:r>
      <w:r w:rsidR="00F170A4" w:rsidRPr="00876767">
        <w:rPr>
          <w:rFonts w:ascii="Times New Roman" w:hAnsi="Times New Roman" w:cs="Times New Roman"/>
          <w:sz w:val="24"/>
          <w:szCs w:val="24"/>
        </w:rPr>
        <w:t xml:space="preserve">The good news is that some states are now implementing this program. Tasmania initiated such program first. Currently the Victorian government is implementing a similar program known as “SafeScript” </w:t>
      </w:r>
      <w:r w:rsidR="00F170A4"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&lt;EndNote&gt;&lt;Cite&gt;&lt;Author&gt;Victoria State Government&lt;/Author&gt;&lt;Year&gt;2018&lt;/Year&gt;&lt;RecNum&gt;488&lt;/RecNum&gt;&lt;DisplayText&gt;&lt;style size="10"&gt;[40]&lt;/style&gt;&lt;/DisplayText&gt;&lt;record&gt;&lt;rec-number&gt;488&lt;/rec-number&gt;&lt;foreign-keys&gt;&lt;key app="EN" db-id="edrdpw29wxw296esez85fr9aars2sexzd9er" timestamp="1537017783"&gt;488&lt;/key&gt;&lt;/foreign-keys&gt;&lt;ref-type name="Web Page"&gt;12&lt;/ref-type&gt;&lt;contributors&gt;&lt;authors&gt;&lt;author&gt;Victoria State Government,&lt;/author&gt;&lt;/authors&gt;&lt;/contributors&gt;&lt;titles&gt;&lt;title&gt;SafeScript&lt;/title&gt;&lt;/titles&gt;&lt;dates&gt;&lt;year&gt;2018&lt;/year&gt;&lt;/dates&gt;&lt;urls&gt;&lt;related-urls&gt;&lt;url&gt;https://www2.health.vic.gov.au/public-health/drugs-and-poisons/safescript/about-safescript&lt;/url&gt;&lt;/related-urls&gt;&lt;/urls&gt;&lt;/record&gt;&lt;/Cite&gt;&lt;/EndNote&gt;</w:instrText>
      </w:r>
      <w:r w:rsidR="00F170A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[40]</w:t>
      </w:r>
      <w:r w:rsidR="00F170A4" w:rsidRPr="00876767">
        <w:rPr>
          <w:rFonts w:ascii="Times New Roman" w:hAnsi="Times New Roman" w:cs="Times New Roman"/>
          <w:sz w:val="24"/>
          <w:szCs w:val="24"/>
        </w:rPr>
        <w:fldChar w:fldCharType="end"/>
      </w:r>
      <w:r w:rsidR="003B69B4" w:rsidRPr="00876767">
        <w:rPr>
          <w:rFonts w:ascii="Times New Roman" w:hAnsi="Times New Roman" w:cs="Times New Roman"/>
          <w:sz w:val="24"/>
          <w:szCs w:val="24"/>
        </w:rPr>
        <w:t>.</w:t>
      </w:r>
      <w:r w:rsidR="00F170A4" w:rsidRPr="00876767">
        <w:rPr>
          <w:rFonts w:ascii="Times New Roman" w:hAnsi="Times New Roman" w:cs="Times New Roman"/>
          <w:sz w:val="24"/>
          <w:szCs w:val="24"/>
        </w:rPr>
        <w:t xml:space="preserve"> The NSW government </w:t>
      </w:r>
      <w:r w:rsidR="00CE75F4" w:rsidRPr="00876767">
        <w:rPr>
          <w:rFonts w:ascii="Times New Roman" w:hAnsi="Times New Roman" w:cs="Times New Roman"/>
          <w:sz w:val="24"/>
          <w:szCs w:val="24"/>
        </w:rPr>
        <w:t>aw</w:t>
      </w:r>
      <w:r w:rsidR="00F170A4" w:rsidRPr="00876767">
        <w:rPr>
          <w:rFonts w:ascii="Times New Roman" w:hAnsi="Times New Roman" w:cs="Times New Roman"/>
          <w:sz w:val="24"/>
          <w:szCs w:val="24"/>
        </w:rPr>
        <w:t xml:space="preserve">aiting a nation-wide implementation of this program </w:t>
      </w:r>
      <w:r w:rsidR="00F170A4"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&lt;EndNote&gt;&lt;Cite&gt;&lt;Author&gt;Hayes&lt;/Author&gt;&lt;Year&gt;2018&lt;/Year&gt;&lt;RecNum&gt;489&lt;/RecNum&gt;&lt;DisplayText&gt;&lt;style size="10"&gt;[41]&lt;/style&gt;&lt;/DisplayText&gt;&lt;record&gt;&lt;rec-number&gt;489&lt;/rec-number&gt;&lt;foreign-keys&gt;&lt;key app="EN" db-id="edrdpw29wxw296esez85fr9aars2sexzd9er" timestamp="1537020867"&gt;489&lt;/key&gt;&lt;/foreign-keys&gt;&lt;ref-type name="Web Page"&gt;12&lt;/ref-type&gt;&lt;contributors&gt;&lt;authors&gt;&lt;author&gt;Paul Hayes&lt;/author&gt;&lt;/authors&gt;&lt;/contributors&gt;&lt;titles&gt;&lt;title&gt;NSW push for real-time monitoring to reduce prescription drug misuse&lt;/title&gt;&lt;/titles&gt;&lt;dates&gt;&lt;year&gt;2018&lt;/year&gt;&lt;/dates&gt;&lt;urls&gt;&lt;related-urls&gt;&lt;url&gt;https://www.racgp.org.au/newsGP/Professional/NSW-push-for-real-time-monitoring-to-reduce-prescr&lt;/url&gt;&lt;/related-urls&gt;&lt;/urls&gt;&lt;/record&gt;&lt;/Cite&gt;&lt;/EndNote&gt;</w:instrText>
      </w:r>
      <w:r w:rsidR="00F170A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[41]</w:t>
      </w:r>
      <w:r w:rsidR="00F170A4" w:rsidRPr="00876767">
        <w:rPr>
          <w:rFonts w:ascii="Times New Roman" w:hAnsi="Times New Roman" w:cs="Times New Roman"/>
          <w:sz w:val="24"/>
          <w:szCs w:val="24"/>
        </w:rPr>
        <w:fldChar w:fldCharType="end"/>
      </w:r>
      <w:r w:rsidR="00F170A4" w:rsidRPr="00876767">
        <w:rPr>
          <w:rFonts w:ascii="Times New Roman" w:hAnsi="Times New Roman" w:cs="Times New Roman"/>
          <w:sz w:val="24"/>
          <w:szCs w:val="24"/>
        </w:rPr>
        <w:t>.</w:t>
      </w:r>
      <w:del w:id="80" w:author="dewoller" w:date="2019-01-03T14:34:00Z">
        <w:r w:rsidR="00F170A4" w:rsidRPr="00876767" w:rsidDel="00D83E7A">
          <w:rPr>
            <w:rFonts w:ascii="Times New Roman" w:hAnsi="Times New Roman" w:cs="Times New Roman"/>
            <w:sz w:val="24"/>
            <w:szCs w:val="24"/>
          </w:rPr>
          <w:delText xml:space="preserve"> </w:delText>
        </w:r>
        <w:r w:rsidR="00EE331C" w:rsidRPr="00876767" w:rsidDel="00D83E7A">
          <w:rPr>
            <w:rFonts w:ascii="Times New Roman" w:hAnsi="Times New Roman" w:cs="Times New Roman"/>
            <w:sz w:val="24"/>
            <w:szCs w:val="24"/>
          </w:rPr>
          <w:delText xml:space="preserve"> </w:delText>
        </w:r>
      </w:del>
      <w:ins w:id="81" w:author="dewoller" w:date="2019-01-03T15:08:00Z">
        <w:r w:rsidR="00EF2434">
          <w:rPr>
            <w:rFonts w:ascii="Times New Roman" w:hAnsi="Times New Roman" w:cs="Times New Roman"/>
            <w:sz w:val="24"/>
            <w:szCs w:val="24"/>
          </w:rPr>
          <w:t xml:space="preserve"> </w:t>
        </w:r>
      </w:ins>
      <w:ins w:id="82" w:author="dewoller" w:date="2019-01-03T14:34:00Z">
        <w:r w:rsidR="00D83E7A">
          <w:rPr>
            <w:rFonts w:ascii="Times New Roman" w:hAnsi="Times New Roman" w:cs="Times New Roman"/>
            <w:sz w:val="24"/>
            <w:szCs w:val="24"/>
          </w:rPr>
          <w:t xml:space="preserve"> </w:t>
        </w:r>
      </w:ins>
    </w:p>
    <w:p w14:paraId="730989D7" w14:textId="157E3D14" w:rsidR="00B31B99" w:rsidRPr="00876767" w:rsidRDefault="002B540A"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Our findings have some important implications from clinical, policy and research perspectives. Firstly, one of the important reasons for concurrent dispensing is a lack of consensus on co-prescribing of these medicines. The consensus opinions on the concurrent use of opioids and benzodiazepines var</w:t>
      </w:r>
      <w:r w:rsidR="00FE393D" w:rsidRPr="00876767">
        <w:rPr>
          <w:rFonts w:ascii="Times New Roman" w:hAnsi="Times New Roman" w:cs="Times New Roman"/>
          <w:sz w:val="24"/>
          <w:szCs w:val="24"/>
        </w:rPr>
        <w:t>y</w:t>
      </w:r>
      <w:r w:rsidRPr="00876767">
        <w:rPr>
          <w:rFonts w:ascii="Times New Roman" w:hAnsi="Times New Roman" w:cs="Times New Roman"/>
          <w:sz w:val="24"/>
          <w:szCs w:val="24"/>
        </w:rPr>
        <w:t xml:space="preserve"> from “contraindicated” to “only discussing the risk” </w:t>
      </w:r>
      <w:r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&lt;EndNote&gt;&lt;Cite&gt;&lt;Author&gt;Cheatle&lt;/Author&gt;&lt;Year&gt;2015&lt;/Year&gt;&lt;RecNum&gt;520&lt;/RecNum&gt;&lt;DisplayText&gt;&lt;style size="10"&gt;[42]&lt;/style&gt;&lt;/DisplayText&gt;&lt;record&gt;&lt;rec-number&gt;520&lt;/rec-number&gt;&lt;foreign-keys&gt;&lt;key app="EN" db-id="edrdpw29wxw296esez85fr9aars2sexzd9er" timestamp="1542787462"&gt;520&lt;/key&gt;&lt;/foreign-keys&gt;&lt;ref-type name="Journal Article"&gt;17&lt;/ref-type&gt;&lt;contributors&gt;&lt;authors&gt;&lt;author&gt;Cheatle, M. D.&lt;/author&gt;&lt;author&gt;Shmuts, R.&lt;/author&gt;&lt;/authors&gt;&lt;/contributors&gt;&lt;auth-address&gt;Department of Psychiatry, Perelman School of Medicine, University of Pennsylvania, Philadelphia, Pennsylvania, USA.&lt;/auth-address&gt;&lt;titles&gt;&lt;title&gt;The risk and benefit of benzodiazepine use in patients with chronic pain&lt;/title&gt;&lt;secondary-title&gt;Pain Med&lt;/secondary-title&gt;&lt;/titles&gt;&lt;periodical&gt;&lt;full-title&gt;Pain Med&lt;/full-title&gt;&lt;/periodical&gt;&lt;pages&gt;219-21&lt;/pages&gt;&lt;volume&gt;16&lt;/volume&gt;&lt;number&gt;2&lt;/number&gt;&lt;edition&gt;2015/01/13&lt;/edition&gt;&lt;keywords&gt;&lt;keyword&gt;Analgesics, Opioid/*therapeutic use&lt;/keyword&gt;&lt;keyword&gt;Benzodiazepines/*therapeutic use&lt;/keyword&gt;&lt;keyword&gt;Chronic Pain/*drug therapy&lt;/keyword&gt;&lt;keyword&gt;Female&lt;/keyword&gt;&lt;keyword&gt;Humans&lt;/keyword&gt;&lt;keyword&gt;Male&lt;/keyword&gt;&lt;/keywords&gt;&lt;dates&gt;&lt;year&gt;2015&lt;/year&gt;&lt;pub-dates&gt;&lt;date&gt;Feb&lt;/date&gt;&lt;/pub-dates&gt;&lt;/dates&gt;&lt;isbn&gt;1526-4637 (Electronic)&amp;#xD;1526-2375 (Linking)&lt;/isbn&gt;&lt;accession-num&gt;25580877&lt;/accession-num&gt;&lt;urls&gt;&lt;related-urls&gt;&lt;url&gt;https://www.ncbi.nlm.nih.gov/pubmed/25580877&lt;/url&gt;&lt;/related-urls&gt;&lt;/urls&gt;&lt;electronic-resource-num&gt;10.1111/pme.12674&lt;/electronic-resource-num&gt;&lt;/record&gt;&lt;/Cite&gt;&lt;/EndNote&gt;</w:instrText>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[42]</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Given that the risk of overdose was highest on the first days of concurrent opioid and benzodiazepine use </w:t>
      </w:r>
      <w:r w:rsidRPr="00876767">
        <w:rPr>
          <w:rFonts w:ascii="Times New Roman" w:hAnsi="Times New Roman" w:cs="Times New Roman"/>
          <w:sz w:val="24"/>
          <w:szCs w:val="24"/>
        </w:rPr>
        <w:fldChar w:fldCharType="begin"/>
      </w:r>
      <w:r w:rsidR="00FB51DE" w:rsidRPr="00876767">
        <w:rPr>
          <w:rFonts w:ascii="Times New Roman" w:hAnsi="Times New Roman" w:cs="Times New Roman"/>
          <w:sz w:val="24"/>
          <w:szCs w:val="24"/>
        </w:rPr>
        <w:instrText xml:space="preserve"> ADDIN EN.CITE &lt;EndNote&gt;&lt;Cite&gt;&lt;Author&gt;Hernandez&lt;/Author&gt;&lt;Year&gt;2018&lt;/Year&gt;&lt;RecNum&gt;522&lt;/RecNum&gt;&lt;DisplayText&gt;&lt;style size="10"&gt;[37]&lt;/style&gt;&lt;/DisplayText&gt;&lt;record&gt;&lt;rec-number&gt;522&lt;/rec-number&gt;&lt;foreign-keys&gt;&lt;key app="EN" db-id="edrdpw29wxw296esez85fr9aars2sexzd9er" timestamp="1542854553"&gt;522&lt;/key&gt;&lt;/foreign-keys&gt;&lt;ref-type name="Journal Article"&gt;17&lt;/ref-type&gt;&lt;contributors&gt;&lt;authors&gt;&lt;author&gt;Inmaculada Hernandez&lt;/author&gt;&lt;author&gt;Meiqi He&lt;/author&gt;&lt;author&gt;Maria M Brooks&lt;/author&gt;&lt;author&gt;Yuting Zhang&lt;/author&gt;&lt;/authors&gt;&lt;/contributors&gt;&lt;titles&gt;&lt;title&gt;Exposure-Response Association Between Concurrent Opioid and Benzodiazepine Use and Risk of Opioid-Related Overdose in Medicare Part D Beneficiaries&lt;/title&gt;&lt;secondary-title&gt;JAMA Network Open&lt;/secondary-title&gt;&lt;/titles&gt;&lt;periodical&gt;&lt;full-title&gt;JAMA Network Open&lt;/full-title&gt;&lt;/periodical&gt;&lt;pages&gt;1-12&lt;/pages&gt;&lt;volume&gt;1(2):e180919&lt;/volume&gt;&lt;dates&gt;&lt;year&gt;2018&lt;/year&gt;&lt;/dates&gt;&lt;urls&gt;&lt;/urls&gt;&lt;/record&gt;&lt;/Cite&gt;&lt;/EndNote&gt;</w:instrText>
      </w:r>
      <w:r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[37]</w:t>
      </w:r>
      <w:r w:rsidRPr="00876767">
        <w:rPr>
          <w:rFonts w:ascii="Times New Roman" w:hAnsi="Times New Roman" w:cs="Times New Roman"/>
          <w:sz w:val="24"/>
          <w:szCs w:val="24"/>
        </w:rPr>
        <w:fldChar w:fldCharType="end"/>
      </w:r>
      <w:r w:rsidRPr="00876767">
        <w:rPr>
          <w:rFonts w:ascii="Times New Roman" w:hAnsi="Times New Roman" w:cs="Times New Roman"/>
          <w:sz w:val="24"/>
          <w:szCs w:val="24"/>
        </w:rPr>
        <w:t xml:space="preserve">, clinicians should avoid: concurrent prescribing of these medicines, prescribing benzodiazepines to patients using opioids or other way around. Secondly, </w:t>
      </w:r>
      <w:r w:rsidR="00B31B99" w:rsidRPr="00876767">
        <w:rPr>
          <w:rFonts w:ascii="Times New Roman" w:hAnsi="Times New Roman" w:cs="Times New Roman"/>
          <w:sz w:val="24"/>
          <w:szCs w:val="24"/>
        </w:rPr>
        <w:t xml:space="preserve">from the policy perspective, it is important to ensure that the clinicians have access to the history of medication use by the patients, </w:t>
      </w:r>
      <w:r w:rsidR="002C0864" w:rsidRPr="00876767">
        <w:rPr>
          <w:rFonts w:ascii="Times New Roman" w:hAnsi="Times New Roman" w:cs="Times New Roman"/>
          <w:sz w:val="24"/>
          <w:szCs w:val="24"/>
        </w:rPr>
        <w:t>and clinicians are aware of risks involved. Also, p</w:t>
      </w:r>
      <w:r w:rsidR="00B31B99" w:rsidRPr="00876767">
        <w:rPr>
          <w:rFonts w:ascii="Times New Roman" w:hAnsi="Times New Roman" w:cs="Times New Roman"/>
          <w:sz w:val="24"/>
          <w:szCs w:val="24"/>
        </w:rPr>
        <w:t>olicymakers and healthcare systems should equally focus on benzodiazepine prescribing and dispensing practice along with the current focus on opioid prescribing</w:t>
      </w:r>
      <w:r w:rsidR="002C0864" w:rsidRPr="00876767">
        <w:rPr>
          <w:rFonts w:ascii="Times New Roman" w:hAnsi="Times New Roman" w:cs="Times New Roman"/>
          <w:sz w:val="24"/>
          <w:szCs w:val="24"/>
        </w:rPr>
        <w:t xml:space="preserve"> </w:t>
      </w:r>
      <w:r w:rsidR="002C0864"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dW0+NTEwPC9SZWNOdW0+PERpc3BsYXlUZXh0PjxzdHlsZSBzaXplPSIxMCI+WzRdPC9zdHlsZT48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</w:fldData>
        </w:fldChar>
      </w:r>
      <w:r w:rsidR="00FB51DE" w:rsidRPr="00876767">
        <w:rPr>
          <w:rFonts w:ascii="Times New Roman" w:hAnsi="Times New Roman" w:cs="Times New Roman"/>
          <w:sz w:val="24"/>
          <w:szCs w:val="24"/>
        </w:rPr>
        <w:instrText xml:space="preserve"> ADDIN EN.CITE </w:instrText>
      </w:r>
      <w:r w:rsidR="00FB51DE" w:rsidRPr="00876767">
        <w:rPr>
          <w:rFonts w:ascii="Times New Roman" w:hAnsi="Times New Roman" w:cs="Times New Roman"/>
          <w:sz w:val="24"/>
          <w:szCs w:val="24"/>
        </w:rPr>
        <w:fldChar w:fldCharType="begin">
          <w:fldData xml:space="preserve">PEVuZE5vdGU+PENpdGU+PEF1dGhvcj5TdW48L0F1dGhvcj48WWVhcj4yMDE3PC9ZZWFyPjxSZWNO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</w:fldData>
        </w:fldChar>
      </w:r>
      <w:r w:rsidR="00FB51DE" w:rsidRPr="00876767">
        <w:rPr>
          <w:rFonts w:ascii="Times New Roman" w:hAnsi="Times New Roman" w:cs="Times New Roman"/>
          <w:sz w:val="24"/>
          <w:szCs w:val="24"/>
        </w:rPr>
        <w:instrText xml:space="preserve"> ADDIN EN.CITE.DATA </w:instrText>
      </w:r>
      <w:r w:rsidR="00FB51DE" w:rsidRPr="00876767">
        <w:rPr>
          <w:rFonts w:ascii="Times New Roman" w:hAnsi="Times New Roman" w:cs="Times New Roman"/>
          <w:sz w:val="24"/>
          <w:szCs w:val="24"/>
        </w:rPr>
      </w:r>
      <w:r w:rsidR="00FB51DE" w:rsidRPr="00876767">
        <w:rPr>
          <w:rFonts w:ascii="Times New Roman" w:hAnsi="Times New Roman" w:cs="Times New Roman"/>
          <w:sz w:val="24"/>
          <w:szCs w:val="24"/>
        </w:rPr>
        <w:fldChar w:fldCharType="end"/>
      </w:r>
      <w:r w:rsidR="002C0864" w:rsidRPr="00876767">
        <w:rPr>
          <w:rFonts w:ascii="Times New Roman" w:hAnsi="Times New Roman" w:cs="Times New Roman"/>
          <w:sz w:val="24"/>
          <w:szCs w:val="24"/>
        </w:rPr>
      </w:r>
      <w:r w:rsidR="002C0864" w:rsidRPr="00876767">
        <w:rPr>
          <w:rFonts w:ascii="Times New Roman" w:hAnsi="Times New Roman" w:cs="Times New Roman"/>
          <w:sz w:val="24"/>
          <w:szCs w:val="24"/>
        </w:rPr>
        <w:fldChar w:fldCharType="separate"/>
      </w:r>
      <w:r w:rsidR="00FB51DE" w:rsidRPr="00876767">
        <w:rPr>
          <w:rFonts w:ascii="Times New Roman" w:hAnsi="Times New Roman" w:cs="Times New Roman"/>
          <w:noProof/>
          <w:sz w:val="20"/>
          <w:szCs w:val="24"/>
        </w:rPr>
        <w:t>[4]</w:t>
      </w:r>
      <w:r w:rsidR="002C0864" w:rsidRPr="00876767">
        <w:rPr>
          <w:rFonts w:ascii="Times New Roman" w:hAnsi="Times New Roman" w:cs="Times New Roman"/>
          <w:sz w:val="24"/>
          <w:szCs w:val="24"/>
        </w:rPr>
        <w:fldChar w:fldCharType="end"/>
      </w:r>
      <w:r w:rsidR="00B31B99" w:rsidRPr="00876767">
        <w:rPr>
          <w:rFonts w:ascii="Times New Roman" w:hAnsi="Times New Roman" w:cs="Times New Roman"/>
          <w:sz w:val="24"/>
          <w:szCs w:val="24"/>
        </w:rPr>
        <w:t>.</w:t>
      </w:r>
      <w:r w:rsidRPr="00876767">
        <w:rPr>
          <w:rFonts w:ascii="Times New Roman" w:hAnsi="Times New Roman" w:cs="Times New Roman"/>
          <w:sz w:val="24"/>
          <w:szCs w:val="24"/>
        </w:rPr>
        <w:t xml:space="preserve"> Thirdly, further </w:t>
      </w:r>
      <w:r w:rsidR="00637245" w:rsidRPr="00876767">
        <w:rPr>
          <w:rFonts w:ascii="Times New Roman" w:hAnsi="Times New Roman" w:cs="Times New Roman"/>
          <w:sz w:val="24"/>
          <w:szCs w:val="24"/>
        </w:rPr>
        <w:lastRenderedPageBreak/>
        <w:t>research is needed to identify</w:t>
      </w:r>
      <w:r w:rsidRPr="00876767">
        <w:rPr>
          <w:rFonts w:ascii="Times New Roman" w:hAnsi="Times New Roman" w:cs="Times New Roman"/>
          <w:sz w:val="24"/>
          <w:szCs w:val="24"/>
        </w:rPr>
        <w:t xml:space="preserve"> the precise reasons for co-prescribing</w:t>
      </w:r>
      <w:r w:rsidR="00637245" w:rsidRPr="00876767">
        <w:rPr>
          <w:rFonts w:ascii="Times New Roman" w:hAnsi="Times New Roman" w:cs="Times New Roman"/>
          <w:sz w:val="24"/>
          <w:szCs w:val="24"/>
        </w:rPr>
        <w:t xml:space="preserve"> in population level</w:t>
      </w:r>
      <w:r w:rsidRPr="00876767">
        <w:rPr>
          <w:rFonts w:ascii="Times New Roman" w:hAnsi="Times New Roman" w:cs="Times New Roman"/>
          <w:sz w:val="24"/>
          <w:szCs w:val="24"/>
        </w:rPr>
        <w:t xml:space="preserve">, </w:t>
      </w:r>
      <w:r w:rsidR="004B6A09" w:rsidRPr="00876767">
        <w:rPr>
          <w:rFonts w:ascii="Times New Roman" w:hAnsi="Times New Roman" w:cs="Times New Roman"/>
          <w:sz w:val="24"/>
          <w:szCs w:val="24"/>
        </w:rPr>
        <w:t xml:space="preserve">reasons for </w:t>
      </w:r>
      <w:r w:rsidRPr="00876767">
        <w:rPr>
          <w:rFonts w:ascii="Times New Roman" w:hAnsi="Times New Roman" w:cs="Times New Roman"/>
          <w:sz w:val="24"/>
          <w:szCs w:val="24"/>
        </w:rPr>
        <w:t xml:space="preserve">prescribing one </w:t>
      </w:r>
      <w:r w:rsidR="00CE75F4" w:rsidRPr="00876767">
        <w:rPr>
          <w:rFonts w:ascii="Times New Roman" w:hAnsi="Times New Roman" w:cs="Times New Roman"/>
          <w:sz w:val="24"/>
          <w:szCs w:val="24"/>
        </w:rPr>
        <w:t xml:space="preserve">drug category </w:t>
      </w:r>
      <w:r w:rsidRPr="00876767">
        <w:rPr>
          <w:rFonts w:ascii="Times New Roman" w:hAnsi="Times New Roman" w:cs="Times New Roman"/>
          <w:sz w:val="24"/>
          <w:szCs w:val="24"/>
        </w:rPr>
        <w:t xml:space="preserve">while </w:t>
      </w:r>
      <w:r w:rsidR="00AF11FE" w:rsidRPr="00876767">
        <w:rPr>
          <w:rFonts w:ascii="Times New Roman" w:hAnsi="Times New Roman" w:cs="Times New Roman"/>
          <w:sz w:val="24"/>
          <w:szCs w:val="24"/>
        </w:rPr>
        <w:t xml:space="preserve">a </w:t>
      </w:r>
      <w:r w:rsidRPr="00876767">
        <w:rPr>
          <w:rFonts w:ascii="Times New Roman" w:hAnsi="Times New Roman" w:cs="Times New Roman"/>
          <w:sz w:val="24"/>
          <w:szCs w:val="24"/>
        </w:rPr>
        <w:t>patient is using the other,</w:t>
      </w:r>
      <w:r w:rsidR="00637245" w:rsidRPr="00876767">
        <w:rPr>
          <w:rFonts w:ascii="Times New Roman" w:hAnsi="Times New Roman" w:cs="Times New Roman"/>
          <w:sz w:val="24"/>
          <w:szCs w:val="24"/>
        </w:rPr>
        <w:t xml:space="preserve"> and</w:t>
      </w:r>
      <w:r w:rsidRPr="00876767">
        <w:rPr>
          <w:rFonts w:ascii="Times New Roman" w:hAnsi="Times New Roman" w:cs="Times New Roman"/>
          <w:sz w:val="24"/>
          <w:szCs w:val="24"/>
        </w:rPr>
        <w:t xml:space="preserve"> </w:t>
      </w:r>
      <w:r w:rsidR="00637245" w:rsidRPr="00876767">
        <w:rPr>
          <w:rFonts w:ascii="Times New Roman" w:hAnsi="Times New Roman" w:cs="Times New Roman"/>
          <w:sz w:val="24"/>
          <w:szCs w:val="24"/>
        </w:rPr>
        <w:t xml:space="preserve">evaluate interventions </w:t>
      </w:r>
      <w:r w:rsidR="00AF11FE" w:rsidRPr="00876767">
        <w:rPr>
          <w:rFonts w:ascii="Times New Roman" w:hAnsi="Times New Roman" w:cs="Times New Roman"/>
          <w:sz w:val="24"/>
          <w:szCs w:val="24"/>
        </w:rPr>
        <w:t xml:space="preserve">which </w:t>
      </w:r>
      <w:r w:rsidR="00637245" w:rsidRPr="00876767">
        <w:rPr>
          <w:rFonts w:ascii="Times New Roman" w:hAnsi="Times New Roman" w:cs="Times New Roman"/>
          <w:sz w:val="24"/>
          <w:szCs w:val="24"/>
        </w:rPr>
        <w:t xml:space="preserve">can reduce such practice. </w:t>
      </w:r>
    </w:p>
    <w:p w14:paraId="2C29843A" w14:textId="6B1E5656" w:rsidR="002753A6" w:rsidRPr="00876767" w:rsidRDefault="00EE331C"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Our study has </w:t>
      </w:r>
      <w:r w:rsidR="001F293E" w:rsidRPr="00876767">
        <w:rPr>
          <w:rFonts w:ascii="Times New Roman" w:hAnsi="Times New Roman" w:cs="Times New Roman"/>
          <w:sz w:val="24"/>
          <w:szCs w:val="24"/>
        </w:rPr>
        <w:t>several strengths.</w:t>
      </w:r>
      <w:r w:rsidRPr="00876767">
        <w:rPr>
          <w:rFonts w:ascii="Times New Roman" w:hAnsi="Times New Roman" w:cs="Times New Roman"/>
          <w:sz w:val="24"/>
          <w:szCs w:val="24"/>
        </w:rPr>
        <w:t xml:space="preserve"> Firstly, we examined concurrent use in a national sample that is broadly representative of the entire population in Australia. Secondly, we analysed national, state and LGA level dispensing. Thirdly, four-year’s unit</w:t>
      </w:r>
      <w:r w:rsidR="00996055" w:rsidRPr="00876767">
        <w:rPr>
          <w:rFonts w:ascii="Times New Roman" w:hAnsi="Times New Roman" w:cs="Times New Roman"/>
          <w:sz w:val="24"/>
          <w:szCs w:val="24"/>
        </w:rPr>
        <w:t>-</w:t>
      </w:r>
      <w:r w:rsidRPr="00876767">
        <w:rPr>
          <w:rFonts w:ascii="Times New Roman" w:hAnsi="Times New Roman" w:cs="Times New Roman"/>
          <w:sz w:val="24"/>
          <w:szCs w:val="24"/>
        </w:rPr>
        <w:t xml:space="preserve">record data helped to examine the temporal variation of concurrent use. </w:t>
      </w:r>
      <w:r w:rsidR="005F7D54" w:rsidRPr="00876767">
        <w:rPr>
          <w:rFonts w:ascii="Times New Roman" w:hAnsi="Times New Roman" w:cs="Times New Roman"/>
          <w:sz w:val="24"/>
          <w:szCs w:val="24"/>
        </w:rPr>
        <w:t xml:space="preserve">Our study has also some limitations. </w:t>
      </w:r>
      <w:r w:rsidR="00F74937" w:rsidRPr="00876767">
        <w:rPr>
          <w:rFonts w:ascii="Times New Roman" w:hAnsi="Times New Roman" w:cs="Times New Roman"/>
          <w:sz w:val="24"/>
          <w:szCs w:val="24"/>
        </w:rPr>
        <w:t>The DDD does not always correspond to the recommended daily dose for everybody. Also, opioids and benzodiazepines that were dispensed through private prescriptions or in hospitals were not captured in this dataset. We collected only limited set of variables. The spatial measure in concurrent use offer</w:t>
      </w:r>
      <w:r w:rsidR="006D20CB" w:rsidRPr="00876767">
        <w:rPr>
          <w:rFonts w:ascii="Times New Roman" w:hAnsi="Times New Roman" w:cs="Times New Roman"/>
          <w:sz w:val="24"/>
          <w:szCs w:val="24"/>
        </w:rPr>
        <w:t>s</w:t>
      </w:r>
      <w:r w:rsidR="00F74937" w:rsidRPr="00876767">
        <w:rPr>
          <w:rFonts w:ascii="Times New Roman" w:hAnsi="Times New Roman" w:cs="Times New Roman"/>
          <w:sz w:val="24"/>
          <w:szCs w:val="24"/>
        </w:rPr>
        <w:t xml:space="preserve"> only </w:t>
      </w:r>
      <w:r w:rsidR="006D20CB" w:rsidRPr="00876767">
        <w:rPr>
          <w:rFonts w:ascii="Times New Roman" w:hAnsi="Times New Roman" w:cs="Times New Roman"/>
          <w:sz w:val="24"/>
          <w:szCs w:val="24"/>
        </w:rPr>
        <w:t>a summary</w:t>
      </w:r>
      <w:r w:rsidR="00F74937" w:rsidRPr="00876767">
        <w:rPr>
          <w:rFonts w:ascii="Times New Roman" w:hAnsi="Times New Roman" w:cs="Times New Roman"/>
          <w:sz w:val="24"/>
          <w:szCs w:val="24"/>
        </w:rPr>
        <w:t xml:space="preserve"> index</w:t>
      </w:r>
      <w:r w:rsidR="006D20CB" w:rsidRPr="00876767">
        <w:rPr>
          <w:rFonts w:ascii="Times New Roman" w:hAnsi="Times New Roman" w:cs="Times New Roman"/>
          <w:sz w:val="24"/>
          <w:szCs w:val="24"/>
        </w:rPr>
        <w:t xml:space="preserve"> and does not equally apply to everybody, as all people liv</w:t>
      </w:r>
      <w:r w:rsidR="00F74937" w:rsidRPr="00876767">
        <w:rPr>
          <w:rFonts w:ascii="Times New Roman" w:hAnsi="Times New Roman" w:cs="Times New Roman"/>
          <w:sz w:val="24"/>
          <w:szCs w:val="24"/>
        </w:rPr>
        <w:t>ing an area</w:t>
      </w:r>
      <w:r w:rsidR="006D20CB" w:rsidRPr="00876767">
        <w:rPr>
          <w:rFonts w:ascii="Times New Roman" w:hAnsi="Times New Roman" w:cs="Times New Roman"/>
          <w:sz w:val="24"/>
          <w:szCs w:val="24"/>
        </w:rPr>
        <w:t xml:space="preserve"> are not similar</w:t>
      </w:r>
      <w:r w:rsidR="00F74937" w:rsidRPr="00876767">
        <w:rPr>
          <w:rFonts w:ascii="Times New Roman" w:hAnsi="Times New Roman" w:cs="Times New Roman"/>
          <w:sz w:val="24"/>
          <w:szCs w:val="24"/>
        </w:rPr>
        <w:t>.</w:t>
      </w:r>
    </w:p>
    <w:p w14:paraId="625B44DD" w14:textId="32248489" w:rsidR="002753A6" w:rsidRPr="00876767" w:rsidRDefault="001159E1"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In summary, </w:t>
      </w:r>
      <w:r w:rsidR="003946B6" w:rsidRPr="00876767">
        <w:rPr>
          <w:rFonts w:ascii="Times New Roman" w:hAnsi="Times New Roman" w:cs="Times New Roman"/>
          <w:sz w:val="24"/>
          <w:szCs w:val="24"/>
        </w:rPr>
        <w:t xml:space="preserve">concurrent use of opioid and benzodiazepine was common in Australia. </w:t>
      </w:r>
      <w:r w:rsidR="001D47E8" w:rsidRPr="00876767">
        <w:rPr>
          <w:rFonts w:ascii="Times New Roman" w:hAnsi="Times New Roman" w:cs="Times New Roman"/>
          <w:sz w:val="24"/>
          <w:szCs w:val="24"/>
        </w:rPr>
        <w:t>There were considerable variations across the states/territories and LGAs in terms of users who were dispensed these medicines concurrently. Women, senior citizens or those who were living in socio-economically disadvantaged areas were dominant groups of concurrent users. Further research is needed to examine the precise reasons of concurrent use and the interventions that can ameliorate those causes.</w:t>
      </w:r>
      <w:del w:id="83" w:author="dewoller" w:date="2019-01-03T14:34:00Z">
        <w:r w:rsidR="001D47E8" w:rsidRPr="00876767" w:rsidDel="00D83E7A">
          <w:rPr>
            <w:rFonts w:ascii="Times New Roman" w:hAnsi="Times New Roman" w:cs="Times New Roman"/>
            <w:sz w:val="24"/>
            <w:szCs w:val="24"/>
          </w:rPr>
          <w:delText xml:space="preserve">  </w:delText>
        </w:r>
      </w:del>
      <w:ins w:id="84" w:author="dewoller" w:date="2019-01-03T15:08:00Z">
        <w:r w:rsidR="00EF2434">
          <w:rPr>
            <w:rFonts w:ascii="Times New Roman" w:hAnsi="Times New Roman" w:cs="Times New Roman"/>
            <w:sz w:val="24"/>
            <w:szCs w:val="24"/>
          </w:rPr>
          <w:t xml:space="preserve"> </w:t>
        </w:r>
      </w:ins>
      <w:ins w:id="85" w:author="dewoller" w:date="2019-01-03T14:34:00Z">
        <w:r w:rsidR="00D83E7A">
          <w:rPr>
            <w:rFonts w:ascii="Times New Roman" w:hAnsi="Times New Roman" w:cs="Times New Roman"/>
            <w:sz w:val="24"/>
            <w:szCs w:val="24"/>
          </w:rPr>
          <w:t xml:space="preserve"> </w:t>
        </w:r>
      </w:ins>
    </w:p>
    <w:p w14:paraId="433CAEB2" w14:textId="77777777" w:rsidR="00C07DBF" w:rsidRPr="00876767" w:rsidRDefault="00C07DBF" w:rsidP="00C07DBF">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Acknowledgements</w:t>
      </w:r>
    </w:p>
    <w:p w14:paraId="13BFE18E" w14:textId="05BFAA8D" w:rsidR="00C07DBF" w:rsidRPr="00876767" w:rsidRDefault="00C07DBF" w:rsidP="00F74937">
      <w:pPr>
        <w:spacing w:line="360" w:lineRule="auto"/>
        <w:rPr>
          <w:rFonts w:ascii="Times New Roman" w:hAnsi="Times New Roman" w:cs="Times New Roman"/>
          <w:sz w:val="24"/>
          <w:szCs w:val="24"/>
        </w:rPr>
      </w:pPr>
      <w:r w:rsidRPr="00876767">
        <w:rPr>
          <w:rFonts w:ascii="Times New Roman" w:hAnsi="Times New Roman" w:cs="Times New Roman"/>
          <w:sz w:val="24"/>
          <w:szCs w:val="24"/>
        </w:rPr>
        <w:t>We thank Australian Department of Human Services for supplying this dataset.</w:t>
      </w:r>
    </w:p>
    <w:p w14:paraId="082F9967" w14:textId="2755703F" w:rsidR="00C07DBF" w:rsidRPr="00876767" w:rsidRDefault="00C07DBF" w:rsidP="00F74937">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Declaration of Conflicting Interests</w:t>
      </w:r>
    </w:p>
    <w:p w14:paraId="3D36B35A" w14:textId="1B59191B" w:rsidR="00C07DBF" w:rsidRPr="00876767" w:rsidRDefault="00C07DBF" w:rsidP="00C07DBF">
      <w:pPr>
        <w:spacing w:line="360" w:lineRule="auto"/>
        <w:rPr>
          <w:rFonts w:ascii="Times New Roman" w:hAnsi="Times New Roman" w:cs="Times New Roman"/>
          <w:sz w:val="24"/>
          <w:szCs w:val="24"/>
        </w:rPr>
      </w:pPr>
      <w:r w:rsidRPr="00876767">
        <w:rPr>
          <w:rFonts w:ascii="Times New Roman" w:hAnsi="Times New Roman" w:cs="Times New Roman"/>
          <w:sz w:val="24"/>
          <w:szCs w:val="24"/>
        </w:rPr>
        <w:t>The author(s) declared no potential conflicts of interest with respect to the research, authorship and/or publication of this article.</w:t>
      </w:r>
    </w:p>
    <w:p w14:paraId="4424D855" w14:textId="244B576B" w:rsidR="00C07DBF" w:rsidRPr="00876767" w:rsidRDefault="00C07DBF" w:rsidP="00C07DBF">
      <w:pPr>
        <w:spacing w:line="360" w:lineRule="auto"/>
        <w:rPr>
          <w:rFonts w:ascii="Times New Roman" w:hAnsi="Times New Roman" w:cs="Times New Roman"/>
          <w:b/>
          <w:sz w:val="24"/>
          <w:szCs w:val="24"/>
        </w:rPr>
      </w:pPr>
      <w:r w:rsidRPr="00876767">
        <w:rPr>
          <w:rFonts w:ascii="Times New Roman" w:hAnsi="Times New Roman" w:cs="Times New Roman"/>
          <w:b/>
          <w:sz w:val="24"/>
          <w:szCs w:val="24"/>
        </w:rPr>
        <w:t>Funding</w:t>
      </w:r>
    </w:p>
    <w:p w14:paraId="79657610" w14:textId="5A3116BA" w:rsidR="00C07DBF" w:rsidRPr="00876767" w:rsidRDefault="00C07DBF" w:rsidP="00C07DBF">
      <w:pPr>
        <w:spacing w:line="360" w:lineRule="auto"/>
        <w:rPr>
          <w:rFonts w:ascii="Times New Roman" w:hAnsi="Times New Roman" w:cs="Times New Roman"/>
          <w:sz w:val="24"/>
          <w:szCs w:val="24"/>
        </w:rPr>
      </w:pPr>
      <w:r w:rsidRPr="00876767">
        <w:rPr>
          <w:rFonts w:ascii="Times New Roman" w:hAnsi="Times New Roman" w:cs="Times New Roman"/>
          <w:sz w:val="24"/>
          <w:szCs w:val="24"/>
        </w:rPr>
        <w:t xml:space="preserve">This research received a departmental grant from the university. The funder is not involved in study design and or implementation. </w:t>
      </w:r>
    </w:p>
    <w:p w14:paraId="6CB0743F" w14:textId="4CAB7989" w:rsidR="00E411AB" w:rsidRPr="0025623A" w:rsidRDefault="00785B0B" w:rsidP="00F86956">
      <w:pPr>
        <w:rPr>
          <w:rFonts w:ascii="Times New Roman" w:hAnsi="Times New Roman" w:cs="Times New Roman"/>
          <w:b/>
          <w:sz w:val="24"/>
          <w:szCs w:val="24"/>
        </w:rPr>
      </w:pPr>
      <w:r w:rsidRPr="0025623A">
        <w:rPr>
          <w:rFonts w:ascii="Times New Roman" w:hAnsi="Times New Roman" w:cs="Times New Roman"/>
          <w:b/>
          <w:sz w:val="24"/>
          <w:szCs w:val="24"/>
        </w:rPr>
        <w:t>References</w:t>
      </w:r>
    </w:p>
    <w:p w14:paraId="5A11B525" w14:textId="77777777" w:rsidR="00FB51DE" w:rsidRPr="0025623A" w:rsidRDefault="00E411AB"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sz w:val="24"/>
          <w:szCs w:val="24"/>
        </w:rPr>
        <w:fldChar w:fldCharType="begin"/>
      </w:r>
      <w:r w:rsidRPr="0025623A">
        <w:rPr>
          <w:rFonts w:ascii="Times New Roman" w:hAnsi="Times New Roman" w:cs="Times New Roman"/>
          <w:sz w:val="24"/>
          <w:szCs w:val="24"/>
        </w:rPr>
        <w:instrText xml:space="preserve"> ADDIN EN.REFLIST </w:instrText>
      </w:r>
      <w:r w:rsidRPr="0025623A">
        <w:rPr>
          <w:rFonts w:ascii="Times New Roman" w:hAnsi="Times New Roman" w:cs="Times New Roman"/>
          <w:sz w:val="24"/>
          <w:szCs w:val="24"/>
        </w:rPr>
        <w:fldChar w:fldCharType="separate"/>
      </w:r>
      <w:r w:rsidR="00FB51DE" w:rsidRPr="0025623A">
        <w:rPr>
          <w:rFonts w:ascii="Times New Roman" w:hAnsi="Times New Roman" w:cs="Times New Roman"/>
          <w:noProof/>
          <w:sz w:val="24"/>
          <w:szCs w:val="24"/>
        </w:rPr>
        <w:t>1.</w:t>
      </w:r>
      <w:r w:rsidR="00FB51DE" w:rsidRPr="0025623A">
        <w:rPr>
          <w:rFonts w:ascii="Times New Roman" w:hAnsi="Times New Roman" w:cs="Times New Roman"/>
          <w:noProof/>
          <w:sz w:val="24"/>
          <w:szCs w:val="24"/>
        </w:rPr>
        <w:tab/>
        <w:t xml:space="preserve">Gomes, T.; Mamdani, M.M.; Dhalla, I.A.; Paterson, J.M.; Juurlink, D.N. Opioid dose and drug-related mortality in patients with nonmalignant pain. </w:t>
      </w:r>
      <w:r w:rsidR="00FB51DE" w:rsidRPr="0025623A">
        <w:rPr>
          <w:rFonts w:ascii="Times New Roman" w:hAnsi="Times New Roman" w:cs="Times New Roman"/>
          <w:i/>
          <w:noProof/>
          <w:sz w:val="24"/>
          <w:szCs w:val="24"/>
        </w:rPr>
        <w:t xml:space="preserve">Arch Intern Med </w:t>
      </w:r>
      <w:r w:rsidR="00FB51DE" w:rsidRPr="0025623A">
        <w:rPr>
          <w:rFonts w:ascii="Times New Roman" w:hAnsi="Times New Roman" w:cs="Times New Roman"/>
          <w:b/>
          <w:noProof/>
          <w:sz w:val="24"/>
          <w:szCs w:val="24"/>
        </w:rPr>
        <w:t>2011</w:t>
      </w:r>
      <w:r w:rsidR="00FB51DE" w:rsidRPr="0025623A">
        <w:rPr>
          <w:rFonts w:ascii="Times New Roman" w:hAnsi="Times New Roman" w:cs="Times New Roman"/>
          <w:noProof/>
          <w:sz w:val="24"/>
          <w:szCs w:val="24"/>
        </w:rPr>
        <w:t xml:space="preserve">, </w:t>
      </w:r>
      <w:r w:rsidR="00FB51DE" w:rsidRPr="0025623A">
        <w:rPr>
          <w:rFonts w:ascii="Times New Roman" w:hAnsi="Times New Roman" w:cs="Times New Roman"/>
          <w:i/>
          <w:noProof/>
          <w:sz w:val="24"/>
          <w:szCs w:val="24"/>
        </w:rPr>
        <w:t>171</w:t>
      </w:r>
      <w:r w:rsidR="00FB51DE" w:rsidRPr="0025623A">
        <w:rPr>
          <w:rFonts w:ascii="Times New Roman" w:hAnsi="Times New Roman" w:cs="Times New Roman"/>
          <w:noProof/>
          <w:sz w:val="24"/>
          <w:szCs w:val="24"/>
        </w:rPr>
        <w:t>, 686-691, doi:10.1001/archinternmed.2011.117.</w:t>
      </w:r>
    </w:p>
    <w:p w14:paraId="29F5BFEA"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lastRenderedPageBreak/>
        <w:t>2.</w:t>
      </w:r>
      <w:r w:rsidRPr="0025623A">
        <w:rPr>
          <w:rFonts w:ascii="Times New Roman" w:hAnsi="Times New Roman" w:cs="Times New Roman"/>
          <w:noProof/>
          <w:sz w:val="24"/>
          <w:szCs w:val="24"/>
        </w:rPr>
        <w:tab/>
        <w:t xml:space="preserve">Dasgupta, N.; Funk, M.J.; Proescholdbell, S.; Hirsch, A.; Ribisl, K.M.; Marshall, S. Cohort Study of the Impact of High-Dose Opioid Analgesics on Overdose Mortality. </w:t>
      </w:r>
      <w:r w:rsidRPr="0025623A">
        <w:rPr>
          <w:rFonts w:ascii="Times New Roman" w:hAnsi="Times New Roman" w:cs="Times New Roman"/>
          <w:i/>
          <w:noProof/>
          <w:sz w:val="24"/>
          <w:szCs w:val="24"/>
        </w:rPr>
        <w:t xml:space="preserve">Pain Med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17</w:t>
      </w:r>
      <w:r w:rsidRPr="0025623A">
        <w:rPr>
          <w:rFonts w:ascii="Times New Roman" w:hAnsi="Times New Roman" w:cs="Times New Roman"/>
          <w:noProof/>
          <w:sz w:val="24"/>
          <w:szCs w:val="24"/>
        </w:rPr>
        <w:t>, 85-98, doi:10.1111/pme.12907.</w:t>
      </w:r>
    </w:p>
    <w:p w14:paraId="1C6DD225"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w:t>
      </w:r>
      <w:r w:rsidRPr="0025623A">
        <w:rPr>
          <w:rFonts w:ascii="Times New Roman" w:hAnsi="Times New Roman" w:cs="Times New Roman"/>
          <w:noProof/>
          <w:sz w:val="24"/>
          <w:szCs w:val="24"/>
        </w:rPr>
        <w:tab/>
        <w:t xml:space="preserve">Jones, C.M.; McAninch, J.K. Emergency Department Visits and Overdose Deaths From Combined Use of Opioids and Benzodiazepines. </w:t>
      </w:r>
      <w:r w:rsidRPr="0025623A">
        <w:rPr>
          <w:rFonts w:ascii="Times New Roman" w:hAnsi="Times New Roman" w:cs="Times New Roman"/>
          <w:i/>
          <w:noProof/>
          <w:sz w:val="24"/>
          <w:szCs w:val="24"/>
        </w:rPr>
        <w:t xml:space="preserve">Am J Prev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49</w:t>
      </w:r>
      <w:r w:rsidRPr="0025623A">
        <w:rPr>
          <w:rFonts w:ascii="Times New Roman" w:hAnsi="Times New Roman" w:cs="Times New Roman"/>
          <w:noProof/>
          <w:sz w:val="24"/>
          <w:szCs w:val="24"/>
        </w:rPr>
        <w:t>, 493-501, doi:10.1016/j.amepre.2015.03.040.</w:t>
      </w:r>
    </w:p>
    <w:p w14:paraId="7C3FBF9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w:t>
      </w:r>
      <w:r w:rsidRPr="0025623A">
        <w:rPr>
          <w:rFonts w:ascii="Times New Roman" w:hAnsi="Times New Roman" w:cs="Times New Roman"/>
          <w:noProof/>
          <w:sz w:val="24"/>
          <w:szCs w:val="24"/>
        </w:rPr>
        <w:tab/>
        <w:t xml:space="preserve">Sun, E.C.; Dixit, A.; Humphreys, K.; Darnall, B.D.; Baker, L.C.; Mackey, S. Association between concurrent use of prescription opioids and benzodiazepines and overdose: retrospective analysis. </w:t>
      </w:r>
      <w:r w:rsidRPr="0025623A">
        <w:rPr>
          <w:rFonts w:ascii="Times New Roman" w:hAnsi="Times New Roman" w:cs="Times New Roman"/>
          <w:i/>
          <w:noProof/>
          <w:sz w:val="24"/>
          <w:szCs w:val="24"/>
        </w:rPr>
        <w:t xml:space="preserve">BMJ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356</w:t>
      </w:r>
      <w:r w:rsidRPr="0025623A">
        <w:rPr>
          <w:rFonts w:ascii="Times New Roman" w:hAnsi="Times New Roman" w:cs="Times New Roman"/>
          <w:noProof/>
          <w:sz w:val="24"/>
          <w:szCs w:val="24"/>
        </w:rPr>
        <w:t>, j760, doi:10.1136/bmj.j760.</w:t>
      </w:r>
    </w:p>
    <w:p w14:paraId="4F1BCA7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5.</w:t>
      </w:r>
      <w:r w:rsidRPr="0025623A">
        <w:rPr>
          <w:rFonts w:ascii="Times New Roman" w:hAnsi="Times New Roman" w:cs="Times New Roman"/>
          <w:noProof/>
          <w:sz w:val="24"/>
          <w:szCs w:val="24"/>
        </w:rPr>
        <w:tab/>
        <w:t xml:space="preserve">Zoorob, M.J. Polydrug epidemiology: Benzodiazepine prescribing and the drug overdose epidemic in the United States. </w:t>
      </w:r>
      <w:r w:rsidRPr="0025623A">
        <w:rPr>
          <w:rFonts w:ascii="Times New Roman" w:hAnsi="Times New Roman" w:cs="Times New Roman"/>
          <w:i/>
          <w:noProof/>
          <w:sz w:val="24"/>
          <w:szCs w:val="24"/>
        </w:rPr>
        <w:t xml:space="preserve">Pharmacoepidemiol Drug Saf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27</w:t>
      </w:r>
      <w:r w:rsidRPr="0025623A">
        <w:rPr>
          <w:rFonts w:ascii="Times New Roman" w:hAnsi="Times New Roman" w:cs="Times New Roman"/>
          <w:noProof/>
          <w:sz w:val="24"/>
          <w:szCs w:val="24"/>
        </w:rPr>
        <w:t>, 541-549, doi:10.1002/pds.4417.</w:t>
      </w:r>
    </w:p>
    <w:p w14:paraId="7A94A75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6.</w:t>
      </w:r>
      <w:r w:rsidRPr="0025623A">
        <w:rPr>
          <w:rFonts w:ascii="Times New Roman" w:hAnsi="Times New Roman" w:cs="Times New Roman"/>
          <w:noProof/>
          <w:sz w:val="24"/>
          <w:szCs w:val="24"/>
        </w:rPr>
        <w:tab/>
        <w:t xml:space="preserve">Wang, T.; Ma, J.; Wang, R.; Liu, Z.; Shi, J.; Lu, L.; Bao, Y. Poly-Drug Use of Prescription Medicine among People with Opioid Use Disorder in China: A Systematic Review and Meta-Analysis. </w:t>
      </w:r>
      <w:r w:rsidRPr="0025623A">
        <w:rPr>
          <w:rFonts w:ascii="Times New Roman" w:hAnsi="Times New Roman" w:cs="Times New Roman"/>
          <w:i/>
          <w:noProof/>
          <w:sz w:val="24"/>
          <w:szCs w:val="24"/>
        </w:rPr>
        <w:t xml:space="preserve">Substance use &amp; misuse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53</w:t>
      </w:r>
      <w:r w:rsidRPr="0025623A">
        <w:rPr>
          <w:rFonts w:ascii="Times New Roman" w:hAnsi="Times New Roman" w:cs="Times New Roman"/>
          <w:noProof/>
          <w:sz w:val="24"/>
          <w:szCs w:val="24"/>
        </w:rPr>
        <w:t>, 1117-1127, doi:10.1080/10826084.2017.1400066.</w:t>
      </w:r>
    </w:p>
    <w:p w14:paraId="66B91804"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7.</w:t>
      </w:r>
      <w:r w:rsidRPr="0025623A">
        <w:rPr>
          <w:rFonts w:ascii="Times New Roman" w:hAnsi="Times New Roman" w:cs="Times New Roman"/>
          <w:noProof/>
          <w:sz w:val="24"/>
          <w:szCs w:val="24"/>
        </w:rPr>
        <w:tab/>
        <w:t xml:space="preserve">Nielsen, S.; Lintzeris, N.; Bruno, R.; Campbell, G.; Larance, B.; Hall, W.; Hoban, B.; Cohen, M.L.; Degenhardt, L. Benzodiazepine use among chronic pain patients prescribed opioids: associations with pain, physical and mental health, and health service utilization. </w:t>
      </w:r>
      <w:r w:rsidRPr="0025623A">
        <w:rPr>
          <w:rFonts w:ascii="Times New Roman" w:hAnsi="Times New Roman" w:cs="Times New Roman"/>
          <w:i/>
          <w:noProof/>
          <w:sz w:val="24"/>
          <w:szCs w:val="24"/>
        </w:rPr>
        <w:t xml:space="preserve">Pain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16</w:t>
      </w:r>
      <w:r w:rsidRPr="0025623A">
        <w:rPr>
          <w:rFonts w:ascii="Times New Roman" w:hAnsi="Times New Roman" w:cs="Times New Roman"/>
          <w:noProof/>
          <w:sz w:val="24"/>
          <w:szCs w:val="24"/>
        </w:rPr>
        <w:t>, 356-366, doi:10.1111/pme.12594.</w:t>
      </w:r>
    </w:p>
    <w:p w14:paraId="53C9FEAC"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8.</w:t>
      </w:r>
      <w:r w:rsidRPr="0025623A">
        <w:rPr>
          <w:rFonts w:ascii="Times New Roman" w:hAnsi="Times New Roman" w:cs="Times New Roman"/>
          <w:noProof/>
          <w:sz w:val="24"/>
          <w:szCs w:val="24"/>
        </w:rPr>
        <w:tab/>
        <w:t xml:space="preserve">Hwang, C.S.; Kang, E.M.; Kornegay, C.J.; Staffa, J.A.; Jones, C.M.; McAninch, J.K. Trends in the Concomitant Prescribing of Opioids and Benzodiazepines, 2002-2014. </w:t>
      </w:r>
      <w:r w:rsidRPr="0025623A">
        <w:rPr>
          <w:rFonts w:ascii="Times New Roman" w:hAnsi="Times New Roman" w:cs="Times New Roman"/>
          <w:i/>
          <w:noProof/>
          <w:sz w:val="24"/>
          <w:szCs w:val="24"/>
        </w:rPr>
        <w:t xml:space="preserve">Am J Prev Med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51</w:t>
      </w:r>
      <w:r w:rsidRPr="0025623A">
        <w:rPr>
          <w:rFonts w:ascii="Times New Roman" w:hAnsi="Times New Roman" w:cs="Times New Roman"/>
          <w:noProof/>
          <w:sz w:val="24"/>
          <w:szCs w:val="24"/>
        </w:rPr>
        <w:t>, 151-160, doi:10.1016/j.amepre.2016.02.014.</w:t>
      </w:r>
    </w:p>
    <w:p w14:paraId="1C282E88"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9.</w:t>
      </w:r>
      <w:r w:rsidRPr="0025623A">
        <w:rPr>
          <w:rFonts w:ascii="Times New Roman" w:hAnsi="Times New Roman" w:cs="Times New Roman"/>
          <w:noProof/>
          <w:sz w:val="24"/>
          <w:szCs w:val="24"/>
        </w:rPr>
        <w:tab/>
        <w:t xml:space="preserve">Dowell, D.; Haegerich, T.M.; Chou, R. CDC Guideline for Prescribing Opioids for Chronic Pain - United States, 2016. </w:t>
      </w:r>
      <w:r w:rsidRPr="0025623A">
        <w:rPr>
          <w:rFonts w:ascii="Times New Roman" w:hAnsi="Times New Roman" w:cs="Times New Roman"/>
          <w:i/>
          <w:noProof/>
          <w:sz w:val="24"/>
          <w:szCs w:val="24"/>
        </w:rPr>
        <w:t xml:space="preserve">MMWR. Recommendations and reports : Morbidity and mortality weekly report. Recommendations and reports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65</w:t>
      </w:r>
      <w:r w:rsidRPr="0025623A">
        <w:rPr>
          <w:rFonts w:ascii="Times New Roman" w:hAnsi="Times New Roman" w:cs="Times New Roman"/>
          <w:noProof/>
          <w:sz w:val="24"/>
          <w:szCs w:val="24"/>
        </w:rPr>
        <w:t>, 1-49, doi:10.15585/mmwr.rr6501e1.</w:t>
      </w:r>
    </w:p>
    <w:p w14:paraId="2D8F26B2" w14:textId="7D890FE0"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10.</w:t>
      </w:r>
      <w:r w:rsidRPr="0025623A">
        <w:rPr>
          <w:rFonts w:ascii="Times New Roman" w:hAnsi="Times New Roman" w:cs="Times New Roman"/>
          <w:noProof/>
          <w:sz w:val="24"/>
          <w:szCs w:val="24"/>
        </w:rPr>
        <w:tab/>
        <w:t>U.S. Food &amp; Drug Administration. FDA Drug Safety Communication: FDA warns about serious risks and death when combining opioid pain or cough medicines with benzodiazepines; requires its strongest warning. Availabe online: https://</w:t>
      </w:r>
      <w:hyperlink r:id="rId10" w:history="1">
        <w:r w:rsidRPr="0025623A">
          <w:rPr>
            <w:rStyle w:val="Hyperlink"/>
            <w:rFonts w:ascii="Times New Roman" w:hAnsi="Times New Roman" w:cs="Times New Roman"/>
            <w:noProof/>
            <w:color w:val="auto"/>
            <w:sz w:val="24"/>
            <w:szCs w:val="24"/>
          </w:rPr>
          <w:t>www.fda.gov/Drugs/DrugSafety/ucm518473.htm</w:t>
        </w:r>
      </w:hyperlink>
      <w:r w:rsidRPr="0025623A">
        <w:rPr>
          <w:rFonts w:ascii="Times New Roman" w:hAnsi="Times New Roman" w:cs="Times New Roman"/>
          <w:noProof/>
          <w:sz w:val="24"/>
          <w:szCs w:val="24"/>
        </w:rPr>
        <w:t xml:space="preserve"> (accessed on </w:t>
      </w:r>
    </w:p>
    <w:p w14:paraId="4386B5DD"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11.</w:t>
      </w:r>
      <w:r w:rsidRPr="0025623A">
        <w:rPr>
          <w:rFonts w:ascii="Times New Roman" w:hAnsi="Times New Roman" w:cs="Times New Roman"/>
          <w:noProof/>
          <w:sz w:val="24"/>
          <w:szCs w:val="24"/>
        </w:rPr>
        <w:tab/>
        <w:t xml:space="preserve">Lalic, S.; Ilomaki, J.; Bell, J.S.; Korhonen, M.J.; Gisev, N. Prevalence and incidence of prescription opioid analgesic use in Australia. </w:t>
      </w:r>
      <w:r w:rsidRPr="0025623A">
        <w:rPr>
          <w:rFonts w:ascii="Times New Roman" w:hAnsi="Times New Roman" w:cs="Times New Roman"/>
          <w:i/>
          <w:noProof/>
          <w:sz w:val="24"/>
          <w:szCs w:val="24"/>
        </w:rPr>
        <w:t xml:space="preserve">Br J Clin Pharmacol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10.1111/bcp.13792, doi:10.1111/bcp.13792.</w:t>
      </w:r>
    </w:p>
    <w:p w14:paraId="16DA678E" w14:textId="67DCAD64"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12.</w:t>
      </w:r>
      <w:r w:rsidRPr="0025623A">
        <w:rPr>
          <w:rFonts w:ascii="Times New Roman" w:hAnsi="Times New Roman" w:cs="Times New Roman"/>
          <w:noProof/>
          <w:sz w:val="24"/>
          <w:szCs w:val="24"/>
        </w:rPr>
        <w:tab/>
        <w:t xml:space="preserve">Australian Bureau of Statistics. Drug Induced Deaths in Australia: A changing story (accessed online in November 2018). Available at: </w:t>
      </w:r>
      <w:hyperlink r:id="rId11" w:history="1">
        <w:r w:rsidRPr="0025623A">
          <w:rPr>
            <w:rStyle w:val="Hyperlink"/>
            <w:rFonts w:ascii="Times New Roman" w:hAnsi="Times New Roman" w:cs="Times New Roman"/>
            <w:noProof/>
            <w:color w:val="auto"/>
            <w:sz w:val="24"/>
            <w:szCs w:val="24"/>
          </w:rPr>
          <w:t>http://www.abs.gov.au/ausstats/abs@.nsf/Lookup/by%20Subject/3303.0~2016~Main%20Features~Drug%20Induced%20Deaths%20in%20Australia~6</w:t>
        </w:r>
      </w:hyperlink>
      <w:r w:rsidRPr="0025623A">
        <w:rPr>
          <w:rFonts w:ascii="Times New Roman" w:hAnsi="Times New Roman" w:cs="Times New Roman"/>
          <w:noProof/>
          <w:sz w:val="24"/>
          <w:szCs w:val="24"/>
        </w:rPr>
        <w:t xml:space="preserve">. Availabe online: (accessed on </w:t>
      </w:r>
    </w:p>
    <w:p w14:paraId="6C3BFD1F" w14:textId="4C2E42CA"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13.</w:t>
      </w:r>
      <w:r w:rsidRPr="0025623A">
        <w:rPr>
          <w:rFonts w:ascii="Times New Roman" w:hAnsi="Times New Roman" w:cs="Times New Roman"/>
          <w:noProof/>
          <w:sz w:val="24"/>
          <w:szCs w:val="24"/>
        </w:rPr>
        <w:tab/>
        <w:t>The Royal Australian College of General Practitioners. Prescribing drugs of dependence in general practice. Accessed in November 2018 from https://</w:t>
      </w:r>
      <w:hyperlink r:id="rId12" w:history="1">
        <w:r w:rsidRPr="0025623A">
          <w:rPr>
            <w:rStyle w:val="Hyperlink"/>
            <w:rFonts w:ascii="Times New Roman" w:hAnsi="Times New Roman" w:cs="Times New Roman"/>
            <w:noProof/>
            <w:color w:val="auto"/>
            <w:sz w:val="24"/>
            <w:szCs w:val="24"/>
          </w:rPr>
          <w:t>www.racgp.org.au/clinical-resources/clinical-guidelines/key-racgp-guidelines/view-all-racgp-guidelines/prescribing-drugs-of-dependence</w:t>
        </w:r>
      </w:hyperlink>
      <w:r w:rsidRPr="0025623A">
        <w:rPr>
          <w:rFonts w:ascii="Times New Roman" w:hAnsi="Times New Roman" w:cs="Times New Roman"/>
          <w:noProof/>
          <w:sz w:val="24"/>
          <w:szCs w:val="24"/>
        </w:rPr>
        <w:t xml:space="preserve">. Availabe online: (accessed on </w:t>
      </w:r>
    </w:p>
    <w:p w14:paraId="62EDF7C6"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14.</w:t>
      </w:r>
      <w:r w:rsidRPr="0025623A">
        <w:rPr>
          <w:rFonts w:ascii="Times New Roman" w:hAnsi="Times New Roman" w:cs="Times New Roman"/>
          <w:noProof/>
          <w:sz w:val="24"/>
          <w:szCs w:val="24"/>
        </w:rPr>
        <w:tab/>
        <w:t xml:space="preserve">Stein, B.D.; Mendelsohn, J.; Gordon, A.J.; Dick, A.W.; Burns, R.M.; Sorbero, M.; Shih, R.A.; Liccardo Pacula, R. Opioid analgesic and benzodiazepine prescribing among Medicaid-enrollees with opioid use disorders: The influence of provider communities. </w:t>
      </w:r>
      <w:r w:rsidRPr="0025623A">
        <w:rPr>
          <w:rFonts w:ascii="Times New Roman" w:hAnsi="Times New Roman" w:cs="Times New Roman"/>
          <w:i/>
          <w:noProof/>
          <w:sz w:val="24"/>
          <w:szCs w:val="24"/>
        </w:rPr>
        <w:t xml:space="preserve">Journal of addictive diseases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36</w:t>
      </w:r>
      <w:r w:rsidRPr="0025623A">
        <w:rPr>
          <w:rFonts w:ascii="Times New Roman" w:hAnsi="Times New Roman" w:cs="Times New Roman"/>
          <w:noProof/>
          <w:sz w:val="24"/>
          <w:szCs w:val="24"/>
        </w:rPr>
        <w:t>, 14-22, doi:10.1080/10550887.2016.1211784.</w:t>
      </w:r>
    </w:p>
    <w:p w14:paraId="72BCC6FF"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15.</w:t>
      </w:r>
      <w:r w:rsidRPr="0025623A">
        <w:rPr>
          <w:rFonts w:ascii="Times New Roman" w:hAnsi="Times New Roman" w:cs="Times New Roman"/>
          <w:noProof/>
          <w:sz w:val="24"/>
          <w:szCs w:val="24"/>
        </w:rPr>
        <w:tab/>
        <w:t xml:space="preserve">Hirschtritt, M.E.; Delucchi, K.L.; Olfson, M. Outpatient, combined use of opioid and benzodiazepine medications in the United States, 1993-2014. </w:t>
      </w:r>
      <w:r w:rsidRPr="0025623A">
        <w:rPr>
          <w:rFonts w:ascii="Times New Roman" w:hAnsi="Times New Roman" w:cs="Times New Roman"/>
          <w:i/>
          <w:noProof/>
          <w:sz w:val="24"/>
          <w:szCs w:val="24"/>
        </w:rPr>
        <w:t xml:space="preserve">Prev Med Rep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9</w:t>
      </w:r>
      <w:r w:rsidRPr="0025623A">
        <w:rPr>
          <w:rFonts w:ascii="Times New Roman" w:hAnsi="Times New Roman" w:cs="Times New Roman"/>
          <w:noProof/>
          <w:sz w:val="24"/>
          <w:szCs w:val="24"/>
        </w:rPr>
        <w:t>, 49-54, doi:10.1016/j.pmedr.2017.12.010.</w:t>
      </w:r>
    </w:p>
    <w:p w14:paraId="5F0EFEE8"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lastRenderedPageBreak/>
        <w:t>16.</w:t>
      </w:r>
      <w:r w:rsidRPr="0025623A">
        <w:rPr>
          <w:rFonts w:ascii="Times New Roman" w:hAnsi="Times New Roman" w:cs="Times New Roman"/>
          <w:noProof/>
          <w:sz w:val="24"/>
          <w:szCs w:val="24"/>
        </w:rPr>
        <w:tab/>
        <w:t xml:space="preserve">Zin, C.S.; Ismail, F. Co-prescription of opioids with benzodiazepine and other co-medications among opioid users: differential in opioid doses. </w:t>
      </w:r>
      <w:r w:rsidRPr="0025623A">
        <w:rPr>
          <w:rFonts w:ascii="Times New Roman" w:hAnsi="Times New Roman" w:cs="Times New Roman"/>
          <w:i/>
          <w:noProof/>
          <w:sz w:val="24"/>
          <w:szCs w:val="24"/>
        </w:rPr>
        <w:t xml:space="preserve">J Pain Res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10</w:t>
      </w:r>
      <w:r w:rsidRPr="0025623A">
        <w:rPr>
          <w:rFonts w:ascii="Times New Roman" w:hAnsi="Times New Roman" w:cs="Times New Roman"/>
          <w:noProof/>
          <w:sz w:val="24"/>
          <w:szCs w:val="24"/>
        </w:rPr>
        <w:t>, 249-257, doi:10.2147/JPR.S122853.</w:t>
      </w:r>
    </w:p>
    <w:p w14:paraId="6D5DEB9E"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17.</w:t>
      </w:r>
      <w:r w:rsidRPr="0025623A">
        <w:rPr>
          <w:rFonts w:ascii="Times New Roman" w:hAnsi="Times New Roman" w:cs="Times New Roman"/>
          <w:noProof/>
          <w:sz w:val="24"/>
          <w:szCs w:val="24"/>
        </w:rPr>
        <w:tab/>
        <w:t xml:space="preserve">Hernandez, I.; He, M.; Zhang, Y. Comparing state, regional, and local variation in concurrent opioid and benzodiazepine use. </w:t>
      </w:r>
      <w:r w:rsidRPr="0025623A">
        <w:rPr>
          <w:rFonts w:ascii="Times New Roman" w:hAnsi="Times New Roman" w:cs="Times New Roman"/>
          <w:i/>
          <w:noProof/>
          <w:sz w:val="24"/>
          <w:szCs w:val="24"/>
        </w:rPr>
        <w:t xml:space="preserve">Drug Alcohol Depend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191</w:t>
      </w:r>
      <w:r w:rsidRPr="0025623A">
        <w:rPr>
          <w:rFonts w:ascii="Times New Roman" w:hAnsi="Times New Roman" w:cs="Times New Roman"/>
          <w:noProof/>
          <w:sz w:val="24"/>
          <w:szCs w:val="24"/>
        </w:rPr>
        <w:t>, 141-144, doi:10.1016/j.drugalcdep.2018.06.033.</w:t>
      </w:r>
    </w:p>
    <w:p w14:paraId="2645A385"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18.</w:t>
      </w:r>
      <w:r w:rsidRPr="0025623A">
        <w:rPr>
          <w:rFonts w:ascii="Times New Roman" w:hAnsi="Times New Roman" w:cs="Times New Roman"/>
          <w:noProof/>
          <w:sz w:val="24"/>
          <w:szCs w:val="24"/>
        </w:rPr>
        <w:tab/>
        <w:t xml:space="preserve">Degenhardt, L.; Gisev, N.; Cama, E.; Nielsen, S.; Larance, B.; Bruno, R. The extent and correlates of community-based pharmaceutical opioid utilisation in Australia. </w:t>
      </w:r>
      <w:r w:rsidRPr="0025623A">
        <w:rPr>
          <w:rFonts w:ascii="Times New Roman" w:hAnsi="Times New Roman" w:cs="Times New Roman"/>
          <w:i/>
          <w:noProof/>
          <w:sz w:val="24"/>
          <w:szCs w:val="24"/>
        </w:rPr>
        <w:t xml:space="preserve">Pharmacoepidemiol Drug Saf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25</w:t>
      </w:r>
      <w:r w:rsidRPr="0025623A">
        <w:rPr>
          <w:rFonts w:ascii="Times New Roman" w:hAnsi="Times New Roman" w:cs="Times New Roman"/>
          <w:noProof/>
          <w:sz w:val="24"/>
          <w:szCs w:val="24"/>
        </w:rPr>
        <w:t>, 521-538, doi:10.1002/pds.3931.</w:t>
      </w:r>
    </w:p>
    <w:p w14:paraId="125C99F4"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19.</w:t>
      </w:r>
      <w:r w:rsidRPr="0025623A">
        <w:rPr>
          <w:rFonts w:ascii="Times New Roman" w:hAnsi="Times New Roman" w:cs="Times New Roman"/>
          <w:noProof/>
          <w:sz w:val="24"/>
          <w:szCs w:val="24"/>
        </w:rPr>
        <w:tab/>
        <w:t xml:space="preserve">Francombe, H.; Buchan, H.A.; Duggan, A. Health care variation: the next challenge for clinical colleges. </w:t>
      </w:r>
      <w:r w:rsidRPr="0025623A">
        <w:rPr>
          <w:rFonts w:ascii="Times New Roman" w:hAnsi="Times New Roman" w:cs="Times New Roman"/>
          <w:i/>
          <w:noProof/>
          <w:sz w:val="24"/>
          <w:szCs w:val="24"/>
        </w:rPr>
        <w:t xml:space="preserve">Med J Aust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207</w:t>
      </w:r>
      <w:r w:rsidRPr="0025623A">
        <w:rPr>
          <w:rFonts w:ascii="Times New Roman" w:hAnsi="Times New Roman" w:cs="Times New Roman"/>
          <w:noProof/>
          <w:sz w:val="24"/>
          <w:szCs w:val="24"/>
        </w:rPr>
        <w:t>, 277-278.</w:t>
      </w:r>
    </w:p>
    <w:p w14:paraId="39A711DB" w14:textId="63088F2E"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20.</w:t>
      </w:r>
      <w:r w:rsidRPr="0025623A">
        <w:rPr>
          <w:rFonts w:ascii="Times New Roman" w:hAnsi="Times New Roman" w:cs="Times New Roman"/>
          <w:noProof/>
          <w:sz w:val="24"/>
          <w:szCs w:val="24"/>
        </w:rPr>
        <w:tab/>
        <w:t xml:space="preserve">World Health Organization. </w:t>
      </w:r>
      <w:r w:rsidRPr="0025623A">
        <w:rPr>
          <w:rFonts w:ascii="Times New Roman" w:hAnsi="Times New Roman" w:cs="Times New Roman"/>
          <w:i/>
          <w:noProof/>
          <w:sz w:val="24"/>
          <w:szCs w:val="24"/>
        </w:rPr>
        <w:t>Guidelines for ATC Classification and DDD Assignment. Oslo: WHO Collaborating Centre for Drug Statistics Methodology. https://</w:t>
      </w:r>
      <w:hyperlink r:id="rId13" w:history="1">
        <w:r w:rsidRPr="0025623A">
          <w:rPr>
            <w:rStyle w:val="Hyperlink"/>
            <w:rFonts w:ascii="Times New Roman" w:hAnsi="Times New Roman" w:cs="Times New Roman"/>
            <w:i/>
            <w:noProof/>
            <w:color w:val="auto"/>
            <w:sz w:val="24"/>
            <w:szCs w:val="24"/>
          </w:rPr>
          <w:t>www.whocc.no/filearchive/publications/2017_guidelines_web.pdf</w:t>
        </w:r>
        <w:r w:rsidRPr="0025623A">
          <w:rPr>
            <w:rStyle w:val="Hyperlink"/>
            <w:rFonts w:ascii="Times New Roman" w:hAnsi="Times New Roman" w:cs="Times New Roman"/>
            <w:noProof/>
            <w:color w:val="auto"/>
            <w:sz w:val="24"/>
            <w:szCs w:val="24"/>
          </w:rPr>
          <w:t>;</w:t>
        </w:r>
      </w:hyperlink>
      <w:r w:rsidRPr="0025623A">
        <w:rPr>
          <w:rFonts w:ascii="Times New Roman" w:hAnsi="Times New Roman" w:cs="Times New Roman"/>
          <w:noProof/>
          <w:sz w:val="24"/>
          <w:szCs w:val="24"/>
        </w:rPr>
        <w:t xml:space="preserve"> 2017.</w:t>
      </w:r>
    </w:p>
    <w:p w14:paraId="111AB623" w14:textId="0B351FC0"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21.</w:t>
      </w:r>
      <w:r w:rsidRPr="0025623A">
        <w:rPr>
          <w:rFonts w:ascii="Times New Roman" w:hAnsi="Times New Roman" w:cs="Times New Roman"/>
          <w:noProof/>
          <w:sz w:val="24"/>
          <w:szCs w:val="24"/>
        </w:rPr>
        <w:tab/>
        <w:t xml:space="preserve">Australian Bureau of Statistics. </w:t>
      </w:r>
      <w:r w:rsidRPr="0025623A">
        <w:rPr>
          <w:rFonts w:ascii="Times New Roman" w:hAnsi="Times New Roman" w:cs="Times New Roman"/>
          <w:i/>
          <w:noProof/>
          <w:sz w:val="24"/>
          <w:szCs w:val="24"/>
        </w:rPr>
        <w:t xml:space="preserve">Socio Economic Indexes for Areas (SEIFA). Available at </w:t>
      </w:r>
      <w:hyperlink r:id="rId14" w:history="1">
        <w:r w:rsidRPr="0025623A">
          <w:rPr>
            <w:rStyle w:val="Hyperlink"/>
            <w:rFonts w:ascii="Times New Roman" w:hAnsi="Times New Roman" w:cs="Times New Roman"/>
            <w:i/>
            <w:noProof/>
            <w:color w:val="auto"/>
            <w:sz w:val="24"/>
            <w:szCs w:val="24"/>
          </w:rPr>
          <w:t>http://www.abs.gov.au/ausstats/abs@.nsf/Lookup/2033.0.55.001main+features100042011;</w:t>
        </w:r>
      </w:hyperlink>
      <w:r w:rsidRPr="0025623A">
        <w:rPr>
          <w:rFonts w:ascii="Times New Roman" w:hAnsi="Times New Roman" w:cs="Times New Roman"/>
          <w:i/>
          <w:noProof/>
          <w:sz w:val="24"/>
          <w:szCs w:val="24"/>
        </w:rPr>
        <w:t xml:space="preserve"> accessed in December 2017</w:t>
      </w:r>
      <w:r w:rsidRPr="0025623A">
        <w:rPr>
          <w:rFonts w:ascii="Times New Roman" w:hAnsi="Times New Roman" w:cs="Times New Roman"/>
          <w:noProof/>
          <w:sz w:val="24"/>
          <w:szCs w:val="24"/>
        </w:rPr>
        <w:t>; 2018.</w:t>
      </w:r>
    </w:p>
    <w:p w14:paraId="2983132C" w14:textId="131CCA54"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22.</w:t>
      </w:r>
      <w:r w:rsidRPr="0025623A">
        <w:rPr>
          <w:rFonts w:ascii="Times New Roman" w:hAnsi="Times New Roman" w:cs="Times New Roman"/>
          <w:noProof/>
          <w:sz w:val="24"/>
          <w:szCs w:val="24"/>
        </w:rPr>
        <w:tab/>
        <w:t xml:space="preserve">Department of Infrastructure and Regional Development (DIRD). </w:t>
      </w:r>
      <w:r w:rsidRPr="0025623A">
        <w:rPr>
          <w:rFonts w:ascii="Times New Roman" w:hAnsi="Times New Roman" w:cs="Times New Roman"/>
          <w:i/>
          <w:noProof/>
          <w:sz w:val="24"/>
          <w:szCs w:val="24"/>
        </w:rPr>
        <w:t xml:space="preserve">Local government national report, 2013-14. Canberra, Australia: DIRD. Available at </w:t>
      </w:r>
      <w:hyperlink r:id="rId15" w:history="1">
        <w:r w:rsidRPr="0025623A">
          <w:rPr>
            <w:rStyle w:val="Hyperlink"/>
            <w:rFonts w:ascii="Times New Roman" w:hAnsi="Times New Roman" w:cs="Times New Roman"/>
            <w:i/>
            <w:noProof/>
            <w:color w:val="auto"/>
            <w:sz w:val="24"/>
            <w:szCs w:val="24"/>
          </w:rPr>
          <w:t>http://regional.gov.au/local/publications/reports/2013_2014/INFRA2466_LGNR_2013-14.pdf</w:t>
        </w:r>
        <w:r w:rsidRPr="0025623A">
          <w:rPr>
            <w:rStyle w:val="Hyperlink"/>
            <w:rFonts w:ascii="Times New Roman" w:hAnsi="Times New Roman" w:cs="Times New Roman"/>
            <w:noProof/>
            <w:color w:val="auto"/>
            <w:sz w:val="24"/>
            <w:szCs w:val="24"/>
          </w:rPr>
          <w:t>;</w:t>
        </w:r>
      </w:hyperlink>
      <w:r w:rsidRPr="0025623A">
        <w:rPr>
          <w:rFonts w:ascii="Times New Roman" w:hAnsi="Times New Roman" w:cs="Times New Roman"/>
          <w:noProof/>
          <w:sz w:val="24"/>
          <w:szCs w:val="24"/>
        </w:rPr>
        <w:t xml:space="preserve"> 2015.</w:t>
      </w:r>
    </w:p>
    <w:p w14:paraId="3E6FCA8F"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23.</w:t>
      </w:r>
      <w:r w:rsidRPr="0025623A">
        <w:rPr>
          <w:rFonts w:ascii="Times New Roman" w:hAnsi="Times New Roman" w:cs="Times New Roman"/>
          <w:noProof/>
          <w:sz w:val="24"/>
          <w:szCs w:val="24"/>
        </w:rPr>
        <w:tab/>
        <w:t xml:space="preserve">Naing, N.N. Easy way to learn standardization : direct and indirect methods. </w:t>
      </w:r>
      <w:r w:rsidRPr="0025623A">
        <w:rPr>
          <w:rFonts w:ascii="Times New Roman" w:hAnsi="Times New Roman" w:cs="Times New Roman"/>
          <w:i/>
          <w:noProof/>
          <w:sz w:val="24"/>
          <w:szCs w:val="24"/>
        </w:rPr>
        <w:t xml:space="preserve">The Malaysian journal of medical sciences : MJMS </w:t>
      </w:r>
      <w:r w:rsidRPr="0025623A">
        <w:rPr>
          <w:rFonts w:ascii="Times New Roman" w:hAnsi="Times New Roman" w:cs="Times New Roman"/>
          <w:b/>
          <w:noProof/>
          <w:sz w:val="24"/>
          <w:szCs w:val="24"/>
        </w:rPr>
        <w:t>2000</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7</w:t>
      </w:r>
      <w:r w:rsidRPr="0025623A">
        <w:rPr>
          <w:rFonts w:ascii="Times New Roman" w:hAnsi="Times New Roman" w:cs="Times New Roman"/>
          <w:noProof/>
          <w:sz w:val="24"/>
          <w:szCs w:val="24"/>
        </w:rPr>
        <w:t>, 10-15.</w:t>
      </w:r>
    </w:p>
    <w:p w14:paraId="4FD44A48" w14:textId="06006C7A"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24.</w:t>
      </w:r>
      <w:r w:rsidRPr="0025623A">
        <w:rPr>
          <w:rFonts w:ascii="Times New Roman" w:hAnsi="Times New Roman" w:cs="Times New Roman"/>
          <w:noProof/>
          <w:sz w:val="24"/>
          <w:szCs w:val="24"/>
        </w:rPr>
        <w:tab/>
        <w:t>STATACorp. Statamultilevel mixedeffects reference manual release 13. Available at: https://</w:t>
      </w:r>
      <w:hyperlink r:id="rId16" w:history="1">
        <w:r w:rsidRPr="0025623A">
          <w:rPr>
            <w:rStyle w:val="Hyperlink"/>
            <w:rFonts w:ascii="Times New Roman" w:hAnsi="Times New Roman" w:cs="Times New Roman"/>
            <w:noProof/>
            <w:color w:val="auto"/>
            <w:sz w:val="24"/>
            <w:szCs w:val="24"/>
          </w:rPr>
          <w:t>www.stata.com/manuals13/me.pdf</w:t>
        </w:r>
      </w:hyperlink>
      <w:r w:rsidRPr="0025623A">
        <w:rPr>
          <w:rFonts w:ascii="Times New Roman" w:hAnsi="Times New Roman" w:cs="Times New Roman"/>
          <w:noProof/>
          <w:sz w:val="24"/>
          <w:szCs w:val="24"/>
        </w:rPr>
        <w:t xml:space="preserve">. Availabe online: (accessed on </w:t>
      </w:r>
    </w:p>
    <w:p w14:paraId="392CA806"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25.</w:t>
      </w:r>
      <w:r w:rsidRPr="0025623A">
        <w:rPr>
          <w:rFonts w:ascii="Times New Roman" w:hAnsi="Times New Roman" w:cs="Times New Roman"/>
          <w:noProof/>
          <w:sz w:val="24"/>
          <w:szCs w:val="24"/>
        </w:rPr>
        <w:tab/>
        <w:t xml:space="preserve">Wickham, H. tidyverse: Easily Install and Load the 'Tidyverse'. R package version 1.2.1. Availabe online: https://CRAN.R-project.org/package=tidyverse (accessed on </w:t>
      </w:r>
    </w:p>
    <w:p w14:paraId="76E9236F" w14:textId="2E12A17F"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26.</w:t>
      </w:r>
      <w:r w:rsidRPr="0025623A">
        <w:rPr>
          <w:rFonts w:ascii="Times New Roman" w:hAnsi="Times New Roman" w:cs="Times New Roman"/>
          <w:noProof/>
          <w:sz w:val="24"/>
          <w:szCs w:val="24"/>
        </w:rPr>
        <w:tab/>
        <w:t>R Core Team. R: A language and environment for statistical computing. R Foundation for Statistical Computing, Vienna, Austria. Availabe online: https://</w:t>
      </w:r>
      <w:hyperlink r:id="rId17" w:history="1">
        <w:r w:rsidRPr="0025623A">
          <w:rPr>
            <w:rStyle w:val="Hyperlink"/>
            <w:rFonts w:ascii="Times New Roman" w:hAnsi="Times New Roman" w:cs="Times New Roman"/>
            <w:noProof/>
            <w:color w:val="auto"/>
            <w:sz w:val="24"/>
            <w:szCs w:val="24"/>
          </w:rPr>
          <w:t>www.R-project.org/</w:t>
        </w:r>
      </w:hyperlink>
      <w:r w:rsidRPr="0025623A">
        <w:rPr>
          <w:rFonts w:ascii="Times New Roman" w:hAnsi="Times New Roman" w:cs="Times New Roman"/>
          <w:noProof/>
          <w:sz w:val="24"/>
          <w:szCs w:val="24"/>
        </w:rPr>
        <w:t xml:space="preserve"> (accessed on </w:t>
      </w:r>
    </w:p>
    <w:p w14:paraId="71888C46"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27.</w:t>
      </w:r>
      <w:r w:rsidRPr="0025623A">
        <w:rPr>
          <w:rFonts w:ascii="Times New Roman" w:hAnsi="Times New Roman" w:cs="Times New Roman"/>
          <w:noProof/>
          <w:sz w:val="24"/>
          <w:szCs w:val="24"/>
        </w:rPr>
        <w:tab/>
        <w:t xml:space="preserve">Tennekes, M. tmap: Thematic Maps in R. </w:t>
      </w:r>
      <w:r w:rsidRPr="0025623A">
        <w:rPr>
          <w:rFonts w:ascii="Times New Roman" w:hAnsi="Times New Roman" w:cs="Times New Roman"/>
          <w:i/>
          <w:noProof/>
          <w:sz w:val="24"/>
          <w:szCs w:val="24"/>
        </w:rPr>
        <w:t xml:space="preserve">Journal of Statistical Software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84</w:t>
      </w:r>
      <w:r w:rsidRPr="0025623A">
        <w:rPr>
          <w:rFonts w:ascii="Times New Roman" w:hAnsi="Times New Roman" w:cs="Times New Roman"/>
          <w:noProof/>
          <w:sz w:val="24"/>
          <w:szCs w:val="24"/>
        </w:rPr>
        <w:t>, 1-39.</w:t>
      </w:r>
    </w:p>
    <w:p w14:paraId="7B4A2441"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28.</w:t>
      </w:r>
      <w:r w:rsidRPr="0025623A">
        <w:rPr>
          <w:rFonts w:ascii="Times New Roman" w:hAnsi="Times New Roman" w:cs="Times New Roman"/>
          <w:noProof/>
          <w:sz w:val="24"/>
          <w:szCs w:val="24"/>
        </w:rPr>
        <w:tab/>
        <w:t xml:space="preserve">Webster, L.R.; Reisfield, G.M.; Dasgupta, N. Eight principles for safer opioid prescribing and cautions with benzodiazepines. </w:t>
      </w:r>
      <w:r w:rsidRPr="0025623A">
        <w:rPr>
          <w:rFonts w:ascii="Times New Roman" w:hAnsi="Times New Roman" w:cs="Times New Roman"/>
          <w:i/>
          <w:noProof/>
          <w:sz w:val="24"/>
          <w:szCs w:val="24"/>
        </w:rPr>
        <w:t xml:space="preserve">Postgrad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127</w:t>
      </w:r>
      <w:r w:rsidRPr="0025623A">
        <w:rPr>
          <w:rFonts w:ascii="Times New Roman" w:hAnsi="Times New Roman" w:cs="Times New Roman"/>
          <w:noProof/>
          <w:sz w:val="24"/>
          <w:szCs w:val="24"/>
        </w:rPr>
        <w:t>, 27-32, doi:10.1080/00325481.2015.993276.</w:t>
      </w:r>
    </w:p>
    <w:p w14:paraId="46C98BCF"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29.</w:t>
      </w:r>
      <w:r w:rsidRPr="0025623A">
        <w:rPr>
          <w:rFonts w:ascii="Times New Roman" w:hAnsi="Times New Roman" w:cs="Times New Roman"/>
          <w:noProof/>
          <w:sz w:val="24"/>
          <w:szCs w:val="24"/>
        </w:rPr>
        <w:tab/>
        <w:t xml:space="preserve">Cunningham, J.L.; Craner, J.R.; Evans, M.M.; Hooten, W.M. Benzodiazepine use in patients with chronic pain in an interdisciplinary pain rehabilitation program. </w:t>
      </w:r>
      <w:r w:rsidRPr="0025623A">
        <w:rPr>
          <w:rFonts w:ascii="Times New Roman" w:hAnsi="Times New Roman" w:cs="Times New Roman"/>
          <w:i/>
          <w:noProof/>
          <w:sz w:val="24"/>
          <w:szCs w:val="24"/>
        </w:rPr>
        <w:t xml:space="preserve">J Pain Res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10</w:t>
      </w:r>
      <w:r w:rsidRPr="0025623A">
        <w:rPr>
          <w:rFonts w:ascii="Times New Roman" w:hAnsi="Times New Roman" w:cs="Times New Roman"/>
          <w:noProof/>
          <w:sz w:val="24"/>
          <w:szCs w:val="24"/>
        </w:rPr>
        <w:t>, 311-317, doi:10.2147/JPR.S123487.</w:t>
      </w:r>
    </w:p>
    <w:p w14:paraId="0B3A188A"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30.</w:t>
      </w:r>
      <w:r w:rsidRPr="0025623A">
        <w:rPr>
          <w:rFonts w:ascii="Times New Roman" w:hAnsi="Times New Roman" w:cs="Times New Roman"/>
          <w:noProof/>
          <w:sz w:val="24"/>
          <w:szCs w:val="24"/>
        </w:rPr>
        <w:tab/>
        <w:t xml:space="preserve">Morgan, S.G.; Weymann, D.; Pratt, B.; Smolina, K.; Gladstone, E.J.; Raymond, C.; Mintzes, B. Sex differences in the risk of receiving potentially inappropriate prescriptions among older adults. </w:t>
      </w:r>
      <w:r w:rsidRPr="0025623A">
        <w:rPr>
          <w:rFonts w:ascii="Times New Roman" w:hAnsi="Times New Roman" w:cs="Times New Roman"/>
          <w:i/>
          <w:noProof/>
          <w:sz w:val="24"/>
          <w:szCs w:val="24"/>
        </w:rPr>
        <w:t xml:space="preserve">Age and ageing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45</w:t>
      </w:r>
      <w:r w:rsidRPr="0025623A">
        <w:rPr>
          <w:rFonts w:ascii="Times New Roman" w:hAnsi="Times New Roman" w:cs="Times New Roman"/>
          <w:noProof/>
          <w:sz w:val="24"/>
          <w:szCs w:val="24"/>
        </w:rPr>
        <w:t>, 535-542, doi:10.1093/ageing/afw074.</w:t>
      </w:r>
    </w:p>
    <w:p w14:paraId="360B225E"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31.</w:t>
      </w:r>
      <w:r w:rsidRPr="0025623A">
        <w:rPr>
          <w:rFonts w:ascii="Times New Roman" w:hAnsi="Times New Roman" w:cs="Times New Roman"/>
          <w:noProof/>
          <w:sz w:val="24"/>
          <w:szCs w:val="24"/>
        </w:rPr>
        <w:tab/>
        <w:t xml:space="preserve">Fillingim, R.B.; King, C.D.; Ribeiro-Dasilva, M.C.; Rahim-Williams, B.; Riley, J.L., 3rd. Sex, gender, and pain: a review of recent clinical and experimental findings. </w:t>
      </w:r>
      <w:r w:rsidRPr="0025623A">
        <w:rPr>
          <w:rFonts w:ascii="Times New Roman" w:hAnsi="Times New Roman" w:cs="Times New Roman"/>
          <w:i/>
          <w:noProof/>
          <w:sz w:val="24"/>
          <w:szCs w:val="24"/>
        </w:rPr>
        <w:t xml:space="preserve">The Journal of Pain </w:t>
      </w:r>
      <w:r w:rsidRPr="0025623A">
        <w:rPr>
          <w:rFonts w:ascii="Times New Roman" w:hAnsi="Times New Roman" w:cs="Times New Roman"/>
          <w:b/>
          <w:noProof/>
          <w:sz w:val="24"/>
          <w:szCs w:val="24"/>
        </w:rPr>
        <w:t>2009</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10</w:t>
      </w:r>
      <w:r w:rsidRPr="0025623A">
        <w:rPr>
          <w:rFonts w:ascii="Times New Roman" w:hAnsi="Times New Roman" w:cs="Times New Roman"/>
          <w:noProof/>
          <w:sz w:val="24"/>
          <w:szCs w:val="24"/>
        </w:rPr>
        <w:t>, 447-485, doi:10.1016/j.jpain.2008.12.001.</w:t>
      </w:r>
    </w:p>
    <w:p w14:paraId="760C668B"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32.</w:t>
      </w:r>
      <w:r w:rsidRPr="0025623A">
        <w:rPr>
          <w:rFonts w:ascii="Times New Roman" w:hAnsi="Times New Roman" w:cs="Times New Roman"/>
          <w:noProof/>
          <w:sz w:val="24"/>
          <w:szCs w:val="24"/>
        </w:rPr>
        <w:tab/>
        <w:t xml:space="preserve">Knight, K. Women on the Edge: Opioids, Benzodiazepines, and the Social Anxieties Surrounding Women’s Reproduction in the U.S. “Opioid Epidemic”. </w:t>
      </w:r>
      <w:r w:rsidRPr="0025623A">
        <w:rPr>
          <w:rFonts w:ascii="Times New Roman" w:hAnsi="Times New Roman" w:cs="Times New Roman"/>
          <w:i/>
          <w:noProof/>
          <w:sz w:val="24"/>
          <w:szCs w:val="24"/>
        </w:rPr>
        <w:t xml:space="preserve">Contemporary Drug Problems </w:t>
      </w:r>
      <w:r w:rsidRPr="0025623A">
        <w:rPr>
          <w:rFonts w:ascii="Times New Roman" w:hAnsi="Times New Roman" w:cs="Times New Roman"/>
          <w:b/>
          <w:noProof/>
          <w:sz w:val="24"/>
          <w:szCs w:val="24"/>
        </w:rPr>
        <w:t>2017</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44</w:t>
      </w:r>
      <w:r w:rsidRPr="0025623A">
        <w:rPr>
          <w:rFonts w:ascii="Times New Roman" w:hAnsi="Times New Roman" w:cs="Times New Roman"/>
          <w:noProof/>
          <w:sz w:val="24"/>
          <w:szCs w:val="24"/>
        </w:rPr>
        <w:t>, 301-320.</w:t>
      </w:r>
    </w:p>
    <w:p w14:paraId="6E63AE38"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33.</w:t>
      </w:r>
      <w:r w:rsidRPr="0025623A">
        <w:rPr>
          <w:rFonts w:ascii="Times New Roman" w:hAnsi="Times New Roman" w:cs="Times New Roman"/>
          <w:noProof/>
          <w:sz w:val="24"/>
          <w:szCs w:val="24"/>
        </w:rPr>
        <w:tab/>
        <w:t xml:space="preserve">Day, C. Benzodiazepines in Combination with Opioid Pain Relievers or Alcohol: Greater Risk of More Serious ED Visit Outcomes. In </w:t>
      </w:r>
      <w:r w:rsidRPr="0025623A">
        <w:rPr>
          <w:rFonts w:ascii="Times New Roman" w:hAnsi="Times New Roman" w:cs="Times New Roman"/>
          <w:i/>
          <w:noProof/>
          <w:sz w:val="24"/>
          <w:szCs w:val="24"/>
        </w:rPr>
        <w:t>The CBHSQ Report</w:t>
      </w:r>
      <w:r w:rsidRPr="0025623A">
        <w:rPr>
          <w:rFonts w:ascii="Times New Roman" w:hAnsi="Times New Roman" w:cs="Times New Roman"/>
          <w:noProof/>
          <w:sz w:val="24"/>
          <w:szCs w:val="24"/>
        </w:rPr>
        <w:t>, Rockville (MD), 2013; pp. 1-9.</w:t>
      </w:r>
    </w:p>
    <w:p w14:paraId="27872703"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lastRenderedPageBreak/>
        <w:t>34.</w:t>
      </w:r>
      <w:r w:rsidRPr="0025623A">
        <w:rPr>
          <w:rFonts w:ascii="Times New Roman" w:hAnsi="Times New Roman" w:cs="Times New Roman"/>
          <w:noProof/>
          <w:sz w:val="24"/>
          <w:szCs w:val="24"/>
        </w:rPr>
        <w:tab/>
        <w:t xml:space="preserve">Zhou, C.; Yu, N.N.; Losby, J.L. The Association Between Local Economic Conditions and Opioid Prescriptions Among Disabled Medicare Beneficiaries. </w:t>
      </w:r>
      <w:r w:rsidRPr="0025623A">
        <w:rPr>
          <w:rFonts w:ascii="Times New Roman" w:hAnsi="Times New Roman" w:cs="Times New Roman"/>
          <w:i/>
          <w:noProof/>
          <w:sz w:val="24"/>
          <w:szCs w:val="24"/>
        </w:rPr>
        <w:t xml:space="preserve">Medical care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56</w:t>
      </w:r>
      <w:r w:rsidRPr="0025623A">
        <w:rPr>
          <w:rFonts w:ascii="Times New Roman" w:hAnsi="Times New Roman" w:cs="Times New Roman"/>
          <w:noProof/>
          <w:sz w:val="24"/>
          <w:szCs w:val="24"/>
        </w:rPr>
        <w:t>, 62-68, doi:10.1097/MLR.0000000000000841.</w:t>
      </w:r>
    </w:p>
    <w:p w14:paraId="5187CEF5"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35.</w:t>
      </w:r>
      <w:r w:rsidRPr="0025623A">
        <w:rPr>
          <w:rFonts w:ascii="Times New Roman" w:hAnsi="Times New Roman" w:cs="Times New Roman"/>
          <w:noProof/>
          <w:sz w:val="24"/>
          <w:szCs w:val="24"/>
        </w:rPr>
        <w:tab/>
        <w:t xml:space="preserve">Holmes, A.; Christelis, N.; Arnold, C. Depression and chronic pain. </w:t>
      </w:r>
      <w:r w:rsidRPr="0025623A">
        <w:rPr>
          <w:rFonts w:ascii="Times New Roman" w:hAnsi="Times New Roman" w:cs="Times New Roman"/>
          <w:i/>
          <w:noProof/>
          <w:sz w:val="24"/>
          <w:szCs w:val="24"/>
        </w:rPr>
        <w:t xml:space="preserve">Med J Aust </w:t>
      </w:r>
      <w:r w:rsidRPr="0025623A">
        <w:rPr>
          <w:rFonts w:ascii="Times New Roman" w:hAnsi="Times New Roman" w:cs="Times New Roman"/>
          <w:b/>
          <w:noProof/>
          <w:sz w:val="24"/>
          <w:szCs w:val="24"/>
        </w:rPr>
        <w:t>2013</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199</w:t>
      </w:r>
      <w:r w:rsidRPr="0025623A">
        <w:rPr>
          <w:rFonts w:ascii="Times New Roman" w:hAnsi="Times New Roman" w:cs="Times New Roman"/>
          <w:noProof/>
          <w:sz w:val="24"/>
          <w:szCs w:val="24"/>
        </w:rPr>
        <w:t>, S17-20.</w:t>
      </w:r>
    </w:p>
    <w:p w14:paraId="3EA5841D"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36.</w:t>
      </w:r>
      <w:r w:rsidRPr="0025623A">
        <w:rPr>
          <w:rFonts w:ascii="Times New Roman" w:hAnsi="Times New Roman" w:cs="Times New Roman"/>
          <w:noProof/>
          <w:sz w:val="24"/>
          <w:szCs w:val="24"/>
        </w:rPr>
        <w:tab/>
        <w:t xml:space="preserve">Roberts, M.B.; Drummond, P.D. Sleep Problems are Associated With Chronic Pain Over and Above Mutual Associations With Depression and Catastrophizing. </w:t>
      </w:r>
      <w:r w:rsidRPr="0025623A">
        <w:rPr>
          <w:rFonts w:ascii="Times New Roman" w:hAnsi="Times New Roman" w:cs="Times New Roman"/>
          <w:i/>
          <w:noProof/>
          <w:sz w:val="24"/>
          <w:szCs w:val="24"/>
        </w:rPr>
        <w:t xml:space="preserve">Clin J Pain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32</w:t>
      </w:r>
      <w:r w:rsidRPr="0025623A">
        <w:rPr>
          <w:rFonts w:ascii="Times New Roman" w:hAnsi="Times New Roman" w:cs="Times New Roman"/>
          <w:noProof/>
          <w:sz w:val="24"/>
          <w:szCs w:val="24"/>
        </w:rPr>
        <w:t>, 792-799, doi:10.1097/AJP.0000000000000329.</w:t>
      </w:r>
    </w:p>
    <w:p w14:paraId="3BC883D7"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37.</w:t>
      </w:r>
      <w:r w:rsidRPr="0025623A">
        <w:rPr>
          <w:rFonts w:ascii="Times New Roman" w:hAnsi="Times New Roman" w:cs="Times New Roman"/>
          <w:noProof/>
          <w:sz w:val="24"/>
          <w:szCs w:val="24"/>
        </w:rPr>
        <w:tab/>
        <w:t xml:space="preserve">Hernandez, I.; He, M.; Brooks, M.M.; Zhang, Y. Exposure-Response Association Between Concurrent Opioid and Benzodiazepine Use and Risk of Opioid-Related Overdose in Medicare Part D Beneficiaries. </w:t>
      </w:r>
      <w:r w:rsidRPr="0025623A">
        <w:rPr>
          <w:rFonts w:ascii="Times New Roman" w:hAnsi="Times New Roman" w:cs="Times New Roman"/>
          <w:i/>
          <w:noProof/>
          <w:sz w:val="24"/>
          <w:szCs w:val="24"/>
        </w:rPr>
        <w:t xml:space="preserve">JAMA Network Open </w:t>
      </w:r>
      <w:r w:rsidRPr="0025623A">
        <w:rPr>
          <w:rFonts w:ascii="Times New Roman" w:hAnsi="Times New Roman" w:cs="Times New Roman"/>
          <w:b/>
          <w:noProof/>
          <w:sz w:val="24"/>
          <w:szCs w:val="24"/>
        </w:rPr>
        <w:t>2018</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1(2):e180919</w:t>
      </w:r>
      <w:r w:rsidRPr="0025623A">
        <w:rPr>
          <w:rFonts w:ascii="Times New Roman" w:hAnsi="Times New Roman" w:cs="Times New Roman"/>
          <w:noProof/>
          <w:sz w:val="24"/>
          <w:szCs w:val="24"/>
        </w:rPr>
        <w:t>, 1-12.</w:t>
      </w:r>
    </w:p>
    <w:p w14:paraId="69926552"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38.</w:t>
      </w:r>
      <w:r w:rsidRPr="0025623A">
        <w:rPr>
          <w:rFonts w:ascii="Times New Roman" w:hAnsi="Times New Roman" w:cs="Times New Roman"/>
          <w:noProof/>
          <w:sz w:val="24"/>
          <w:szCs w:val="24"/>
        </w:rPr>
        <w:tab/>
        <w:t xml:space="preserve">Ceasar, R.; Chang, J.; Zamora, K.; Hurstak, E.; Kushel, M.; Miaskowski, C.; Knight, K. Primary care providers' experiences with urine toxicology tests to manage prescription opioid misuse and substance use among chronic noncancer pain patients in safety net health care settings. </w:t>
      </w:r>
      <w:r w:rsidRPr="0025623A">
        <w:rPr>
          <w:rFonts w:ascii="Times New Roman" w:hAnsi="Times New Roman" w:cs="Times New Roman"/>
          <w:i/>
          <w:noProof/>
          <w:sz w:val="24"/>
          <w:szCs w:val="24"/>
        </w:rPr>
        <w:t xml:space="preserve">Substance abuse </w:t>
      </w:r>
      <w:r w:rsidRPr="0025623A">
        <w:rPr>
          <w:rFonts w:ascii="Times New Roman" w:hAnsi="Times New Roman" w:cs="Times New Roman"/>
          <w:b/>
          <w:noProof/>
          <w:sz w:val="24"/>
          <w:szCs w:val="24"/>
        </w:rPr>
        <w:t>2016</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37</w:t>
      </w:r>
      <w:r w:rsidRPr="0025623A">
        <w:rPr>
          <w:rFonts w:ascii="Times New Roman" w:hAnsi="Times New Roman" w:cs="Times New Roman"/>
          <w:noProof/>
          <w:sz w:val="24"/>
          <w:szCs w:val="24"/>
        </w:rPr>
        <w:t>, 154-160, doi:10.1080/08897077.2015.1132293.</w:t>
      </w:r>
    </w:p>
    <w:p w14:paraId="1345E7DC"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39.</w:t>
      </w:r>
      <w:r w:rsidRPr="0025623A">
        <w:rPr>
          <w:rFonts w:ascii="Times New Roman" w:hAnsi="Times New Roman" w:cs="Times New Roman"/>
          <w:noProof/>
          <w:sz w:val="24"/>
          <w:szCs w:val="24"/>
        </w:rPr>
        <w:tab/>
        <w:t xml:space="preserve">Islam, M.M.; McRae, I.S. An inevitable wave of prescription drug monitoring programs in the context of prescription opioids: pros, cons and tensions. </w:t>
      </w:r>
      <w:r w:rsidRPr="0025623A">
        <w:rPr>
          <w:rFonts w:ascii="Times New Roman" w:hAnsi="Times New Roman" w:cs="Times New Roman"/>
          <w:i/>
          <w:noProof/>
          <w:sz w:val="24"/>
          <w:szCs w:val="24"/>
        </w:rPr>
        <w:t xml:space="preserve">BMC Pharmacol Toxicol </w:t>
      </w:r>
      <w:r w:rsidRPr="0025623A">
        <w:rPr>
          <w:rFonts w:ascii="Times New Roman" w:hAnsi="Times New Roman" w:cs="Times New Roman"/>
          <w:b/>
          <w:noProof/>
          <w:sz w:val="24"/>
          <w:szCs w:val="24"/>
        </w:rPr>
        <w:t>2014</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15</w:t>
      </w:r>
      <w:r w:rsidRPr="0025623A">
        <w:rPr>
          <w:rFonts w:ascii="Times New Roman" w:hAnsi="Times New Roman" w:cs="Times New Roman"/>
          <w:noProof/>
          <w:sz w:val="24"/>
          <w:szCs w:val="24"/>
        </w:rPr>
        <w:t>, 46, doi:10.1186/2050-6511-15-46.</w:t>
      </w:r>
    </w:p>
    <w:p w14:paraId="59DE6914" w14:textId="77777777"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40.</w:t>
      </w:r>
      <w:r w:rsidRPr="0025623A">
        <w:rPr>
          <w:rFonts w:ascii="Times New Roman" w:hAnsi="Times New Roman" w:cs="Times New Roman"/>
          <w:noProof/>
          <w:sz w:val="24"/>
          <w:szCs w:val="24"/>
        </w:rPr>
        <w:tab/>
        <w:t xml:space="preserve">Victoria State Government. SafeScript. Availabe online: https://www2.health.vic.gov.au/public-health/drugs-and-poisons/safescript/about-safescript (accessed on </w:t>
      </w:r>
    </w:p>
    <w:p w14:paraId="1FFA5783" w14:textId="6D6FCAD3" w:rsidR="00FB51DE" w:rsidRPr="0025623A" w:rsidRDefault="00FB51DE" w:rsidP="0025623A">
      <w:pPr>
        <w:spacing w:after="0"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41.</w:t>
      </w:r>
      <w:r w:rsidRPr="0025623A">
        <w:rPr>
          <w:rFonts w:ascii="Times New Roman" w:hAnsi="Times New Roman" w:cs="Times New Roman"/>
          <w:noProof/>
          <w:sz w:val="24"/>
          <w:szCs w:val="24"/>
        </w:rPr>
        <w:tab/>
        <w:t>Hayes, P. NSW push for real-time monitoring to reduce prescription drug misuse. Availabe online: https://</w:t>
      </w:r>
      <w:hyperlink r:id="rId18" w:history="1">
        <w:r w:rsidRPr="0025623A">
          <w:rPr>
            <w:rStyle w:val="Hyperlink"/>
            <w:rFonts w:ascii="Times New Roman" w:hAnsi="Times New Roman" w:cs="Times New Roman"/>
            <w:noProof/>
            <w:color w:val="auto"/>
            <w:sz w:val="24"/>
            <w:szCs w:val="24"/>
          </w:rPr>
          <w:t>www.racgp.org.au/newsGP/Professional/NSW-push-for-real-time-monitoring-to-reduce-prescr</w:t>
        </w:r>
      </w:hyperlink>
      <w:r w:rsidRPr="0025623A">
        <w:rPr>
          <w:rFonts w:ascii="Times New Roman" w:hAnsi="Times New Roman" w:cs="Times New Roman"/>
          <w:noProof/>
          <w:sz w:val="24"/>
          <w:szCs w:val="24"/>
        </w:rPr>
        <w:t xml:space="preserve"> (accessed on </w:t>
      </w:r>
    </w:p>
    <w:p w14:paraId="6140FC60" w14:textId="77777777" w:rsidR="00FB51DE" w:rsidRPr="0025623A" w:rsidRDefault="00FB51DE" w:rsidP="0025623A">
      <w:pPr>
        <w:spacing w:line="240" w:lineRule="auto"/>
        <w:ind w:left="426" w:hanging="426"/>
        <w:rPr>
          <w:rFonts w:ascii="Times New Roman" w:hAnsi="Times New Roman" w:cs="Times New Roman"/>
          <w:noProof/>
          <w:sz w:val="24"/>
          <w:szCs w:val="24"/>
        </w:rPr>
      </w:pPr>
      <w:r w:rsidRPr="0025623A">
        <w:rPr>
          <w:rFonts w:ascii="Times New Roman" w:hAnsi="Times New Roman" w:cs="Times New Roman"/>
          <w:noProof/>
          <w:sz w:val="24"/>
          <w:szCs w:val="24"/>
        </w:rPr>
        <w:t>42.</w:t>
      </w:r>
      <w:r w:rsidRPr="0025623A">
        <w:rPr>
          <w:rFonts w:ascii="Times New Roman" w:hAnsi="Times New Roman" w:cs="Times New Roman"/>
          <w:noProof/>
          <w:sz w:val="24"/>
          <w:szCs w:val="24"/>
        </w:rPr>
        <w:tab/>
        <w:t xml:space="preserve">Cheatle, M.D.; Shmuts, R. The risk and benefit of benzodiazepine use in patients with chronic pain. </w:t>
      </w:r>
      <w:r w:rsidRPr="0025623A">
        <w:rPr>
          <w:rFonts w:ascii="Times New Roman" w:hAnsi="Times New Roman" w:cs="Times New Roman"/>
          <w:i/>
          <w:noProof/>
          <w:sz w:val="24"/>
          <w:szCs w:val="24"/>
        </w:rPr>
        <w:t xml:space="preserve">Pain Med </w:t>
      </w:r>
      <w:r w:rsidRPr="0025623A">
        <w:rPr>
          <w:rFonts w:ascii="Times New Roman" w:hAnsi="Times New Roman" w:cs="Times New Roman"/>
          <w:b/>
          <w:noProof/>
          <w:sz w:val="24"/>
          <w:szCs w:val="24"/>
        </w:rPr>
        <w:t>2015</w:t>
      </w:r>
      <w:r w:rsidRPr="0025623A">
        <w:rPr>
          <w:rFonts w:ascii="Times New Roman" w:hAnsi="Times New Roman" w:cs="Times New Roman"/>
          <w:noProof/>
          <w:sz w:val="24"/>
          <w:szCs w:val="24"/>
        </w:rPr>
        <w:t xml:space="preserve">, </w:t>
      </w:r>
      <w:r w:rsidRPr="0025623A">
        <w:rPr>
          <w:rFonts w:ascii="Times New Roman" w:hAnsi="Times New Roman" w:cs="Times New Roman"/>
          <w:i/>
          <w:noProof/>
          <w:sz w:val="24"/>
          <w:szCs w:val="24"/>
        </w:rPr>
        <w:t>16</w:t>
      </w:r>
      <w:r w:rsidRPr="0025623A">
        <w:rPr>
          <w:rFonts w:ascii="Times New Roman" w:hAnsi="Times New Roman" w:cs="Times New Roman"/>
          <w:noProof/>
          <w:sz w:val="24"/>
          <w:szCs w:val="24"/>
        </w:rPr>
        <w:t>, 219-221, doi:10.1111/pme.12674.</w:t>
      </w:r>
    </w:p>
    <w:p w14:paraId="1FB2EFFF" w14:textId="1CFE4244" w:rsidR="00FB51DE" w:rsidRPr="0025623A" w:rsidRDefault="00FB51DE" w:rsidP="0025623A">
      <w:pPr>
        <w:spacing w:line="240" w:lineRule="auto"/>
        <w:ind w:left="426" w:hanging="426"/>
        <w:rPr>
          <w:rFonts w:ascii="Times New Roman" w:hAnsi="Times New Roman" w:cs="Times New Roman"/>
          <w:noProof/>
          <w:sz w:val="24"/>
          <w:szCs w:val="24"/>
          <w:lang w:val="en-US"/>
        </w:rPr>
      </w:pPr>
    </w:p>
    <w:p w14:paraId="29F60BAB" w14:textId="5AC05613" w:rsidR="006D161B" w:rsidRPr="00876767" w:rsidRDefault="00E411AB" w:rsidP="0025623A">
      <w:pPr>
        <w:ind w:left="426" w:hanging="426"/>
      </w:pPr>
      <w:r w:rsidRPr="0025623A">
        <w:rPr>
          <w:rFonts w:ascii="Times New Roman" w:hAnsi="Times New Roman" w:cs="Times New Roman"/>
          <w:sz w:val="24"/>
          <w:szCs w:val="24"/>
        </w:rPr>
        <w:fldChar w:fldCharType="end"/>
      </w:r>
    </w:p>
    <w:p w14:paraId="6DD527E6" w14:textId="77777777" w:rsidR="006D161B" w:rsidRPr="00876767" w:rsidRDefault="006D161B" w:rsidP="006D161B"/>
    <w:p w14:paraId="38C5EEFB" w14:textId="77777777" w:rsidR="006D161B" w:rsidRPr="00876767" w:rsidRDefault="006D161B" w:rsidP="006D161B"/>
    <w:p w14:paraId="415E6304" w14:textId="77777777" w:rsidR="006D161B" w:rsidRPr="00876767" w:rsidRDefault="006D161B" w:rsidP="006D161B"/>
    <w:p w14:paraId="4A57126A" w14:textId="77777777" w:rsidR="006D161B" w:rsidRPr="00876767" w:rsidRDefault="006D161B" w:rsidP="006D161B"/>
    <w:p w14:paraId="4C02C28C" w14:textId="77777777" w:rsidR="006D161B" w:rsidRPr="00876767" w:rsidRDefault="006D161B" w:rsidP="006D161B"/>
    <w:p w14:paraId="73A6BFAB" w14:textId="362EB64F" w:rsidR="006D161B" w:rsidRPr="00876767" w:rsidRDefault="006D161B" w:rsidP="006D161B"/>
    <w:sectPr w:rsidR="006D161B" w:rsidRPr="00876767">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woller" w:date="2019-01-03T14:34:00Z" w:initials="d">
    <w:p w14:paraId="409535D7" w14:textId="5B93FFB0" w:rsidR="00021166" w:rsidRDefault="00021166">
      <w:pPr>
        <w:pStyle w:val="CommentText"/>
      </w:pPr>
      <w:r>
        <w:rPr>
          <w:rStyle w:val="CommentReference"/>
        </w:rPr>
        <w:annotationRef/>
      </w:r>
      <w:r>
        <w:t>% of what? Population?</w:t>
      </w:r>
    </w:p>
  </w:comment>
  <w:comment w:id="5" w:author="dewoller" w:date="2019-01-03T14:35:00Z" w:initials="d">
    <w:p w14:paraId="1E802C00" w14:textId="491E9620" w:rsidR="00021166" w:rsidRDefault="00021166">
      <w:pPr>
        <w:pStyle w:val="CommentText"/>
      </w:pPr>
      <w:r>
        <w:rPr>
          <w:rStyle w:val="CommentReference"/>
        </w:rPr>
        <w:annotationRef/>
      </w:r>
      <w:r>
        <w:t xml:space="preserve">People population? Or per opiid users? </w:t>
      </w:r>
    </w:p>
  </w:comment>
  <w:comment w:id="7" w:author="dewoller" w:date="2019-01-03T14:34:00Z" w:initials="d">
    <w:p w14:paraId="12ADF936" w14:textId="373C9C9F" w:rsidR="00021166" w:rsidRDefault="00021166">
      <w:pPr>
        <w:pStyle w:val="CommentText"/>
      </w:pPr>
      <w:r>
        <w:rPr>
          <w:rStyle w:val="CommentReference"/>
        </w:rPr>
        <w:annotationRef/>
      </w:r>
      <w:r>
        <w:t>Per year? Overa</w:t>
      </w:r>
      <w:r w:rsidRPr="00CB12B8">
        <w:rPr>
          <w:rFonts w:ascii="Times New Roman" w:hAnsi="Times New Roman" w:cs="Times New Roman"/>
          <w:b/>
          <w:sz w:val="24"/>
          <w:szCs w:val="24"/>
        </w:rPr>
        <w:t>ll</w:t>
      </w:r>
      <w:r>
        <w:t>?</w:t>
      </w:r>
    </w:p>
  </w:comment>
  <w:comment w:id="64" w:author="dewoller" w:date="2019-01-03T15:08:00Z" w:initials="d">
    <w:p w14:paraId="6324A828" w14:textId="7F69F9E4" w:rsidR="00E206C0" w:rsidRDefault="00E206C0">
      <w:pPr>
        <w:pStyle w:val="CommentText"/>
      </w:pPr>
      <w:r>
        <w:rPr>
          <w:rStyle w:val="CommentReference"/>
        </w:rPr>
        <w:annotationRef/>
      </w:r>
      <w:r>
        <w:t>Is this per person, i.e., out of 4*365?</w:t>
      </w:r>
      <w:r w:rsidR="00EF2434">
        <w:t xml:space="preserve"> </w:t>
      </w:r>
      <w:r>
        <w:t>Or per episode</w:t>
      </w:r>
    </w:p>
  </w:comment>
  <w:comment w:id="68" w:author="dewoller" w:date="2019-01-03T15:05:00Z" w:initials="d">
    <w:p w14:paraId="600A9D1C" w14:textId="510CEF1D" w:rsidR="00E206C0" w:rsidRDefault="00E206C0">
      <w:pPr>
        <w:pStyle w:val="CommentText"/>
      </w:pPr>
      <w:r>
        <w:rPr>
          <w:rStyle w:val="CommentReference"/>
        </w:rPr>
        <w:annotationRef/>
      </w:r>
      <w:r>
        <w:t xml:space="preserve">Is this raw, i.e., out of the 10% sample? </w:t>
      </w:r>
    </w:p>
  </w:comment>
  <w:comment w:id="72" w:author="dewoller" w:date="2019-01-03T15:05:00Z" w:initials="d">
    <w:p w14:paraId="7DA90DD2" w14:textId="3EA24993" w:rsidR="00E206C0" w:rsidRDefault="00E206C0">
      <w:pPr>
        <w:pStyle w:val="CommentText"/>
      </w:pPr>
      <w:r>
        <w:rPr>
          <w:rStyle w:val="CommentReference"/>
        </w:rPr>
        <w:annotationRef/>
      </w:r>
      <w:r>
        <w:t>Comma problems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4B67A" w14:textId="77777777" w:rsidR="00B43886" w:rsidRDefault="00B43886" w:rsidP="00870058">
      <w:pPr>
        <w:spacing w:after="0" w:line="240" w:lineRule="auto"/>
      </w:pPr>
      <w:r>
        <w:separator/>
      </w:r>
    </w:p>
  </w:endnote>
  <w:endnote w:type="continuationSeparator" w:id="0">
    <w:p w14:paraId="0381E6AE" w14:textId="77777777" w:rsidR="00B43886" w:rsidRDefault="00B43886" w:rsidP="00870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950102"/>
      <w:docPartObj>
        <w:docPartGallery w:val="Page Numbers (Bottom of Page)"/>
        <w:docPartUnique/>
      </w:docPartObj>
    </w:sdtPr>
    <w:sdtEndPr>
      <w:rPr>
        <w:noProof/>
      </w:rPr>
    </w:sdtEndPr>
    <w:sdtContent>
      <w:p w14:paraId="543732E8" w14:textId="3C202744" w:rsidR="00021166" w:rsidRDefault="00021166">
        <w:pPr>
          <w:pStyle w:val="Footer"/>
          <w:jc w:val="right"/>
        </w:pPr>
        <w:r>
          <w:fldChar w:fldCharType="begin"/>
        </w:r>
        <w:r>
          <w:instrText xml:space="preserve"> PAGE   \* MERGEFORMAT </w:instrText>
        </w:r>
        <w:r>
          <w:fldChar w:fldCharType="separate"/>
        </w:r>
        <w:r w:rsidR="00FF7E4E">
          <w:rPr>
            <w:noProof/>
          </w:rPr>
          <w:t>1</w:t>
        </w:r>
        <w:r>
          <w:rPr>
            <w:noProof/>
          </w:rPr>
          <w:fldChar w:fldCharType="end"/>
        </w:r>
      </w:p>
    </w:sdtContent>
  </w:sdt>
  <w:p w14:paraId="71117CF3" w14:textId="77777777" w:rsidR="00021166" w:rsidRDefault="00021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F9C47" w14:textId="77777777" w:rsidR="00B43886" w:rsidRDefault="00B43886" w:rsidP="00870058">
      <w:pPr>
        <w:spacing w:after="0" w:line="240" w:lineRule="auto"/>
      </w:pPr>
      <w:r>
        <w:separator/>
      </w:r>
    </w:p>
  </w:footnote>
  <w:footnote w:type="continuationSeparator" w:id="0">
    <w:p w14:paraId="762B2B1A" w14:textId="77777777" w:rsidR="00B43886" w:rsidRDefault="00B43886" w:rsidP="008700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Libraries&gt;"/>
  </w:docVars>
  <w:rsids>
    <w:rsidRoot w:val="00C9573D"/>
    <w:rsid w:val="000042E8"/>
    <w:rsid w:val="000058E6"/>
    <w:rsid w:val="00012F37"/>
    <w:rsid w:val="00021166"/>
    <w:rsid w:val="0002552B"/>
    <w:rsid w:val="00041FE9"/>
    <w:rsid w:val="0005741D"/>
    <w:rsid w:val="0007162B"/>
    <w:rsid w:val="00096ECD"/>
    <w:rsid w:val="000B2C8A"/>
    <w:rsid w:val="000B36CA"/>
    <w:rsid w:val="000B5E64"/>
    <w:rsid w:val="000C6BFA"/>
    <w:rsid w:val="000E146D"/>
    <w:rsid w:val="001127EB"/>
    <w:rsid w:val="001159E1"/>
    <w:rsid w:val="00121FE1"/>
    <w:rsid w:val="00126D4D"/>
    <w:rsid w:val="00144D28"/>
    <w:rsid w:val="001454A8"/>
    <w:rsid w:val="00147587"/>
    <w:rsid w:val="00171A23"/>
    <w:rsid w:val="0017213A"/>
    <w:rsid w:val="00184D7A"/>
    <w:rsid w:val="00193735"/>
    <w:rsid w:val="00193E00"/>
    <w:rsid w:val="0019516C"/>
    <w:rsid w:val="001B2EBD"/>
    <w:rsid w:val="001C2D27"/>
    <w:rsid w:val="001D0193"/>
    <w:rsid w:val="001D47E8"/>
    <w:rsid w:val="001D48C7"/>
    <w:rsid w:val="001E2755"/>
    <w:rsid w:val="001F293E"/>
    <w:rsid w:val="00207304"/>
    <w:rsid w:val="002078C3"/>
    <w:rsid w:val="002144E8"/>
    <w:rsid w:val="00225894"/>
    <w:rsid w:val="0023207E"/>
    <w:rsid w:val="00243C5E"/>
    <w:rsid w:val="00243E02"/>
    <w:rsid w:val="0025623A"/>
    <w:rsid w:val="002753A6"/>
    <w:rsid w:val="00280810"/>
    <w:rsid w:val="00282F9D"/>
    <w:rsid w:val="002848CB"/>
    <w:rsid w:val="00297E4F"/>
    <w:rsid w:val="002A33F3"/>
    <w:rsid w:val="002A66DE"/>
    <w:rsid w:val="002A6E94"/>
    <w:rsid w:val="002B245F"/>
    <w:rsid w:val="002B524B"/>
    <w:rsid w:val="002B540A"/>
    <w:rsid w:val="002C0536"/>
    <w:rsid w:val="002C0864"/>
    <w:rsid w:val="002F60A2"/>
    <w:rsid w:val="003111A4"/>
    <w:rsid w:val="003137F8"/>
    <w:rsid w:val="0031435E"/>
    <w:rsid w:val="00330D07"/>
    <w:rsid w:val="00336FA7"/>
    <w:rsid w:val="00342E00"/>
    <w:rsid w:val="00356ECA"/>
    <w:rsid w:val="0038283B"/>
    <w:rsid w:val="003946B6"/>
    <w:rsid w:val="0039771B"/>
    <w:rsid w:val="003A1A05"/>
    <w:rsid w:val="003A1DC1"/>
    <w:rsid w:val="003B69B4"/>
    <w:rsid w:val="003C218F"/>
    <w:rsid w:val="003C7C3E"/>
    <w:rsid w:val="003D2960"/>
    <w:rsid w:val="003E1DC4"/>
    <w:rsid w:val="003E2D07"/>
    <w:rsid w:val="003E454E"/>
    <w:rsid w:val="0040554F"/>
    <w:rsid w:val="004109CD"/>
    <w:rsid w:val="00414679"/>
    <w:rsid w:val="00431B2B"/>
    <w:rsid w:val="0043485A"/>
    <w:rsid w:val="00466296"/>
    <w:rsid w:val="004668FE"/>
    <w:rsid w:val="00466FE8"/>
    <w:rsid w:val="00473BF1"/>
    <w:rsid w:val="00475D70"/>
    <w:rsid w:val="0048574E"/>
    <w:rsid w:val="00487E0F"/>
    <w:rsid w:val="00496D80"/>
    <w:rsid w:val="004A226F"/>
    <w:rsid w:val="004A36B0"/>
    <w:rsid w:val="004A5233"/>
    <w:rsid w:val="004B2CB8"/>
    <w:rsid w:val="004B2E84"/>
    <w:rsid w:val="004B6A09"/>
    <w:rsid w:val="004C284D"/>
    <w:rsid w:val="004C520F"/>
    <w:rsid w:val="004D61CE"/>
    <w:rsid w:val="004D731C"/>
    <w:rsid w:val="004E0C48"/>
    <w:rsid w:val="004F1EF2"/>
    <w:rsid w:val="004F2E85"/>
    <w:rsid w:val="00501292"/>
    <w:rsid w:val="00503AB4"/>
    <w:rsid w:val="0050596E"/>
    <w:rsid w:val="00516369"/>
    <w:rsid w:val="00532656"/>
    <w:rsid w:val="00541762"/>
    <w:rsid w:val="005A57F1"/>
    <w:rsid w:val="005B07E3"/>
    <w:rsid w:val="005C3C8D"/>
    <w:rsid w:val="005D000E"/>
    <w:rsid w:val="005E283E"/>
    <w:rsid w:val="005F7D54"/>
    <w:rsid w:val="00610F78"/>
    <w:rsid w:val="00621DCC"/>
    <w:rsid w:val="0063470E"/>
    <w:rsid w:val="00637245"/>
    <w:rsid w:val="00663C4F"/>
    <w:rsid w:val="0067168F"/>
    <w:rsid w:val="00693692"/>
    <w:rsid w:val="006A15F1"/>
    <w:rsid w:val="006B472C"/>
    <w:rsid w:val="006B7ECC"/>
    <w:rsid w:val="006D079B"/>
    <w:rsid w:val="006D161B"/>
    <w:rsid w:val="006D20CB"/>
    <w:rsid w:val="006D4945"/>
    <w:rsid w:val="006E79A2"/>
    <w:rsid w:val="007125E8"/>
    <w:rsid w:val="00713248"/>
    <w:rsid w:val="00721855"/>
    <w:rsid w:val="007233CD"/>
    <w:rsid w:val="00736BA0"/>
    <w:rsid w:val="00736C95"/>
    <w:rsid w:val="00741664"/>
    <w:rsid w:val="00750FD1"/>
    <w:rsid w:val="00756210"/>
    <w:rsid w:val="00756AB9"/>
    <w:rsid w:val="00763421"/>
    <w:rsid w:val="007645E7"/>
    <w:rsid w:val="0077323D"/>
    <w:rsid w:val="00777A9D"/>
    <w:rsid w:val="00780AAE"/>
    <w:rsid w:val="00785B0B"/>
    <w:rsid w:val="007C0173"/>
    <w:rsid w:val="007E1E85"/>
    <w:rsid w:val="007E5B5E"/>
    <w:rsid w:val="007F2231"/>
    <w:rsid w:val="007F5BAC"/>
    <w:rsid w:val="00806082"/>
    <w:rsid w:val="008245FE"/>
    <w:rsid w:val="00855BE1"/>
    <w:rsid w:val="008604A4"/>
    <w:rsid w:val="008604AF"/>
    <w:rsid w:val="008652C0"/>
    <w:rsid w:val="00870058"/>
    <w:rsid w:val="00876767"/>
    <w:rsid w:val="0088226C"/>
    <w:rsid w:val="00884AF0"/>
    <w:rsid w:val="0089473E"/>
    <w:rsid w:val="008A128E"/>
    <w:rsid w:val="008A181D"/>
    <w:rsid w:val="008A2BFD"/>
    <w:rsid w:val="008B1D71"/>
    <w:rsid w:val="008B380A"/>
    <w:rsid w:val="008C123B"/>
    <w:rsid w:val="008C2659"/>
    <w:rsid w:val="008D0B86"/>
    <w:rsid w:val="00904C9D"/>
    <w:rsid w:val="0090561D"/>
    <w:rsid w:val="00925789"/>
    <w:rsid w:val="0094159F"/>
    <w:rsid w:val="00943CBC"/>
    <w:rsid w:val="009451B6"/>
    <w:rsid w:val="00947BD0"/>
    <w:rsid w:val="00954D64"/>
    <w:rsid w:val="00967B7C"/>
    <w:rsid w:val="00976C81"/>
    <w:rsid w:val="00983751"/>
    <w:rsid w:val="0098599F"/>
    <w:rsid w:val="00985BB2"/>
    <w:rsid w:val="009911DF"/>
    <w:rsid w:val="00996055"/>
    <w:rsid w:val="009A174E"/>
    <w:rsid w:val="009B3CD2"/>
    <w:rsid w:val="009D0736"/>
    <w:rsid w:val="009D4AE1"/>
    <w:rsid w:val="009D7349"/>
    <w:rsid w:val="009E18AF"/>
    <w:rsid w:val="009F3A63"/>
    <w:rsid w:val="00A009E0"/>
    <w:rsid w:val="00A02645"/>
    <w:rsid w:val="00A04927"/>
    <w:rsid w:val="00A04D16"/>
    <w:rsid w:val="00A1187A"/>
    <w:rsid w:val="00A13CF8"/>
    <w:rsid w:val="00A32E5F"/>
    <w:rsid w:val="00A364A7"/>
    <w:rsid w:val="00A51D1D"/>
    <w:rsid w:val="00A576CB"/>
    <w:rsid w:val="00A80537"/>
    <w:rsid w:val="00A807C2"/>
    <w:rsid w:val="00A92053"/>
    <w:rsid w:val="00A94F47"/>
    <w:rsid w:val="00A95759"/>
    <w:rsid w:val="00AB176A"/>
    <w:rsid w:val="00AB5AF3"/>
    <w:rsid w:val="00AD2E1D"/>
    <w:rsid w:val="00AF11FE"/>
    <w:rsid w:val="00AF40D8"/>
    <w:rsid w:val="00AF55E2"/>
    <w:rsid w:val="00B16C86"/>
    <w:rsid w:val="00B31B99"/>
    <w:rsid w:val="00B3518A"/>
    <w:rsid w:val="00B43886"/>
    <w:rsid w:val="00B459EB"/>
    <w:rsid w:val="00B5042C"/>
    <w:rsid w:val="00B67A18"/>
    <w:rsid w:val="00B7485D"/>
    <w:rsid w:val="00B76A40"/>
    <w:rsid w:val="00B9432C"/>
    <w:rsid w:val="00BA0CBF"/>
    <w:rsid w:val="00BB51CF"/>
    <w:rsid w:val="00BC0B3B"/>
    <w:rsid w:val="00BC24DD"/>
    <w:rsid w:val="00BD7D13"/>
    <w:rsid w:val="00BE1428"/>
    <w:rsid w:val="00C07DBF"/>
    <w:rsid w:val="00C126F7"/>
    <w:rsid w:val="00C15AEC"/>
    <w:rsid w:val="00C35170"/>
    <w:rsid w:val="00C37CA3"/>
    <w:rsid w:val="00C4619C"/>
    <w:rsid w:val="00C5422A"/>
    <w:rsid w:val="00C56F0C"/>
    <w:rsid w:val="00C64001"/>
    <w:rsid w:val="00C9573D"/>
    <w:rsid w:val="00C9634E"/>
    <w:rsid w:val="00CA02B7"/>
    <w:rsid w:val="00CA264B"/>
    <w:rsid w:val="00CA3DEE"/>
    <w:rsid w:val="00CB1253"/>
    <w:rsid w:val="00CB12B8"/>
    <w:rsid w:val="00CC08D3"/>
    <w:rsid w:val="00CD4817"/>
    <w:rsid w:val="00CE46E1"/>
    <w:rsid w:val="00CE6E1A"/>
    <w:rsid w:val="00CE75F4"/>
    <w:rsid w:val="00CF1724"/>
    <w:rsid w:val="00D00969"/>
    <w:rsid w:val="00D10B62"/>
    <w:rsid w:val="00D200CD"/>
    <w:rsid w:val="00D3312B"/>
    <w:rsid w:val="00D44457"/>
    <w:rsid w:val="00D6049C"/>
    <w:rsid w:val="00D754F4"/>
    <w:rsid w:val="00D83086"/>
    <w:rsid w:val="00D83E7A"/>
    <w:rsid w:val="00D85002"/>
    <w:rsid w:val="00D85B3D"/>
    <w:rsid w:val="00DA7A33"/>
    <w:rsid w:val="00DB7B47"/>
    <w:rsid w:val="00DB7E7B"/>
    <w:rsid w:val="00DC1DFB"/>
    <w:rsid w:val="00DC5ECF"/>
    <w:rsid w:val="00DD1AA7"/>
    <w:rsid w:val="00DD31CF"/>
    <w:rsid w:val="00DE4D2A"/>
    <w:rsid w:val="00DF5EFA"/>
    <w:rsid w:val="00DF6B66"/>
    <w:rsid w:val="00E206C0"/>
    <w:rsid w:val="00E20CBA"/>
    <w:rsid w:val="00E221A6"/>
    <w:rsid w:val="00E3048F"/>
    <w:rsid w:val="00E36447"/>
    <w:rsid w:val="00E369D1"/>
    <w:rsid w:val="00E411AB"/>
    <w:rsid w:val="00E41565"/>
    <w:rsid w:val="00E501AF"/>
    <w:rsid w:val="00E80028"/>
    <w:rsid w:val="00E801B7"/>
    <w:rsid w:val="00E85C33"/>
    <w:rsid w:val="00E86C07"/>
    <w:rsid w:val="00E9060A"/>
    <w:rsid w:val="00E9085E"/>
    <w:rsid w:val="00E91912"/>
    <w:rsid w:val="00E96A23"/>
    <w:rsid w:val="00EA7167"/>
    <w:rsid w:val="00EB35EB"/>
    <w:rsid w:val="00EC1FC8"/>
    <w:rsid w:val="00ED4935"/>
    <w:rsid w:val="00EE331C"/>
    <w:rsid w:val="00EF2434"/>
    <w:rsid w:val="00EF3140"/>
    <w:rsid w:val="00F07335"/>
    <w:rsid w:val="00F170A4"/>
    <w:rsid w:val="00F31DB5"/>
    <w:rsid w:val="00F44081"/>
    <w:rsid w:val="00F461D4"/>
    <w:rsid w:val="00F540C0"/>
    <w:rsid w:val="00F57BCC"/>
    <w:rsid w:val="00F6264B"/>
    <w:rsid w:val="00F66FC1"/>
    <w:rsid w:val="00F6781B"/>
    <w:rsid w:val="00F7146F"/>
    <w:rsid w:val="00F74937"/>
    <w:rsid w:val="00F82AE5"/>
    <w:rsid w:val="00F82B9A"/>
    <w:rsid w:val="00F86956"/>
    <w:rsid w:val="00F9043A"/>
    <w:rsid w:val="00FA1343"/>
    <w:rsid w:val="00FA2BAC"/>
    <w:rsid w:val="00FA58D9"/>
    <w:rsid w:val="00FB51DE"/>
    <w:rsid w:val="00FC28F3"/>
    <w:rsid w:val="00FC4F62"/>
    <w:rsid w:val="00FC66B4"/>
    <w:rsid w:val="00FD49A9"/>
    <w:rsid w:val="00FD6237"/>
    <w:rsid w:val="00FE2633"/>
    <w:rsid w:val="00FE393D"/>
    <w:rsid w:val="00FF537E"/>
    <w:rsid w:val="00FF5467"/>
    <w:rsid w:val="00FF739C"/>
    <w:rsid w:val="00FF7E4E"/>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411A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411AB"/>
    <w:rPr>
      <w:rFonts w:ascii="Calibri" w:hAnsi="Calibri" w:cs="Calibri"/>
      <w:noProof/>
      <w:lang w:val="en-US"/>
    </w:rPr>
  </w:style>
  <w:style w:type="paragraph" w:customStyle="1" w:styleId="EndNoteBibliography">
    <w:name w:val="EndNote Bibliography"/>
    <w:basedOn w:val="Normal"/>
    <w:link w:val="EndNoteBibliographyChar"/>
    <w:rsid w:val="00E411A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411AB"/>
    <w:rPr>
      <w:rFonts w:ascii="Calibri" w:hAnsi="Calibri" w:cs="Calibri"/>
      <w:noProof/>
      <w:lang w:val="en-US"/>
    </w:rPr>
  </w:style>
  <w:style w:type="character" w:styleId="Hyperlink">
    <w:name w:val="Hyperlink"/>
    <w:basedOn w:val="DefaultParagraphFont"/>
    <w:uiPriority w:val="99"/>
    <w:unhideWhenUsed/>
    <w:rsid w:val="009A174E"/>
    <w:rPr>
      <w:color w:val="0563C1" w:themeColor="hyperlink"/>
      <w:u w:val="single"/>
    </w:rPr>
  </w:style>
  <w:style w:type="character" w:customStyle="1" w:styleId="UnresolvedMention">
    <w:name w:val="Unresolved Mention"/>
    <w:basedOn w:val="DefaultParagraphFont"/>
    <w:uiPriority w:val="99"/>
    <w:semiHidden/>
    <w:unhideWhenUsed/>
    <w:rsid w:val="009A174E"/>
    <w:rPr>
      <w:color w:val="808080"/>
      <w:shd w:val="clear" w:color="auto" w:fill="E6E6E6"/>
    </w:rPr>
  </w:style>
  <w:style w:type="paragraph" w:styleId="NoSpacing">
    <w:name w:val="No Spacing"/>
    <w:uiPriority w:val="1"/>
    <w:qFormat/>
    <w:rsid w:val="00C64001"/>
    <w:pPr>
      <w:spacing w:after="0" w:line="240" w:lineRule="auto"/>
    </w:pPr>
  </w:style>
  <w:style w:type="character" w:styleId="FollowedHyperlink">
    <w:name w:val="FollowedHyperlink"/>
    <w:basedOn w:val="DefaultParagraphFont"/>
    <w:uiPriority w:val="99"/>
    <w:semiHidden/>
    <w:unhideWhenUsed/>
    <w:rsid w:val="00475D70"/>
    <w:rPr>
      <w:color w:val="954F72" w:themeColor="followedHyperlink"/>
      <w:u w:val="single"/>
    </w:rPr>
  </w:style>
  <w:style w:type="character" w:styleId="CommentReference">
    <w:name w:val="annotation reference"/>
    <w:basedOn w:val="DefaultParagraphFont"/>
    <w:uiPriority w:val="99"/>
    <w:semiHidden/>
    <w:unhideWhenUsed/>
    <w:rsid w:val="00CA264B"/>
    <w:rPr>
      <w:sz w:val="16"/>
      <w:szCs w:val="16"/>
    </w:rPr>
  </w:style>
  <w:style w:type="paragraph" w:styleId="CommentText">
    <w:name w:val="annotation text"/>
    <w:basedOn w:val="Normal"/>
    <w:link w:val="CommentTextChar"/>
    <w:uiPriority w:val="99"/>
    <w:semiHidden/>
    <w:unhideWhenUsed/>
    <w:rsid w:val="00CA264B"/>
    <w:pPr>
      <w:spacing w:line="240" w:lineRule="auto"/>
    </w:pPr>
    <w:rPr>
      <w:sz w:val="20"/>
      <w:szCs w:val="20"/>
    </w:rPr>
  </w:style>
  <w:style w:type="character" w:customStyle="1" w:styleId="CommentTextChar">
    <w:name w:val="Comment Text Char"/>
    <w:basedOn w:val="DefaultParagraphFont"/>
    <w:link w:val="CommentText"/>
    <w:uiPriority w:val="99"/>
    <w:semiHidden/>
    <w:rsid w:val="00CA264B"/>
    <w:rPr>
      <w:sz w:val="20"/>
      <w:szCs w:val="20"/>
    </w:rPr>
  </w:style>
  <w:style w:type="paragraph" w:styleId="CommentSubject">
    <w:name w:val="annotation subject"/>
    <w:basedOn w:val="CommentText"/>
    <w:next w:val="CommentText"/>
    <w:link w:val="CommentSubjectChar"/>
    <w:uiPriority w:val="99"/>
    <w:semiHidden/>
    <w:unhideWhenUsed/>
    <w:rsid w:val="00CA264B"/>
    <w:rPr>
      <w:b/>
      <w:bCs/>
    </w:rPr>
  </w:style>
  <w:style w:type="character" w:customStyle="1" w:styleId="CommentSubjectChar">
    <w:name w:val="Comment Subject Char"/>
    <w:basedOn w:val="CommentTextChar"/>
    <w:link w:val="CommentSubject"/>
    <w:uiPriority w:val="99"/>
    <w:semiHidden/>
    <w:rsid w:val="00CA264B"/>
    <w:rPr>
      <w:b/>
      <w:bCs/>
      <w:sz w:val="20"/>
      <w:szCs w:val="20"/>
    </w:rPr>
  </w:style>
  <w:style w:type="paragraph" w:styleId="BalloonText">
    <w:name w:val="Balloon Text"/>
    <w:basedOn w:val="Normal"/>
    <w:link w:val="BalloonTextChar"/>
    <w:uiPriority w:val="99"/>
    <w:semiHidden/>
    <w:unhideWhenUsed/>
    <w:rsid w:val="00CA2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64B"/>
    <w:rPr>
      <w:rFonts w:ascii="Segoe UI" w:hAnsi="Segoe UI" w:cs="Segoe UI"/>
      <w:sz w:val="18"/>
      <w:szCs w:val="18"/>
    </w:rPr>
  </w:style>
  <w:style w:type="paragraph" w:styleId="Header">
    <w:name w:val="header"/>
    <w:basedOn w:val="Normal"/>
    <w:link w:val="HeaderChar"/>
    <w:uiPriority w:val="99"/>
    <w:unhideWhenUsed/>
    <w:rsid w:val="00870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058"/>
  </w:style>
  <w:style w:type="paragraph" w:styleId="Footer">
    <w:name w:val="footer"/>
    <w:basedOn w:val="Normal"/>
    <w:link w:val="FooterChar"/>
    <w:uiPriority w:val="99"/>
    <w:unhideWhenUsed/>
    <w:rsid w:val="00870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058"/>
  </w:style>
  <w:style w:type="table" w:styleId="TableGrid">
    <w:name w:val="Table Grid"/>
    <w:basedOn w:val="TableNormal"/>
    <w:uiPriority w:val="39"/>
    <w:rsid w:val="00ED49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8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768991">
      <w:bodyDiv w:val="1"/>
      <w:marLeft w:val="0"/>
      <w:marRight w:val="0"/>
      <w:marTop w:val="0"/>
      <w:marBottom w:val="0"/>
      <w:divBdr>
        <w:top w:val="none" w:sz="0" w:space="0" w:color="auto"/>
        <w:left w:val="none" w:sz="0" w:space="0" w:color="auto"/>
        <w:bottom w:val="none" w:sz="0" w:space="0" w:color="auto"/>
        <w:right w:val="none" w:sz="0" w:space="0" w:color="auto"/>
      </w:divBdr>
    </w:div>
    <w:div w:id="777259163">
      <w:bodyDiv w:val="1"/>
      <w:marLeft w:val="0"/>
      <w:marRight w:val="0"/>
      <w:marTop w:val="0"/>
      <w:marBottom w:val="0"/>
      <w:divBdr>
        <w:top w:val="none" w:sz="0" w:space="0" w:color="auto"/>
        <w:left w:val="none" w:sz="0" w:space="0" w:color="auto"/>
        <w:bottom w:val="none" w:sz="0" w:space="0" w:color="auto"/>
        <w:right w:val="none" w:sz="0" w:space="0" w:color="auto"/>
      </w:divBdr>
    </w:div>
    <w:div w:id="998457983">
      <w:bodyDiv w:val="1"/>
      <w:marLeft w:val="0"/>
      <w:marRight w:val="0"/>
      <w:marTop w:val="0"/>
      <w:marBottom w:val="0"/>
      <w:divBdr>
        <w:top w:val="none" w:sz="0" w:space="0" w:color="auto"/>
        <w:left w:val="none" w:sz="0" w:space="0" w:color="auto"/>
        <w:bottom w:val="none" w:sz="0" w:space="0" w:color="auto"/>
        <w:right w:val="none" w:sz="0" w:space="0" w:color="auto"/>
      </w:divBdr>
    </w:div>
    <w:div w:id="1062407365">
      <w:bodyDiv w:val="1"/>
      <w:marLeft w:val="0"/>
      <w:marRight w:val="0"/>
      <w:marTop w:val="0"/>
      <w:marBottom w:val="0"/>
      <w:divBdr>
        <w:top w:val="none" w:sz="0" w:space="0" w:color="auto"/>
        <w:left w:val="none" w:sz="0" w:space="0" w:color="auto"/>
        <w:bottom w:val="none" w:sz="0" w:space="0" w:color="auto"/>
        <w:right w:val="none" w:sz="0" w:space="0" w:color="auto"/>
      </w:divBdr>
    </w:div>
    <w:div w:id="13479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whocc.no/filearchive/publications/2017_guidelines_web.pdf;" TargetMode="External"/><Relationship Id="rId18" Type="http://schemas.openxmlformats.org/officeDocument/2006/relationships/hyperlink" Target="http://www.racgp.org.au/newsGP/Professional/NSW-push-for-real-time-monitoring-to-reduce-presc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racgp.org.au/clinical-resources/clinical-guidelines/key-racgp-guidelines/view-all-racgp-guidelines/prescribing-drugs-of-dependence" TargetMode="External"/><Relationship Id="rId17" Type="http://schemas.openxmlformats.org/officeDocument/2006/relationships/hyperlink" Target="http://www.R-project.org/" TargetMode="External"/><Relationship Id="rId2" Type="http://schemas.microsoft.com/office/2007/relationships/stylesWithEffects" Target="stylesWithEffects.xml"/><Relationship Id="rId16" Type="http://schemas.openxmlformats.org/officeDocument/2006/relationships/hyperlink" Target="http://www.stata.com/manuals13/me.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bs.gov.au/ausstats/abs@.nsf/Lookup/by%20Subject/3303.0~2016~Main%20Features~Drug%20Induced%20Deaths%20in%20Australia~6" TargetMode="External"/><Relationship Id="rId5" Type="http://schemas.openxmlformats.org/officeDocument/2006/relationships/footnotes" Target="footnotes.xml"/><Relationship Id="rId15" Type="http://schemas.openxmlformats.org/officeDocument/2006/relationships/hyperlink" Target="http://regional.gov.au/local/publications/reports/2013_2014/INFRA2466_LGNR_2013-14.pdf;" TargetMode="External"/><Relationship Id="rId10" Type="http://schemas.openxmlformats.org/officeDocument/2006/relationships/hyperlink" Target="http://www.fda.gov/Drugs/DrugSafety/ucm518473.ht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abs.gov.au/ausstats/abs@.nsf/Lookup/2033.0.55.001main+features100042011;"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PolyPharmacy\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80314960629925"/>
          <c:y val="5.0925925925925923E-2"/>
          <c:w val="0.83064129483814531"/>
          <c:h val="0.82373432487605736"/>
        </c:manualLayout>
      </c:layout>
      <c:barChart>
        <c:barDir val="col"/>
        <c:grouping val="clustered"/>
        <c:varyColors val="0"/>
        <c:ser>
          <c:idx val="0"/>
          <c:order val="0"/>
          <c:tx>
            <c:strRef>
              <c:f>Sheet1!$U$32</c:f>
              <c:strCache>
                <c:ptCount val="1"/>
                <c:pt idx="0">
                  <c:v>2013</c:v>
                </c:pt>
              </c:strCache>
            </c:strRef>
          </c:tx>
          <c:spPr>
            <a:solidFill>
              <a:schemeClr val="accent1"/>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Sheet1!$V$32:$AC$32</c:f>
              <c:numCache>
                <c:formatCode>0.00</c:formatCode>
                <c:ptCount val="8"/>
                <c:pt idx="0">
                  <c:v>13.1</c:v>
                </c:pt>
                <c:pt idx="1">
                  <c:v>17</c:v>
                </c:pt>
                <c:pt idx="2">
                  <c:v>5.38</c:v>
                </c:pt>
                <c:pt idx="3">
                  <c:v>18.7</c:v>
                </c:pt>
                <c:pt idx="4">
                  <c:v>19.5</c:v>
                </c:pt>
                <c:pt idx="5">
                  <c:v>23.5</c:v>
                </c:pt>
                <c:pt idx="6">
                  <c:v>21.2</c:v>
                </c:pt>
                <c:pt idx="7">
                  <c:v>18.2</c:v>
                </c:pt>
              </c:numCache>
            </c:numRef>
          </c:val>
          <c:extLst xmlns:c16r2="http://schemas.microsoft.com/office/drawing/2015/06/chart">
            <c:ext xmlns:c16="http://schemas.microsoft.com/office/drawing/2014/chart" uri="{C3380CC4-5D6E-409C-BE32-E72D297353CC}">
              <c16:uniqueId val="{00000000-7846-4282-A4D0-A711DB5BAE24}"/>
            </c:ext>
          </c:extLst>
        </c:ser>
        <c:ser>
          <c:idx val="1"/>
          <c:order val="1"/>
          <c:tx>
            <c:strRef>
              <c:f>Sheet1!$U$33</c:f>
              <c:strCache>
                <c:ptCount val="1"/>
                <c:pt idx="0">
                  <c:v>2014</c:v>
                </c:pt>
              </c:strCache>
            </c:strRef>
          </c:tx>
          <c:spPr>
            <a:solidFill>
              <a:schemeClr val="accent2"/>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Sheet1!$V$33:$AC$33</c:f>
              <c:numCache>
                <c:formatCode>0.00</c:formatCode>
                <c:ptCount val="8"/>
                <c:pt idx="0">
                  <c:v>12.8</c:v>
                </c:pt>
                <c:pt idx="1">
                  <c:v>17.100000000000001</c:v>
                </c:pt>
                <c:pt idx="2">
                  <c:v>4.88</c:v>
                </c:pt>
                <c:pt idx="3">
                  <c:v>19</c:v>
                </c:pt>
                <c:pt idx="4">
                  <c:v>20.6</c:v>
                </c:pt>
                <c:pt idx="5">
                  <c:v>23.8</c:v>
                </c:pt>
                <c:pt idx="6">
                  <c:v>21.2</c:v>
                </c:pt>
                <c:pt idx="7">
                  <c:v>18.8</c:v>
                </c:pt>
              </c:numCache>
            </c:numRef>
          </c:val>
          <c:extLst xmlns:c16r2="http://schemas.microsoft.com/office/drawing/2015/06/chart">
            <c:ext xmlns:c16="http://schemas.microsoft.com/office/drawing/2014/chart" uri="{C3380CC4-5D6E-409C-BE32-E72D297353CC}">
              <c16:uniqueId val="{00000001-7846-4282-A4D0-A711DB5BAE24}"/>
            </c:ext>
          </c:extLst>
        </c:ser>
        <c:ser>
          <c:idx val="2"/>
          <c:order val="2"/>
          <c:tx>
            <c:strRef>
              <c:f>Sheet1!$U$34</c:f>
              <c:strCache>
                <c:ptCount val="1"/>
                <c:pt idx="0">
                  <c:v>2015</c:v>
                </c:pt>
              </c:strCache>
            </c:strRef>
          </c:tx>
          <c:spPr>
            <a:solidFill>
              <a:schemeClr val="accent3"/>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Sheet1!$V$34:$AC$34</c:f>
              <c:numCache>
                <c:formatCode>0.00</c:formatCode>
                <c:ptCount val="8"/>
                <c:pt idx="0">
                  <c:v>12.5</c:v>
                </c:pt>
                <c:pt idx="1">
                  <c:v>16.100000000000001</c:v>
                </c:pt>
                <c:pt idx="2">
                  <c:v>5.32</c:v>
                </c:pt>
                <c:pt idx="3">
                  <c:v>19.100000000000001</c:v>
                </c:pt>
                <c:pt idx="4">
                  <c:v>20.8</c:v>
                </c:pt>
                <c:pt idx="5">
                  <c:v>22.3</c:v>
                </c:pt>
                <c:pt idx="6">
                  <c:v>20.7</c:v>
                </c:pt>
                <c:pt idx="7">
                  <c:v>18.899999999999999</c:v>
                </c:pt>
              </c:numCache>
            </c:numRef>
          </c:val>
          <c:extLst xmlns:c16r2="http://schemas.microsoft.com/office/drawing/2015/06/chart">
            <c:ext xmlns:c16="http://schemas.microsoft.com/office/drawing/2014/chart" uri="{C3380CC4-5D6E-409C-BE32-E72D297353CC}">
              <c16:uniqueId val="{00000002-7846-4282-A4D0-A711DB5BAE24}"/>
            </c:ext>
          </c:extLst>
        </c:ser>
        <c:ser>
          <c:idx val="3"/>
          <c:order val="3"/>
          <c:tx>
            <c:strRef>
              <c:f>Sheet1!$U$35</c:f>
              <c:strCache>
                <c:ptCount val="1"/>
                <c:pt idx="0">
                  <c:v>2016</c:v>
                </c:pt>
              </c:strCache>
            </c:strRef>
          </c:tx>
          <c:spPr>
            <a:solidFill>
              <a:schemeClr val="accent4"/>
            </a:solidFill>
            <a:ln>
              <a:noFill/>
            </a:ln>
            <a:effectLst/>
          </c:spPr>
          <c:invertIfNegative val="0"/>
          <c:cat>
            <c:strRef>
              <c:f>Sheet1!$V$31:$AC$31</c:f>
              <c:strCache>
                <c:ptCount val="8"/>
                <c:pt idx="0">
                  <c:v>ACT</c:v>
                </c:pt>
                <c:pt idx="1">
                  <c:v>NSW</c:v>
                </c:pt>
                <c:pt idx="2">
                  <c:v>NT</c:v>
                </c:pt>
                <c:pt idx="3">
                  <c:v>QLD</c:v>
                </c:pt>
                <c:pt idx="4">
                  <c:v>SA</c:v>
                </c:pt>
                <c:pt idx="5">
                  <c:v>TAS</c:v>
                </c:pt>
                <c:pt idx="6">
                  <c:v>VIC</c:v>
                </c:pt>
                <c:pt idx="7">
                  <c:v>WA</c:v>
                </c:pt>
              </c:strCache>
            </c:strRef>
          </c:cat>
          <c:val>
            <c:numRef>
              <c:f>Sheet1!$V$35:$AC$35</c:f>
              <c:numCache>
                <c:formatCode>0.00</c:formatCode>
                <c:ptCount val="8"/>
                <c:pt idx="0">
                  <c:v>12.3</c:v>
                </c:pt>
                <c:pt idx="1">
                  <c:v>16</c:v>
                </c:pt>
                <c:pt idx="2">
                  <c:v>5.35</c:v>
                </c:pt>
                <c:pt idx="3">
                  <c:v>19.3</c:v>
                </c:pt>
                <c:pt idx="4">
                  <c:v>19.899999999999999</c:v>
                </c:pt>
                <c:pt idx="5">
                  <c:v>22.9</c:v>
                </c:pt>
                <c:pt idx="6">
                  <c:v>20.3</c:v>
                </c:pt>
                <c:pt idx="7">
                  <c:v>17.899999999999999</c:v>
                </c:pt>
              </c:numCache>
            </c:numRef>
          </c:val>
          <c:extLst xmlns:c16r2="http://schemas.microsoft.com/office/drawing/2015/06/chart">
            <c:ext xmlns:c16="http://schemas.microsoft.com/office/drawing/2014/chart" uri="{C3380CC4-5D6E-409C-BE32-E72D297353CC}">
              <c16:uniqueId val="{00000003-7846-4282-A4D0-A711DB5BAE24}"/>
            </c:ext>
          </c:extLst>
        </c:ser>
        <c:dLbls>
          <c:showLegendKey val="0"/>
          <c:showVal val="0"/>
          <c:showCatName val="0"/>
          <c:showSerName val="0"/>
          <c:showPercent val="0"/>
          <c:showBubbleSize val="0"/>
        </c:dLbls>
        <c:gapWidth val="219"/>
        <c:overlap val="-27"/>
        <c:axId val="134946816"/>
        <c:axId val="134948352"/>
      </c:barChart>
      <c:catAx>
        <c:axId val="13494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4948352"/>
        <c:crosses val="autoZero"/>
        <c:auto val="1"/>
        <c:lblAlgn val="ctr"/>
        <c:lblOffset val="100"/>
        <c:noMultiLvlLbl val="0"/>
      </c:catAx>
      <c:valAx>
        <c:axId val="13494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AU" sz="1100">
                    <a:solidFill>
                      <a:schemeClr val="tx1"/>
                    </a:solidFill>
                    <a:latin typeface="Times New Roman" panose="02020603050405020304" pitchFamily="18" charset="0"/>
                    <a:cs typeface="Times New Roman" panose="02020603050405020304" pitchFamily="18" charset="0"/>
                  </a:rPr>
                  <a:t>Concurrent</a:t>
                </a:r>
                <a:r>
                  <a:rPr lang="en-AU" sz="1100" baseline="0">
                    <a:solidFill>
                      <a:schemeClr val="tx1"/>
                    </a:solidFill>
                    <a:latin typeface="Times New Roman" panose="02020603050405020304" pitchFamily="18" charset="0"/>
                    <a:cs typeface="Times New Roman" panose="02020603050405020304" pitchFamily="18" charset="0"/>
                  </a:rPr>
                  <a:t> users per 1000 people</a:t>
                </a:r>
                <a:endParaRPr lang="en-AU" sz="1100">
                  <a:solidFill>
                    <a:schemeClr val="tx1"/>
                  </a:solidFill>
                  <a:latin typeface="Times New Roman" panose="02020603050405020304" pitchFamily="18" charset="0"/>
                  <a:cs typeface="Times New Roman" panose="02020603050405020304" pitchFamily="18" charset="0"/>
                </a:endParaRPr>
              </a:p>
            </c:rich>
          </c:tx>
          <c:layout>
            <c:manualLayout>
              <c:xMode val="edge"/>
              <c:yMode val="edge"/>
              <c:x val="1.9187007874015744E-2"/>
              <c:y val="0.11344889180519102"/>
            </c:manualLayout>
          </c:layout>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crossAx val="134946816"/>
        <c:crosses val="autoZero"/>
        <c:crossBetween val="between"/>
      </c:valAx>
      <c:spPr>
        <a:noFill/>
        <a:ln>
          <a:noFill/>
        </a:ln>
        <a:effectLst/>
      </c:spPr>
    </c:plotArea>
    <c:legend>
      <c:legendPos val="b"/>
      <c:layout>
        <c:manualLayout>
          <c:xMode val="edge"/>
          <c:yMode val="edge"/>
          <c:x val="0.19860083114610677"/>
          <c:y val="4.6874453193350825E-2"/>
          <c:w val="0.43949278215223098"/>
          <c:h val="8.3602362204724404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95000"/>
                  <a:lumOff val="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8745</Words>
  <Characters>49848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Mofi Islam</dc:creator>
  <cp:keywords/>
  <dc:description/>
  <cp:lastModifiedBy>dewoller</cp:lastModifiedBy>
  <cp:revision>2</cp:revision>
  <dcterms:created xsi:type="dcterms:W3CDTF">2019-01-03T04:17:00Z</dcterms:created>
  <dcterms:modified xsi:type="dcterms:W3CDTF">2019-01-03T04:17:00Z</dcterms:modified>
</cp:coreProperties>
</file>