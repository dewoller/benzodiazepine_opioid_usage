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BAC" w:rsidRPr="00473BF1" w:rsidRDefault="007F5BAC" w:rsidP="00475D70">
      <w:pPr>
        <w:spacing w:line="360" w:lineRule="auto"/>
        <w:rPr>
          <w:rFonts w:ascii="Times New Roman" w:hAnsi="Times New Roman" w:cs="Times New Roman"/>
          <w:b/>
          <w:sz w:val="24"/>
          <w:szCs w:val="24"/>
        </w:rPr>
      </w:pPr>
      <w:r w:rsidRPr="00473BF1">
        <w:rPr>
          <w:rFonts w:ascii="Times New Roman" w:hAnsi="Times New Roman" w:cs="Times New Roman"/>
          <w:b/>
          <w:sz w:val="24"/>
          <w:szCs w:val="24"/>
        </w:rPr>
        <w:t>Trends and variations in conc</w:t>
      </w:r>
      <w:r w:rsidR="00870058">
        <w:rPr>
          <w:rFonts w:ascii="Times New Roman" w:hAnsi="Times New Roman" w:cs="Times New Roman"/>
          <w:b/>
          <w:sz w:val="24"/>
          <w:szCs w:val="24"/>
        </w:rPr>
        <w:t>urrent</w:t>
      </w:r>
      <w:r w:rsidRPr="00473BF1">
        <w:rPr>
          <w:rFonts w:ascii="Times New Roman" w:hAnsi="Times New Roman" w:cs="Times New Roman"/>
          <w:b/>
          <w:sz w:val="24"/>
          <w:szCs w:val="24"/>
        </w:rPr>
        <w:t xml:space="preserve"> dispensing of prescription opioids and Benzodiazepines in Australia: a retrospective analysis</w:t>
      </w:r>
    </w:p>
    <w:p w:rsidR="007F5BAC" w:rsidRPr="00473BF1" w:rsidRDefault="007F5BAC" w:rsidP="00475D70">
      <w:pPr>
        <w:spacing w:line="360" w:lineRule="auto"/>
        <w:rPr>
          <w:rFonts w:ascii="Times New Roman" w:hAnsi="Times New Roman" w:cs="Times New Roman"/>
          <w:sz w:val="24"/>
          <w:szCs w:val="24"/>
        </w:rPr>
      </w:pPr>
      <w:r w:rsidRPr="00473BF1">
        <w:rPr>
          <w:rFonts w:ascii="Times New Roman" w:hAnsi="Times New Roman" w:cs="Times New Roman"/>
          <w:sz w:val="24"/>
          <w:szCs w:val="24"/>
        </w:rPr>
        <w:t>M Mofizul Islam</w:t>
      </w:r>
    </w:p>
    <w:p w:rsidR="007F5BAC" w:rsidRPr="00473BF1" w:rsidRDefault="007F5BAC" w:rsidP="00475D70">
      <w:pPr>
        <w:spacing w:line="360" w:lineRule="auto"/>
        <w:rPr>
          <w:rFonts w:ascii="Times New Roman" w:hAnsi="Times New Roman" w:cs="Times New Roman"/>
          <w:sz w:val="24"/>
          <w:szCs w:val="24"/>
        </w:rPr>
      </w:pPr>
      <w:r w:rsidRPr="00473BF1">
        <w:rPr>
          <w:rFonts w:ascii="Times New Roman" w:hAnsi="Times New Roman" w:cs="Times New Roman"/>
          <w:sz w:val="24"/>
          <w:szCs w:val="24"/>
        </w:rPr>
        <w:t>Dennis Wollersheim</w:t>
      </w:r>
    </w:p>
    <w:p w:rsidR="007F5BAC" w:rsidRDefault="007F5BAC" w:rsidP="007F5BAC"/>
    <w:p w:rsidR="007F5BAC" w:rsidRDefault="007F5BAC" w:rsidP="007F5BAC"/>
    <w:p w:rsidR="007F5BAC" w:rsidRPr="00473BF1" w:rsidRDefault="007F5BAC" w:rsidP="00473BF1">
      <w:pPr>
        <w:spacing w:line="360" w:lineRule="auto"/>
        <w:rPr>
          <w:rFonts w:ascii="Times New Roman" w:hAnsi="Times New Roman" w:cs="Times New Roman"/>
          <w:b/>
          <w:sz w:val="24"/>
          <w:szCs w:val="24"/>
        </w:rPr>
      </w:pPr>
      <w:r w:rsidRPr="00473BF1">
        <w:rPr>
          <w:rFonts w:ascii="Times New Roman" w:hAnsi="Times New Roman" w:cs="Times New Roman"/>
          <w:b/>
          <w:sz w:val="24"/>
          <w:szCs w:val="24"/>
        </w:rPr>
        <w:t>Introduction</w:t>
      </w:r>
    </w:p>
    <w:p w:rsidR="00D44457" w:rsidRDefault="00F86956" w:rsidP="00D44457">
      <w:pPr>
        <w:spacing w:line="360" w:lineRule="auto"/>
      </w:pPr>
      <w:r w:rsidRPr="00473BF1">
        <w:rPr>
          <w:rFonts w:ascii="Times New Roman" w:hAnsi="Times New Roman" w:cs="Times New Roman"/>
          <w:sz w:val="24"/>
          <w:szCs w:val="24"/>
        </w:rPr>
        <w:t>Concurrent use of opioids and benzodiazepines may cause</w:t>
      </w:r>
      <w:r w:rsidR="00356ECA" w:rsidRPr="00473BF1">
        <w:rPr>
          <w:rFonts w:ascii="Times New Roman" w:hAnsi="Times New Roman" w:cs="Times New Roman"/>
          <w:sz w:val="24"/>
          <w:szCs w:val="24"/>
        </w:rPr>
        <w:t xml:space="preserve"> a range of adverse health outcomes including </w:t>
      </w:r>
      <w:r w:rsidRPr="00473BF1">
        <w:rPr>
          <w:rFonts w:ascii="Times New Roman" w:hAnsi="Times New Roman" w:cs="Times New Roman"/>
          <w:sz w:val="24"/>
          <w:szCs w:val="24"/>
        </w:rPr>
        <w:t xml:space="preserve">fatal overdose. </w:t>
      </w:r>
      <w:r w:rsidR="00E411AB" w:rsidRPr="00473BF1">
        <w:rPr>
          <w:rFonts w:ascii="Times New Roman" w:hAnsi="Times New Roman" w:cs="Times New Roman"/>
          <w:sz w:val="24"/>
          <w:szCs w:val="24"/>
        </w:rPr>
        <w:t xml:space="preserve">Studies that examined fatal </w:t>
      </w:r>
      <w:r w:rsidRPr="00473BF1">
        <w:rPr>
          <w:rFonts w:ascii="Times New Roman" w:hAnsi="Times New Roman" w:cs="Times New Roman"/>
          <w:sz w:val="24"/>
          <w:szCs w:val="24"/>
        </w:rPr>
        <w:t xml:space="preserve">overdose deaths found </w:t>
      </w:r>
      <w:r w:rsidR="00E411AB" w:rsidRPr="00473BF1">
        <w:rPr>
          <w:rFonts w:ascii="Times New Roman" w:hAnsi="Times New Roman" w:cs="Times New Roman"/>
          <w:sz w:val="24"/>
          <w:szCs w:val="24"/>
        </w:rPr>
        <w:t xml:space="preserve">evidence of concurrent use of opioids and benzodiazepines among 31%–61% of decedents </w:t>
      </w:r>
      <w:r w:rsidR="00E411AB" w:rsidRPr="00473BF1">
        <w:rPr>
          <w:rFonts w:ascii="Times New Roman" w:hAnsi="Times New Roman" w:cs="Times New Roman"/>
          <w:sz w:val="24"/>
          <w:szCs w:val="24"/>
        </w:rPr>
        <w:fldChar w:fldCharType="begin">
          <w:fldData xml:space="preserve">PEVuZE5vdGU+PENpdGU+PEF1dGhvcj5Hb21lczwvQXV0aG9yPjxZZWFyPjIwMTE8L1llYXI+PFJl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</w:fldData>
        </w:fldChar>
      </w:r>
      <w:r w:rsidR="003E2D07">
        <w:rPr>
          <w:rFonts w:ascii="Times New Roman" w:hAnsi="Times New Roman" w:cs="Times New Roman"/>
          <w:sz w:val="24"/>
          <w:szCs w:val="24"/>
        </w:rPr>
        <w:instrText xml:space="preserve"> ADDIN EN.CITE </w:instrText>
      </w:r>
      <w:r w:rsidR="003E2D07">
        <w:rPr>
          <w:rFonts w:ascii="Times New Roman" w:hAnsi="Times New Roman" w:cs="Times New Roman"/>
          <w:sz w:val="24"/>
          <w:szCs w:val="24"/>
        </w:rPr>
        <w:fldChar w:fldCharType="begin">
          <w:fldData xml:space="preserve">PEVuZE5vdGU+PENpdGU+PEF1dGhvcj5Hb21lczwvQXV0aG9yPjxZZWFyPjIwMTE8L1llYXI+PFJl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</w:fldData>
        </w:fldChar>
      </w:r>
      <w:r w:rsidR="003E2D07">
        <w:rPr>
          <w:rFonts w:ascii="Times New Roman" w:hAnsi="Times New Roman" w:cs="Times New Roman"/>
          <w:sz w:val="24"/>
          <w:szCs w:val="24"/>
        </w:rPr>
        <w:instrText xml:space="preserve"> ADDIN EN.CITE.DATA </w:instrText>
      </w:r>
      <w:r w:rsidR="003E2D07">
        <w:rPr>
          <w:rFonts w:ascii="Times New Roman" w:hAnsi="Times New Roman" w:cs="Times New Roman"/>
          <w:sz w:val="24"/>
          <w:szCs w:val="24"/>
        </w:rPr>
      </w:r>
      <w:r w:rsidR="003E2D07">
        <w:rPr>
          <w:rFonts w:ascii="Times New Roman" w:hAnsi="Times New Roman" w:cs="Times New Roman"/>
          <w:sz w:val="24"/>
          <w:szCs w:val="24"/>
        </w:rPr>
        <w:fldChar w:fldCharType="end"/>
      </w:r>
      <w:r w:rsidR="00E411AB" w:rsidRPr="00473BF1">
        <w:rPr>
          <w:rFonts w:ascii="Times New Roman" w:hAnsi="Times New Roman" w:cs="Times New Roman"/>
          <w:sz w:val="24"/>
          <w:szCs w:val="24"/>
        </w:rPr>
      </w:r>
      <w:r w:rsidR="00E411AB" w:rsidRPr="00473BF1">
        <w:rPr>
          <w:rFonts w:ascii="Times New Roman" w:hAnsi="Times New Roman" w:cs="Times New Roman"/>
          <w:sz w:val="24"/>
          <w:szCs w:val="24"/>
        </w:rPr>
        <w:fldChar w:fldCharType="separate"/>
      </w:r>
      <w:r w:rsidR="003E2D07">
        <w:rPr>
          <w:rFonts w:ascii="Times New Roman" w:hAnsi="Times New Roman" w:cs="Times New Roman"/>
          <w:noProof/>
          <w:sz w:val="24"/>
          <w:szCs w:val="24"/>
        </w:rPr>
        <w:t>[1-3]</w:t>
      </w:r>
      <w:r w:rsidR="00E411AB" w:rsidRPr="00473BF1">
        <w:rPr>
          <w:rFonts w:ascii="Times New Roman" w:hAnsi="Times New Roman" w:cs="Times New Roman"/>
          <w:sz w:val="24"/>
          <w:szCs w:val="24"/>
        </w:rPr>
        <w:fldChar w:fldCharType="end"/>
      </w:r>
      <w:r w:rsidR="00785B0B" w:rsidRPr="00473BF1">
        <w:rPr>
          <w:rFonts w:ascii="Times New Roman" w:hAnsi="Times New Roman" w:cs="Times New Roman"/>
          <w:sz w:val="24"/>
          <w:szCs w:val="24"/>
        </w:rPr>
        <w:t>. Despite this fatal risk</w:t>
      </w:r>
      <w:r w:rsidR="00356ECA" w:rsidRPr="00473BF1">
        <w:rPr>
          <w:rFonts w:ascii="Times New Roman" w:hAnsi="Times New Roman" w:cs="Times New Roman"/>
          <w:sz w:val="24"/>
          <w:szCs w:val="24"/>
        </w:rPr>
        <w:t>,</w:t>
      </w:r>
      <w:r w:rsidR="00785B0B" w:rsidRPr="00473BF1">
        <w:rPr>
          <w:rFonts w:ascii="Times New Roman" w:hAnsi="Times New Roman" w:cs="Times New Roman"/>
          <w:sz w:val="24"/>
          <w:szCs w:val="24"/>
        </w:rPr>
        <w:t xml:space="preserve"> concurrent use of prescriptions opioids and benzodiazepines is common </w:t>
      </w:r>
      <w:r w:rsidR="003E454E" w:rsidRPr="00473BF1">
        <w:rPr>
          <w:rFonts w:ascii="Times New Roman" w:hAnsi="Times New Roman" w:cs="Times New Roman"/>
          <w:sz w:val="24"/>
          <w:szCs w:val="24"/>
        </w:rPr>
        <w:t xml:space="preserve">in many settings </w:t>
      </w:r>
      <w:r w:rsidR="00356ECA" w:rsidRPr="00473BF1">
        <w:rPr>
          <w:rFonts w:ascii="Times New Roman" w:hAnsi="Times New Roman" w:cs="Times New Roman"/>
          <w:sz w:val="24"/>
          <w:szCs w:val="24"/>
        </w:rPr>
        <w:fldChar w:fldCharType="begin">
          <w:fldData xml:space="preserve">PEVuZE5vdGU+PENpdGU+PEF1dGhvcj5TdW48L0F1dGhvcj48WWVhcj4yMDE3PC9ZZWFyPjxSZWNO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==
</w:fldData>
        </w:fldChar>
      </w:r>
      <w:r w:rsidR="003E2D07">
        <w:rPr>
          <w:rFonts w:ascii="Times New Roman" w:hAnsi="Times New Roman" w:cs="Times New Roman"/>
          <w:sz w:val="24"/>
          <w:szCs w:val="24"/>
        </w:rPr>
        <w:instrText xml:space="preserve"> ADDIN EN.CITE </w:instrText>
      </w:r>
      <w:r w:rsidR="003E2D07">
        <w:rPr>
          <w:rFonts w:ascii="Times New Roman" w:hAnsi="Times New Roman" w:cs="Times New Roman"/>
          <w:sz w:val="24"/>
          <w:szCs w:val="24"/>
        </w:rPr>
        <w:fldChar w:fldCharType="begin">
          <w:fldData xml:space="preserve">PEVuZE5vdGU+PENpdGU+PEF1dGhvcj5TdW48L0F1dGhvcj48WWVhcj4yMDE3PC9ZZWFyPjxSZWNO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==
</w:fldData>
        </w:fldChar>
      </w:r>
      <w:r w:rsidR="003E2D07">
        <w:rPr>
          <w:rFonts w:ascii="Times New Roman" w:hAnsi="Times New Roman" w:cs="Times New Roman"/>
          <w:sz w:val="24"/>
          <w:szCs w:val="24"/>
        </w:rPr>
        <w:instrText xml:space="preserve"> ADDIN EN.CITE.DATA </w:instrText>
      </w:r>
      <w:r w:rsidR="003E2D07">
        <w:rPr>
          <w:rFonts w:ascii="Times New Roman" w:hAnsi="Times New Roman" w:cs="Times New Roman"/>
          <w:sz w:val="24"/>
          <w:szCs w:val="24"/>
        </w:rPr>
      </w:r>
      <w:r w:rsidR="003E2D07">
        <w:rPr>
          <w:rFonts w:ascii="Times New Roman" w:hAnsi="Times New Roman" w:cs="Times New Roman"/>
          <w:sz w:val="24"/>
          <w:szCs w:val="24"/>
        </w:rPr>
        <w:fldChar w:fldCharType="end"/>
      </w:r>
      <w:r w:rsidR="00356ECA" w:rsidRPr="00473BF1">
        <w:rPr>
          <w:rFonts w:ascii="Times New Roman" w:hAnsi="Times New Roman" w:cs="Times New Roman"/>
          <w:sz w:val="24"/>
          <w:szCs w:val="24"/>
        </w:rPr>
      </w:r>
      <w:r w:rsidR="00356ECA" w:rsidRPr="00473BF1">
        <w:rPr>
          <w:rFonts w:ascii="Times New Roman" w:hAnsi="Times New Roman" w:cs="Times New Roman"/>
          <w:sz w:val="24"/>
          <w:szCs w:val="24"/>
        </w:rPr>
        <w:fldChar w:fldCharType="separate"/>
      </w:r>
      <w:r w:rsidR="003E2D07">
        <w:rPr>
          <w:rFonts w:ascii="Times New Roman" w:hAnsi="Times New Roman" w:cs="Times New Roman"/>
          <w:noProof/>
          <w:sz w:val="24"/>
          <w:szCs w:val="24"/>
        </w:rPr>
        <w:t>[4-7]</w:t>
      </w:r>
      <w:r w:rsidR="00356ECA" w:rsidRPr="00473BF1">
        <w:rPr>
          <w:rFonts w:ascii="Times New Roman" w:hAnsi="Times New Roman" w:cs="Times New Roman"/>
          <w:sz w:val="24"/>
          <w:szCs w:val="24"/>
        </w:rPr>
        <w:fldChar w:fldCharType="end"/>
      </w:r>
      <w:r w:rsidR="00610F78" w:rsidRPr="00473BF1">
        <w:rPr>
          <w:rFonts w:ascii="Times New Roman" w:hAnsi="Times New Roman" w:cs="Times New Roman"/>
          <w:sz w:val="24"/>
          <w:szCs w:val="24"/>
        </w:rPr>
        <w:t xml:space="preserve">. </w:t>
      </w:r>
      <w:r w:rsidR="00473BF1" w:rsidRPr="00473BF1">
        <w:rPr>
          <w:rFonts w:ascii="Times New Roman" w:hAnsi="Times New Roman" w:cs="Times New Roman"/>
          <w:sz w:val="24"/>
          <w:szCs w:val="24"/>
        </w:rPr>
        <w:t xml:space="preserve">In a study conducted in USA Hwang and </w:t>
      </w:r>
      <w:r w:rsidR="00473BF1" w:rsidRPr="00E96A23">
        <w:rPr>
          <w:rFonts w:ascii="Times New Roman" w:hAnsi="Times New Roman" w:cs="Times New Roman"/>
          <w:sz w:val="24"/>
          <w:szCs w:val="24"/>
        </w:rPr>
        <w:t xml:space="preserve">colleagues found that </w:t>
      </w:r>
      <w:r w:rsidR="00610F78" w:rsidRPr="00E96A23">
        <w:rPr>
          <w:rFonts w:ascii="Times New Roman" w:hAnsi="Times New Roman" w:cs="Times New Roman"/>
          <w:sz w:val="24"/>
          <w:szCs w:val="24"/>
        </w:rPr>
        <w:t xml:space="preserve">approximately half </w:t>
      </w:r>
      <w:r w:rsidR="00473BF1" w:rsidRPr="00E96A23">
        <w:rPr>
          <w:rFonts w:ascii="Times New Roman" w:hAnsi="Times New Roman" w:cs="Times New Roman"/>
          <w:sz w:val="24"/>
          <w:szCs w:val="24"/>
        </w:rPr>
        <w:t>of the concomitant users</w:t>
      </w:r>
      <w:r w:rsidR="00610F78" w:rsidRPr="00E96A23">
        <w:rPr>
          <w:rFonts w:ascii="Times New Roman" w:hAnsi="Times New Roman" w:cs="Times New Roman"/>
          <w:sz w:val="24"/>
          <w:szCs w:val="24"/>
        </w:rPr>
        <w:t xml:space="preserve"> received both the opioid and benzodiazepine prescriptions from the same prescriber on the same day</w:t>
      </w:r>
      <w:r w:rsidR="00473BF1" w:rsidRPr="00E96A23">
        <w:rPr>
          <w:rFonts w:ascii="Times New Roman" w:hAnsi="Times New Roman" w:cs="Times New Roman"/>
          <w:sz w:val="24"/>
          <w:szCs w:val="24"/>
        </w:rPr>
        <w:t xml:space="preserve"> </w:t>
      </w:r>
      <w:r w:rsidR="00473BF1" w:rsidRPr="00E96A23">
        <w:rPr>
          <w:rFonts w:ascii="Times New Roman" w:hAnsi="Times New Roman" w:cs="Times New Roman"/>
          <w:sz w:val="24"/>
          <w:szCs w:val="24"/>
        </w:rPr>
        <w:fldChar w:fldCharType="begin">
          <w:fldData xml:space="preserve">PEVuZE5vdGU+PENpdGU+PEF1dGhvcj5Id2FuZzwvQXV0aG9yPjxZZWFyPjIwMTY8L1llYXI+PFJl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</w:fldData>
        </w:fldChar>
      </w:r>
      <w:r w:rsidR="003E2D07">
        <w:rPr>
          <w:rFonts w:ascii="Times New Roman" w:hAnsi="Times New Roman" w:cs="Times New Roman"/>
          <w:sz w:val="24"/>
          <w:szCs w:val="24"/>
        </w:rPr>
        <w:instrText xml:space="preserve"> ADDIN EN.CITE </w:instrText>
      </w:r>
      <w:r w:rsidR="003E2D07">
        <w:rPr>
          <w:rFonts w:ascii="Times New Roman" w:hAnsi="Times New Roman" w:cs="Times New Roman"/>
          <w:sz w:val="24"/>
          <w:szCs w:val="24"/>
        </w:rPr>
        <w:fldChar w:fldCharType="begin">
          <w:fldData xml:space="preserve">PEVuZE5vdGU+PENpdGU+PEF1dGhvcj5Id2FuZzwvQXV0aG9yPjxZZWFyPjIwMTY8L1llYXI+PFJl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</w:fldData>
        </w:fldChar>
      </w:r>
      <w:r w:rsidR="003E2D07">
        <w:rPr>
          <w:rFonts w:ascii="Times New Roman" w:hAnsi="Times New Roman" w:cs="Times New Roman"/>
          <w:sz w:val="24"/>
          <w:szCs w:val="24"/>
        </w:rPr>
        <w:instrText xml:space="preserve"> ADDIN EN.CITE.DATA </w:instrText>
      </w:r>
      <w:r w:rsidR="003E2D07">
        <w:rPr>
          <w:rFonts w:ascii="Times New Roman" w:hAnsi="Times New Roman" w:cs="Times New Roman"/>
          <w:sz w:val="24"/>
          <w:szCs w:val="24"/>
        </w:rPr>
      </w:r>
      <w:r w:rsidR="003E2D07">
        <w:rPr>
          <w:rFonts w:ascii="Times New Roman" w:hAnsi="Times New Roman" w:cs="Times New Roman"/>
          <w:sz w:val="24"/>
          <w:szCs w:val="24"/>
        </w:rPr>
        <w:fldChar w:fldCharType="end"/>
      </w:r>
      <w:r w:rsidR="00473BF1" w:rsidRPr="00E96A23">
        <w:rPr>
          <w:rFonts w:ascii="Times New Roman" w:hAnsi="Times New Roman" w:cs="Times New Roman"/>
          <w:sz w:val="24"/>
          <w:szCs w:val="24"/>
        </w:rPr>
      </w:r>
      <w:r w:rsidR="00473BF1" w:rsidRPr="00E96A23">
        <w:rPr>
          <w:rFonts w:ascii="Times New Roman" w:hAnsi="Times New Roman" w:cs="Times New Roman"/>
          <w:sz w:val="24"/>
          <w:szCs w:val="24"/>
        </w:rPr>
        <w:fldChar w:fldCharType="separate"/>
      </w:r>
      <w:r w:rsidR="003E2D07">
        <w:rPr>
          <w:rFonts w:ascii="Times New Roman" w:hAnsi="Times New Roman" w:cs="Times New Roman"/>
          <w:noProof/>
          <w:sz w:val="24"/>
          <w:szCs w:val="24"/>
        </w:rPr>
        <w:t>[8]</w:t>
      </w:r>
      <w:r w:rsidR="00473BF1" w:rsidRPr="00E96A23">
        <w:rPr>
          <w:rFonts w:ascii="Times New Roman" w:hAnsi="Times New Roman" w:cs="Times New Roman"/>
          <w:sz w:val="24"/>
          <w:szCs w:val="24"/>
        </w:rPr>
        <w:fldChar w:fldCharType="end"/>
      </w:r>
      <w:r w:rsidR="00473BF1" w:rsidRPr="00E96A23">
        <w:rPr>
          <w:rFonts w:ascii="Times New Roman" w:hAnsi="Times New Roman" w:cs="Times New Roman"/>
          <w:sz w:val="24"/>
          <w:szCs w:val="24"/>
        </w:rPr>
        <w:t xml:space="preserve">. </w:t>
      </w:r>
      <w:r w:rsidR="00D44457" w:rsidRPr="00E96A23">
        <w:rPr>
          <w:rFonts w:ascii="Times New Roman" w:hAnsi="Times New Roman" w:cs="Times New Roman"/>
          <w:sz w:val="24"/>
          <w:szCs w:val="24"/>
        </w:rPr>
        <w:t>Given that concurrent use of these medicines has substantial public health implications, a guideline published in 2016 by the Centers for Disease Control for prescribing opioids for chronic pain recommends clinicians to avoid prescribing the combination of an opioid and benzodiazepine whenever possible</w:t>
      </w:r>
      <w:r w:rsidR="00FE2633" w:rsidRPr="00E96A23">
        <w:rPr>
          <w:rFonts w:ascii="Times New Roman" w:hAnsi="Times New Roman" w:cs="Times New Roman"/>
          <w:sz w:val="24"/>
          <w:szCs w:val="24"/>
        </w:rPr>
        <w:t xml:space="preserve"> </w:t>
      </w:r>
      <w:r w:rsidR="00FE2633" w:rsidRPr="00E96A23">
        <w:rPr>
          <w:rFonts w:ascii="Times New Roman" w:hAnsi="Times New Roman" w:cs="Times New Roman"/>
          <w:sz w:val="24"/>
          <w:szCs w:val="24"/>
        </w:rPr>
        <w:fldChar w:fldCharType="begin">
          <w:fldData xml:space="preserve">PEVuZE5vdGU+PENpdGU+PEF1dGhvcj5Eb3dlbGw8L0F1dGhvcj48WWVhcj4yMDE2PC9ZZWFyPjxS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=
</w:fldData>
        </w:fldChar>
      </w:r>
      <w:r w:rsidR="003E2D07">
        <w:rPr>
          <w:rFonts w:ascii="Times New Roman" w:hAnsi="Times New Roman" w:cs="Times New Roman"/>
          <w:sz w:val="24"/>
          <w:szCs w:val="24"/>
        </w:rPr>
        <w:instrText xml:space="preserve"> ADDIN EN.CITE </w:instrText>
      </w:r>
      <w:r w:rsidR="003E2D07">
        <w:rPr>
          <w:rFonts w:ascii="Times New Roman" w:hAnsi="Times New Roman" w:cs="Times New Roman"/>
          <w:sz w:val="24"/>
          <w:szCs w:val="24"/>
        </w:rPr>
        <w:fldChar w:fldCharType="begin">
          <w:fldData xml:space="preserve">PEVuZE5vdGU+PENpdGU+PEF1dGhvcj5Eb3dlbGw8L0F1dGhvcj48WWVhcj4yMDE2PC9ZZWFyPjxS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=
</w:fldData>
        </w:fldChar>
      </w:r>
      <w:r w:rsidR="003E2D07">
        <w:rPr>
          <w:rFonts w:ascii="Times New Roman" w:hAnsi="Times New Roman" w:cs="Times New Roman"/>
          <w:sz w:val="24"/>
          <w:szCs w:val="24"/>
        </w:rPr>
        <w:instrText xml:space="preserve"> ADDIN EN.CITE.DATA </w:instrText>
      </w:r>
      <w:r w:rsidR="003E2D07">
        <w:rPr>
          <w:rFonts w:ascii="Times New Roman" w:hAnsi="Times New Roman" w:cs="Times New Roman"/>
          <w:sz w:val="24"/>
          <w:szCs w:val="24"/>
        </w:rPr>
      </w:r>
      <w:r w:rsidR="003E2D07">
        <w:rPr>
          <w:rFonts w:ascii="Times New Roman" w:hAnsi="Times New Roman" w:cs="Times New Roman"/>
          <w:sz w:val="24"/>
          <w:szCs w:val="24"/>
        </w:rPr>
        <w:fldChar w:fldCharType="end"/>
      </w:r>
      <w:r w:rsidR="00FE2633" w:rsidRPr="00E96A23">
        <w:rPr>
          <w:rFonts w:ascii="Times New Roman" w:hAnsi="Times New Roman" w:cs="Times New Roman"/>
          <w:sz w:val="24"/>
          <w:szCs w:val="24"/>
        </w:rPr>
      </w:r>
      <w:r w:rsidR="00FE2633" w:rsidRPr="00E96A23">
        <w:rPr>
          <w:rFonts w:ascii="Times New Roman" w:hAnsi="Times New Roman" w:cs="Times New Roman"/>
          <w:sz w:val="24"/>
          <w:szCs w:val="24"/>
        </w:rPr>
        <w:fldChar w:fldCharType="separate"/>
      </w:r>
      <w:r w:rsidR="003E2D07">
        <w:rPr>
          <w:rFonts w:ascii="Times New Roman" w:hAnsi="Times New Roman" w:cs="Times New Roman"/>
          <w:noProof/>
          <w:sz w:val="24"/>
          <w:szCs w:val="24"/>
        </w:rPr>
        <w:t>[9]</w:t>
      </w:r>
      <w:r w:rsidR="00FE2633" w:rsidRPr="00E96A23">
        <w:rPr>
          <w:rFonts w:ascii="Times New Roman" w:hAnsi="Times New Roman" w:cs="Times New Roman"/>
          <w:sz w:val="24"/>
          <w:szCs w:val="24"/>
        </w:rPr>
        <w:fldChar w:fldCharType="end"/>
      </w:r>
      <w:r w:rsidR="00D44457" w:rsidRPr="00E96A23">
        <w:rPr>
          <w:rFonts w:ascii="Times New Roman" w:hAnsi="Times New Roman" w:cs="Times New Roman"/>
          <w:sz w:val="24"/>
          <w:szCs w:val="24"/>
        </w:rPr>
        <w:t xml:space="preserve">. In the same year the </w:t>
      </w:r>
      <w:r w:rsidR="008B380A" w:rsidRPr="00E96A23">
        <w:rPr>
          <w:rFonts w:ascii="Times New Roman" w:hAnsi="Times New Roman" w:cs="Times New Roman"/>
          <w:sz w:val="24"/>
          <w:szCs w:val="24"/>
        </w:rPr>
        <w:t>Food and Drug Administration</w:t>
      </w:r>
      <w:r w:rsidR="00D44457" w:rsidRPr="00E96A23">
        <w:rPr>
          <w:rFonts w:ascii="Times New Roman" w:hAnsi="Times New Roman" w:cs="Times New Roman"/>
          <w:sz w:val="24"/>
          <w:szCs w:val="24"/>
        </w:rPr>
        <w:t xml:space="preserve"> announced its intent </w:t>
      </w:r>
      <w:r w:rsidR="00E96A23" w:rsidRPr="00E96A23">
        <w:rPr>
          <w:rFonts w:ascii="Times New Roman" w:hAnsi="Times New Roman" w:cs="Times New Roman"/>
          <w:sz w:val="24"/>
          <w:szCs w:val="24"/>
        </w:rPr>
        <w:t xml:space="preserve">to revise and improve the labelling for </w:t>
      </w:r>
      <w:r w:rsidR="008B380A" w:rsidRPr="00E96A23">
        <w:rPr>
          <w:rFonts w:ascii="Times New Roman" w:hAnsi="Times New Roman" w:cs="Times New Roman"/>
          <w:sz w:val="24"/>
          <w:szCs w:val="24"/>
        </w:rPr>
        <w:t>warnings, precautions and drug interaction</w:t>
      </w:r>
      <w:r w:rsidR="00E96A23" w:rsidRPr="00E96A23">
        <w:rPr>
          <w:rFonts w:ascii="Times New Roman" w:hAnsi="Times New Roman" w:cs="Times New Roman"/>
          <w:sz w:val="24"/>
          <w:szCs w:val="24"/>
        </w:rPr>
        <w:t xml:space="preserve"> for</w:t>
      </w:r>
      <w:r w:rsidR="008B380A" w:rsidRPr="00E96A23">
        <w:rPr>
          <w:rFonts w:ascii="Times New Roman" w:hAnsi="Times New Roman" w:cs="Times New Roman"/>
          <w:sz w:val="24"/>
          <w:szCs w:val="24"/>
        </w:rPr>
        <w:t xml:space="preserve"> opioids and benzodiazepines</w:t>
      </w:r>
      <w:r w:rsidR="00E96A23">
        <w:rPr>
          <w:rFonts w:ascii="Times New Roman" w:hAnsi="Times New Roman" w:cs="Times New Roman"/>
          <w:sz w:val="24"/>
          <w:szCs w:val="24"/>
        </w:rPr>
        <w:t xml:space="preserve"> </w:t>
      </w:r>
      <w:r w:rsidR="00E96A23">
        <w:rPr>
          <w:rFonts w:ascii="Times New Roman" w:hAnsi="Times New Roman" w:cs="Times New Roman"/>
          <w:sz w:val="24"/>
          <w:szCs w:val="24"/>
        </w:rPr>
        <w:fldChar w:fldCharType="begin"/>
      </w:r>
      <w:r w:rsidR="003E2D07">
        <w:rPr>
          <w:rFonts w:ascii="Times New Roman" w:hAnsi="Times New Roman" w:cs="Times New Roman"/>
          <w:sz w:val="24"/>
          <w:szCs w:val="24"/>
        </w:rPr>
        <w:instrText xml:space="preserve"> ADDIN EN.CITE &lt;EndNote&gt;&lt;Cite&gt;&lt;Author&gt;U.S. Food &amp;amp; Drug Administration&lt;/Author&gt;&lt;Year&gt;2016&lt;/Year&gt;&lt;RecNum&gt;515&lt;/RecNum&gt;&lt;DisplayText&gt;[10]&lt;/DisplayText&gt;&lt;record&gt;&lt;rec-number&gt;515&lt;/rec-number&gt;&lt;foreign-keys&gt;&lt;key app="EN" db-id="edrdpw29wxw296esez85fr9aars2sexzd9er" timestamp="1542447305"&gt;515&lt;/key&gt;&lt;/foreign-keys&gt;&lt;ref-type name="Web Page"&gt;12&lt;/ref-type&gt;&lt;contributors&gt;&lt;authors&gt;&lt;author&gt;U.S. Food &amp;amp; Drug Administration,&lt;/author&gt;&lt;/authors&gt;&lt;/contributors&gt;&lt;titles&gt;&lt;title&gt;FDA Drug Safety Communication: FDA warns about serious risks and death when combining opioid pain or cough medicines with benzodiazepines; requires its strongest warning&lt;/title&gt;&lt;/titles&gt;&lt;dates&gt;&lt;year&gt;2016&lt;/year&gt;&lt;/dates&gt;&lt;urls&gt;&lt;related-urls&gt;&lt;url&gt;https://www.fda.gov/Drugs/DrugSafety/ucm518473.htm&lt;/url&gt;&lt;/related-urls&gt;&lt;/urls&gt;&lt;/record&gt;&lt;/Cite&gt;&lt;/EndNote&gt;</w:instrText>
      </w:r>
      <w:r w:rsidR="00E96A23">
        <w:rPr>
          <w:rFonts w:ascii="Times New Roman" w:hAnsi="Times New Roman" w:cs="Times New Roman"/>
          <w:sz w:val="24"/>
          <w:szCs w:val="24"/>
        </w:rPr>
        <w:fldChar w:fldCharType="separate"/>
      </w:r>
      <w:r w:rsidR="003E2D07">
        <w:rPr>
          <w:rFonts w:ascii="Times New Roman" w:hAnsi="Times New Roman" w:cs="Times New Roman"/>
          <w:noProof/>
          <w:sz w:val="24"/>
          <w:szCs w:val="24"/>
        </w:rPr>
        <w:t>[10]</w:t>
      </w:r>
      <w:r w:rsidR="00E96A23">
        <w:rPr>
          <w:rFonts w:ascii="Times New Roman" w:hAnsi="Times New Roman" w:cs="Times New Roman"/>
          <w:sz w:val="24"/>
          <w:szCs w:val="24"/>
        </w:rPr>
        <w:fldChar w:fldCharType="end"/>
      </w:r>
      <w:r w:rsidR="00E96A23">
        <w:rPr>
          <w:rFonts w:ascii="Times New Roman" w:hAnsi="Times New Roman" w:cs="Times New Roman"/>
          <w:sz w:val="24"/>
          <w:szCs w:val="24"/>
        </w:rPr>
        <w:t xml:space="preserve">.  </w:t>
      </w:r>
    </w:p>
    <w:p w:rsidR="009E18AF" w:rsidRPr="00473BF1" w:rsidRDefault="00297E4F" w:rsidP="00297E4F">
      <w:pPr>
        <w:spacing w:line="360" w:lineRule="auto"/>
        <w:rPr>
          <w:rFonts w:ascii="Times New Roman" w:hAnsi="Times New Roman" w:cs="Times New Roman"/>
          <w:sz w:val="24"/>
          <w:szCs w:val="24"/>
        </w:rPr>
      </w:pPr>
      <w:r w:rsidRPr="00297E4F">
        <w:rPr>
          <w:rFonts w:ascii="Times New Roman" w:hAnsi="Times New Roman" w:cs="Times New Roman"/>
          <w:sz w:val="24"/>
          <w:szCs w:val="24"/>
        </w:rPr>
        <w:t xml:space="preserve">Concurrent use of opioids and benzodiazepines is also common in Australia </w:t>
      </w:r>
      <w:r w:rsidRPr="00297E4F">
        <w:rPr>
          <w:rFonts w:ascii="Times New Roman" w:hAnsi="Times New Roman" w:cs="Times New Roman"/>
          <w:sz w:val="24"/>
          <w:szCs w:val="24"/>
        </w:rPr>
        <w:fldChar w:fldCharType="begin">
          <w:fldData xml:space="preserve">PEVuZE5vdGU+PENpdGU+PEF1dGhvcj5OaWVsc2VuPC9BdXRob3I+PFllYXI+MjAxNTwvWWVhcj48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</w:fldData>
        </w:fldChar>
      </w:r>
      <w:r w:rsidR="00E91912">
        <w:rPr>
          <w:rFonts w:ascii="Times New Roman" w:hAnsi="Times New Roman" w:cs="Times New Roman"/>
          <w:sz w:val="24"/>
          <w:szCs w:val="24"/>
        </w:rPr>
        <w:instrText xml:space="preserve"> ADDIN EN.CITE </w:instrText>
      </w:r>
      <w:r w:rsidR="00E91912">
        <w:rPr>
          <w:rFonts w:ascii="Times New Roman" w:hAnsi="Times New Roman" w:cs="Times New Roman"/>
          <w:sz w:val="24"/>
          <w:szCs w:val="24"/>
        </w:rPr>
        <w:fldChar w:fldCharType="begin">
          <w:fldData xml:space="preserve">PEVuZE5vdGU+PENpdGU+PEF1dGhvcj5OaWVsc2VuPC9BdXRob3I+PFllYXI+MjAxNTwvWWVhcj48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</w:fldData>
        </w:fldChar>
      </w:r>
      <w:r w:rsidR="00E91912">
        <w:rPr>
          <w:rFonts w:ascii="Times New Roman" w:hAnsi="Times New Roman" w:cs="Times New Roman"/>
          <w:sz w:val="24"/>
          <w:szCs w:val="24"/>
        </w:rPr>
        <w:instrText xml:space="preserve"> ADDIN EN.CITE.DATA </w:instrText>
      </w:r>
      <w:r w:rsidR="00E91912">
        <w:rPr>
          <w:rFonts w:ascii="Times New Roman" w:hAnsi="Times New Roman" w:cs="Times New Roman"/>
          <w:sz w:val="24"/>
          <w:szCs w:val="24"/>
        </w:rPr>
      </w:r>
      <w:r w:rsidR="00E91912">
        <w:rPr>
          <w:rFonts w:ascii="Times New Roman" w:hAnsi="Times New Roman" w:cs="Times New Roman"/>
          <w:sz w:val="24"/>
          <w:szCs w:val="24"/>
        </w:rPr>
        <w:fldChar w:fldCharType="end"/>
      </w:r>
      <w:r w:rsidRPr="00297E4F">
        <w:rPr>
          <w:rFonts w:ascii="Times New Roman" w:hAnsi="Times New Roman" w:cs="Times New Roman"/>
          <w:sz w:val="24"/>
          <w:szCs w:val="24"/>
        </w:rPr>
      </w:r>
      <w:r w:rsidRPr="00297E4F">
        <w:rPr>
          <w:rFonts w:ascii="Times New Roman" w:hAnsi="Times New Roman" w:cs="Times New Roman"/>
          <w:sz w:val="24"/>
          <w:szCs w:val="24"/>
        </w:rPr>
        <w:fldChar w:fldCharType="separate"/>
      </w:r>
      <w:r w:rsidR="00E91912">
        <w:rPr>
          <w:rFonts w:ascii="Times New Roman" w:hAnsi="Times New Roman" w:cs="Times New Roman"/>
          <w:noProof/>
          <w:sz w:val="24"/>
          <w:szCs w:val="24"/>
        </w:rPr>
        <w:t>[7,11]</w:t>
      </w:r>
      <w:r w:rsidRPr="00297E4F">
        <w:rPr>
          <w:rFonts w:ascii="Times New Roman" w:hAnsi="Times New Roman" w:cs="Times New Roman"/>
          <w:sz w:val="24"/>
          <w:szCs w:val="24"/>
        </w:rPr>
        <w:fldChar w:fldCharType="end"/>
      </w:r>
      <w:r w:rsidRPr="00297E4F">
        <w:rPr>
          <w:rFonts w:ascii="Times New Roman" w:hAnsi="Times New Roman" w:cs="Times New Roman"/>
          <w:sz w:val="24"/>
          <w:szCs w:val="24"/>
        </w:rPr>
        <w:t>. In a study of a national sample of chronic non-cancer pain patients</w:t>
      </w:r>
      <w:r w:rsidR="00B3518A">
        <w:rPr>
          <w:rFonts w:ascii="Times New Roman" w:hAnsi="Times New Roman" w:cs="Times New Roman"/>
          <w:sz w:val="24"/>
          <w:szCs w:val="24"/>
        </w:rPr>
        <w:t>,</w:t>
      </w:r>
      <w:r w:rsidRPr="00297E4F">
        <w:rPr>
          <w:rFonts w:ascii="Times New Roman" w:hAnsi="Times New Roman" w:cs="Times New Roman"/>
          <w:sz w:val="24"/>
          <w:szCs w:val="24"/>
        </w:rPr>
        <w:t xml:space="preserve"> Nielsen and colleagues </w:t>
      </w:r>
      <w:r w:rsidRPr="00297E4F">
        <w:rPr>
          <w:rFonts w:ascii="Times New Roman" w:hAnsi="Times New Roman" w:cs="Times New Roman"/>
          <w:sz w:val="24"/>
          <w:szCs w:val="24"/>
        </w:rPr>
        <w:fldChar w:fldCharType="begin">
          <w:fldData xml:space="preserve">PEVuZE5vdGU+PENpdGU+PEF1dGhvcj5OaWVsc2VuPC9BdXRob3I+PFllYXI+MjAxNTwvWWVhcj48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</w:fldData>
        </w:fldChar>
      </w:r>
      <w:r w:rsidR="003E2D07">
        <w:rPr>
          <w:rFonts w:ascii="Times New Roman" w:hAnsi="Times New Roman" w:cs="Times New Roman"/>
          <w:sz w:val="24"/>
          <w:szCs w:val="24"/>
        </w:rPr>
        <w:instrText xml:space="preserve"> ADDIN EN.CITE </w:instrText>
      </w:r>
      <w:r w:rsidR="003E2D07">
        <w:rPr>
          <w:rFonts w:ascii="Times New Roman" w:hAnsi="Times New Roman" w:cs="Times New Roman"/>
          <w:sz w:val="24"/>
          <w:szCs w:val="24"/>
        </w:rPr>
        <w:fldChar w:fldCharType="begin">
          <w:fldData xml:space="preserve">PEVuZE5vdGU+PENpdGU+PEF1dGhvcj5OaWVsc2VuPC9BdXRob3I+PFllYXI+MjAxNTwvWWVhcj48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</w:fldData>
        </w:fldChar>
      </w:r>
      <w:r w:rsidR="003E2D07">
        <w:rPr>
          <w:rFonts w:ascii="Times New Roman" w:hAnsi="Times New Roman" w:cs="Times New Roman"/>
          <w:sz w:val="24"/>
          <w:szCs w:val="24"/>
        </w:rPr>
        <w:instrText xml:space="preserve"> ADDIN EN.CITE.DATA </w:instrText>
      </w:r>
      <w:r w:rsidR="003E2D07">
        <w:rPr>
          <w:rFonts w:ascii="Times New Roman" w:hAnsi="Times New Roman" w:cs="Times New Roman"/>
          <w:sz w:val="24"/>
          <w:szCs w:val="24"/>
        </w:rPr>
      </w:r>
      <w:r w:rsidR="003E2D07">
        <w:rPr>
          <w:rFonts w:ascii="Times New Roman" w:hAnsi="Times New Roman" w:cs="Times New Roman"/>
          <w:sz w:val="24"/>
          <w:szCs w:val="24"/>
        </w:rPr>
        <w:fldChar w:fldCharType="end"/>
      </w:r>
      <w:r w:rsidRPr="00297E4F">
        <w:rPr>
          <w:rFonts w:ascii="Times New Roman" w:hAnsi="Times New Roman" w:cs="Times New Roman"/>
          <w:sz w:val="24"/>
          <w:szCs w:val="24"/>
        </w:rPr>
      </w:r>
      <w:r w:rsidRPr="00297E4F">
        <w:rPr>
          <w:rFonts w:ascii="Times New Roman" w:hAnsi="Times New Roman" w:cs="Times New Roman"/>
          <w:sz w:val="24"/>
          <w:szCs w:val="24"/>
        </w:rPr>
        <w:fldChar w:fldCharType="separate"/>
      </w:r>
      <w:r w:rsidR="003E2D07">
        <w:rPr>
          <w:rFonts w:ascii="Times New Roman" w:hAnsi="Times New Roman" w:cs="Times New Roman"/>
          <w:noProof/>
          <w:sz w:val="24"/>
          <w:szCs w:val="24"/>
        </w:rPr>
        <w:t>[7]</w:t>
      </w:r>
      <w:r w:rsidRPr="00297E4F">
        <w:rPr>
          <w:rFonts w:ascii="Times New Roman" w:hAnsi="Times New Roman" w:cs="Times New Roman"/>
          <w:sz w:val="24"/>
          <w:szCs w:val="24"/>
        </w:rPr>
        <w:fldChar w:fldCharType="end"/>
      </w:r>
      <w:r w:rsidRPr="00297E4F">
        <w:rPr>
          <w:rFonts w:ascii="Times New Roman" w:hAnsi="Times New Roman" w:cs="Times New Roman"/>
          <w:sz w:val="24"/>
          <w:szCs w:val="24"/>
        </w:rPr>
        <w:t xml:space="preserve"> found that 17% reported daily benzodiazepine use. </w:t>
      </w:r>
      <w:r w:rsidR="00B3518A">
        <w:rPr>
          <w:rFonts w:ascii="Times New Roman" w:hAnsi="Times New Roman" w:cs="Times New Roman"/>
          <w:sz w:val="24"/>
          <w:szCs w:val="24"/>
        </w:rPr>
        <w:t>Although in lesser extent than USA</w:t>
      </w:r>
      <w:r w:rsidR="00207304" w:rsidRPr="00297E4F">
        <w:rPr>
          <w:rFonts w:ascii="Times New Roman" w:hAnsi="Times New Roman" w:cs="Times New Roman"/>
          <w:sz w:val="24"/>
          <w:szCs w:val="24"/>
        </w:rPr>
        <w:t xml:space="preserve">, </w:t>
      </w:r>
      <w:r w:rsidR="00207304">
        <w:rPr>
          <w:rFonts w:ascii="Times New Roman" w:hAnsi="Times New Roman" w:cs="Times New Roman"/>
          <w:sz w:val="24"/>
          <w:szCs w:val="24"/>
        </w:rPr>
        <w:t>h</w:t>
      </w:r>
      <w:r w:rsidR="00356ECA" w:rsidRPr="00473BF1">
        <w:rPr>
          <w:rFonts w:ascii="Times New Roman" w:hAnsi="Times New Roman" w:cs="Times New Roman"/>
          <w:sz w:val="24"/>
          <w:szCs w:val="24"/>
        </w:rPr>
        <w:t>armful use</w:t>
      </w:r>
      <w:r w:rsidR="009A174E" w:rsidRPr="00473BF1">
        <w:rPr>
          <w:rFonts w:ascii="Times New Roman" w:hAnsi="Times New Roman" w:cs="Times New Roman"/>
          <w:sz w:val="24"/>
          <w:szCs w:val="24"/>
        </w:rPr>
        <w:t xml:space="preserve"> of licit and illicit drug</w:t>
      </w:r>
      <w:r w:rsidR="00356ECA" w:rsidRPr="00473BF1">
        <w:rPr>
          <w:rFonts w:ascii="Times New Roman" w:hAnsi="Times New Roman" w:cs="Times New Roman"/>
          <w:sz w:val="24"/>
          <w:szCs w:val="24"/>
        </w:rPr>
        <w:t xml:space="preserve"> continues to be a serious public health </w:t>
      </w:r>
      <w:r w:rsidR="009A174E" w:rsidRPr="00473BF1">
        <w:rPr>
          <w:rFonts w:ascii="Times New Roman" w:hAnsi="Times New Roman" w:cs="Times New Roman"/>
          <w:sz w:val="24"/>
          <w:szCs w:val="24"/>
        </w:rPr>
        <w:t>problem</w:t>
      </w:r>
      <w:r w:rsidR="00207304" w:rsidRPr="00207304">
        <w:rPr>
          <w:rFonts w:ascii="Times New Roman" w:hAnsi="Times New Roman" w:cs="Times New Roman"/>
          <w:sz w:val="24"/>
          <w:szCs w:val="24"/>
        </w:rPr>
        <w:t xml:space="preserve"> </w:t>
      </w:r>
      <w:r w:rsidR="00207304">
        <w:rPr>
          <w:rFonts w:ascii="Times New Roman" w:hAnsi="Times New Roman" w:cs="Times New Roman"/>
          <w:sz w:val="24"/>
          <w:szCs w:val="24"/>
        </w:rPr>
        <w:t>in Australia</w:t>
      </w:r>
      <w:r w:rsidR="009A174E" w:rsidRPr="00473BF1">
        <w:rPr>
          <w:rFonts w:ascii="Times New Roman" w:hAnsi="Times New Roman" w:cs="Times New Roman"/>
          <w:sz w:val="24"/>
          <w:szCs w:val="24"/>
        </w:rPr>
        <w:t xml:space="preserve">. In 2016 alone, a total of </w:t>
      </w:r>
      <w:r w:rsidR="00356ECA" w:rsidRPr="00473BF1">
        <w:rPr>
          <w:rFonts w:ascii="Times New Roman" w:hAnsi="Times New Roman" w:cs="Times New Roman"/>
          <w:sz w:val="24"/>
          <w:szCs w:val="24"/>
        </w:rPr>
        <w:t>1,808 drug induced deaths</w:t>
      </w:r>
      <w:r w:rsidR="009A174E" w:rsidRPr="00473BF1">
        <w:rPr>
          <w:rFonts w:ascii="Times New Roman" w:hAnsi="Times New Roman" w:cs="Times New Roman"/>
          <w:sz w:val="24"/>
          <w:szCs w:val="24"/>
        </w:rPr>
        <w:t xml:space="preserve"> were</w:t>
      </w:r>
      <w:r w:rsidR="00356ECA" w:rsidRPr="00473BF1">
        <w:rPr>
          <w:rFonts w:ascii="Times New Roman" w:hAnsi="Times New Roman" w:cs="Times New Roman"/>
          <w:sz w:val="24"/>
          <w:szCs w:val="24"/>
        </w:rPr>
        <w:t xml:space="preserve"> registered</w:t>
      </w:r>
      <w:r w:rsidR="009A174E" w:rsidRPr="00473BF1">
        <w:rPr>
          <w:rFonts w:ascii="Times New Roman" w:hAnsi="Times New Roman" w:cs="Times New Roman"/>
          <w:sz w:val="24"/>
          <w:szCs w:val="24"/>
        </w:rPr>
        <w:t xml:space="preserve">, which was the </w:t>
      </w:r>
      <w:r w:rsidR="00356ECA" w:rsidRPr="00473BF1">
        <w:rPr>
          <w:rFonts w:ascii="Times New Roman" w:hAnsi="Times New Roman" w:cs="Times New Roman"/>
          <w:sz w:val="24"/>
          <w:szCs w:val="24"/>
        </w:rPr>
        <w:t>highest numbe</w:t>
      </w:r>
      <w:r w:rsidR="009A174E" w:rsidRPr="00473BF1">
        <w:rPr>
          <w:rFonts w:ascii="Times New Roman" w:hAnsi="Times New Roman" w:cs="Times New Roman"/>
          <w:sz w:val="24"/>
          <w:szCs w:val="24"/>
        </w:rPr>
        <w:t xml:space="preserve">r of drug deaths in last twenty-year’s history of Australia </w:t>
      </w:r>
      <w:r w:rsidR="009A174E" w:rsidRPr="00473BF1">
        <w:rPr>
          <w:rFonts w:ascii="Times New Roman" w:hAnsi="Times New Roman" w:cs="Times New Roman"/>
          <w:sz w:val="24"/>
          <w:szCs w:val="24"/>
        </w:rPr>
        <w:fldChar w:fldCharType="begin"/>
      </w:r>
      <w:r w:rsidR="00E91912">
        <w:rPr>
          <w:rFonts w:ascii="Times New Roman" w:hAnsi="Times New Roman" w:cs="Times New Roman"/>
          <w:sz w:val="24"/>
          <w:szCs w:val="24"/>
        </w:rPr>
        <w:instrText xml:space="preserve"> ADDIN EN.CITE &lt;EndNote&gt;&lt;Cite&gt;&lt;Author&gt;Australian Bureau of Statistics&lt;/Author&gt;&lt;Year&gt;2016&lt;/Year&gt;&lt;RecNum&gt;511&lt;/RecNum&gt;&lt;DisplayText&gt;[12]&lt;/DisplayText&gt;&lt;record&gt;&lt;rec-number&gt;511&lt;/rec-number&gt;&lt;foreign-keys&gt;&lt;key app="EN" db-id="edrdpw29wxw296esez85fr9aars2sexzd9er" timestamp="1542353431"&gt;511&lt;/key&gt;&lt;/foreign-keys&gt;&lt;ref-type name="Web Page"&gt;12&lt;/ref-type&gt;&lt;contributors&gt;&lt;authors&gt;&lt;author&gt;Australian Bureau of Statistics,&lt;/author&gt;&lt;/authors&gt;&lt;/contributors&gt;&lt;titles&gt;&lt;title&gt;Drug Induced Deaths in Australia: A changing story (accessed online in November 2018). Available at: http://www.abs.gov.au/ausstats/abs@.nsf/Lookup/by%20Subject/3303.0~2016~Main%20Features~Drug%20Induced%20Deaths%20in%20Australia~6&lt;/title&gt;&lt;/titles&gt;&lt;dates&gt;&lt;year&gt;2016&lt;/year&gt;&lt;/dates&gt;&lt;urls&gt;&lt;/urls&gt;&lt;/record&gt;&lt;/Cite&gt;&lt;/EndNote&gt;</w:instrText>
      </w:r>
      <w:r w:rsidR="009A174E" w:rsidRPr="00473BF1">
        <w:rPr>
          <w:rFonts w:ascii="Times New Roman" w:hAnsi="Times New Roman" w:cs="Times New Roman"/>
          <w:sz w:val="24"/>
          <w:szCs w:val="24"/>
        </w:rPr>
        <w:fldChar w:fldCharType="separate"/>
      </w:r>
      <w:r w:rsidR="00E91912">
        <w:rPr>
          <w:rFonts w:ascii="Times New Roman" w:hAnsi="Times New Roman" w:cs="Times New Roman"/>
          <w:noProof/>
          <w:sz w:val="24"/>
          <w:szCs w:val="24"/>
        </w:rPr>
        <w:t>[12]</w:t>
      </w:r>
      <w:r w:rsidR="009A174E" w:rsidRPr="00473BF1">
        <w:rPr>
          <w:rFonts w:ascii="Times New Roman" w:hAnsi="Times New Roman" w:cs="Times New Roman"/>
          <w:sz w:val="24"/>
          <w:szCs w:val="24"/>
        </w:rPr>
        <w:fldChar w:fldCharType="end"/>
      </w:r>
      <w:r w:rsidR="009A174E" w:rsidRPr="00473BF1">
        <w:rPr>
          <w:rFonts w:ascii="Times New Roman" w:hAnsi="Times New Roman" w:cs="Times New Roman"/>
          <w:sz w:val="24"/>
          <w:szCs w:val="24"/>
        </w:rPr>
        <w:t>.</w:t>
      </w:r>
      <w:r w:rsidR="00207304">
        <w:rPr>
          <w:rFonts w:ascii="Times New Roman" w:hAnsi="Times New Roman" w:cs="Times New Roman"/>
          <w:sz w:val="24"/>
          <w:szCs w:val="24"/>
        </w:rPr>
        <w:t xml:space="preserve"> O</w:t>
      </w:r>
      <w:r w:rsidR="00207304" w:rsidRPr="00473BF1">
        <w:rPr>
          <w:rFonts w:ascii="Times New Roman" w:hAnsi="Times New Roman" w:cs="Times New Roman"/>
          <w:sz w:val="24"/>
          <w:szCs w:val="24"/>
        </w:rPr>
        <w:t xml:space="preserve">pioids, and </w:t>
      </w:r>
      <w:ins w:id="0" w:author="dewoller" w:date="2018-11-28T15:56:00Z">
        <w:r w:rsidR="00E65A07">
          <w:rPr>
            <w:rFonts w:ascii="Times New Roman" w:hAnsi="Times New Roman" w:cs="Times New Roman"/>
            <w:sz w:val="24"/>
            <w:szCs w:val="24"/>
          </w:rPr>
          <w:t>depressants (</w:t>
        </w:r>
      </w:ins>
      <w:r w:rsidR="00207304" w:rsidRPr="00473BF1">
        <w:rPr>
          <w:rFonts w:ascii="Times New Roman" w:hAnsi="Times New Roman" w:cs="Times New Roman"/>
          <w:sz w:val="24"/>
          <w:szCs w:val="24"/>
        </w:rPr>
        <w:t>benzodiazepines and barbiturates</w:t>
      </w:r>
      <w:ins w:id="1" w:author="dewoller" w:date="2018-11-28T15:56:00Z">
        <w:r w:rsidR="00E65A07">
          <w:rPr>
            <w:rFonts w:ascii="Times New Roman" w:hAnsi="Times New Roman" w:cs="Times New Roman"/>
            <w:sz w:val="24"/>
            <w:szCs w:val="24"/>
          </w:rPr>
          <w:t>)</w:t>
        </w:r>
      </w:ins>
      <w:r w:rsidR="00207304" w:rsidRPr="00473BF1">
        <w:rPr>
          <w:rFonts w:ascii="Times New Roman" w:hAnsi="Times New Roman" w:cs="Times New Roman"/>
          <w:sz w:val="24"/>
          <w:szCs w:val="24"/>
        </w:rPr>
        <w:t xml:space="preserve"> </w:t>
      </w:r>
      <w:r w:rsidR="00207304">
        <w:rPr>
          <w:rFonts w:ascii="Times New Roman" w:hAnsi="Times New Roman" w:cs="Times New Roman"/>
          <w:sz w:val="24"/>
          <w:szCs w:val="24"/>
        </w:rPr>
        <w:t xml:space="preserve">were the </w:t>
      </w:r>
      <w:ins w:id="2" w:author="dewoller" w:date="2018-11-28T15:56:00Z">
        <w:r w:rsidR="00E65A07">
          <w:rPr>
            <w:rFonts w:ascii="Times New Roman" w:hAnsi="Times New Roman" w:cs="Times New Roman"/>
            <w:sz w:val="24"/>
            <w:szCs w:val="24"/>
          </w:rPr>
          <w:t xml:space="preserve">two </w:t>
        </w:r>
      </w:ins>
      <w:r w:rsidR="00207304">
        <w:rPr>
          <w:rFonts w:ascii="Times New Roman" w:hAnsi="Times New Roman" w:cs="Times New Roman"/>
          <w:sz w:val="24"/>
          <w:szCs w:val="24"/>
        </w:rPr>
        <w:t>m</w:t>
      </w:r>
      <w:r w:rsidR="009E18AF" w:rsidRPr="00473BF1">
        <w:rPr>
          <w:rFonts w:ascii="Times New Roman" w:hAnsi="Times New Roman" w:cs="Times New Roman"/>
          <w:sz w:val="24"/>
          <w:szCs w:val="24"/>
        </w:rPr>
        <w:t>ost common class</w:t>
      </w:r>
      <w:ins w:id="3" w:author="dewoller" w:date="2018-11-28T15:56:00Z">
        <w:r w:rsidR="00E65A07">
          <w:rPr>
            <w:rFonts w:ascii="Times New Roman" w:hAnsi="Times New Roman" w:cs="Times New Roman"/>
            <w:sz w:val="24"/>
            <w:szCs w:val="24"/>
          </w:rPr>
          <w:t>es</w:t>
        </w:r>
      </w:ins>
      <w:r w:rsidR="009E18AF" w:rsidRPr="00473BF1">
        <w:rPr>
          <w:rFonts w:ascii="Times New Roman" w:hAnsi="Times New Roman" w:cs="Times New Roman"/>
          <w:sz w:val="24"/>
          <w:szCs w:val="24"/>
        </w:rPr>
        <w:t xml:space="preserve"> of drug identified on toxicology reports in drug induced deaths </w:t>
      </w:r>
      <w:r w:rsidR="009E18AF" w:rsidRPr="00473BF1">
        <w:rPr>
          <w:rFonts w:ascii="Times New Roman" w:hAnsi="Times New Roman" w:cs="Times New Roman"/>
          <w:sz w:val="24"/>
          <w:szCs w:val="24"/>
        </w:rPr>
        <w:fldChar w:fldCharType="begin"/>
      </w:r>
      <w:r w:rsidR="00E91912">
        <w:rPr>
          <w:rFonts w:ascii="Times New Roman" w:hAnsi="Times New Roman" w:cs="Times New Roman"/>
          <w:sz w:val="24"/>
          <w:szCs w:val="24"/>
        </w:rPr>
        <w:instrText xml:space="preserve"> ADDIN EN.CITE &lt;EndNote&gt;&lt;Cite&gt;&lt;Author&gt;Australian Bureau of Statistics&lt;/Author&gt;&lt;Year&gt;2016&lt;/Year&gt;&lt;RecNum&gt;511&lt;/RecNum&gt;&lt;DisplayText&gt;[12]&lt;/DisplayText&gt;&lt;record&gt;&lt;rec-number&gt;511&lt;/rec-number&gt;&lt;foreign-keys&gt;&lt;key app="EN" db-id="edrdpw29wxw296esez85fr9aars2sexzd9er" timestamp="1542353431"&gt;511&lt;/key&gt;&lt;/foreign-keys&gt;&lt;ref-type name="Web Page"&gt;12&lt;/ref-type&gt;&lt;contributors&gt;&lt;authors&gt;&lt;author&gt;Australian Bureau of Statistics,&lt;/author&gt;&lt;/authors&gt;&lt;/contributors&gt;&lt;titles&gt;&lt;title&gt;Drug Induced Deaths in Australia: A changing story (accessed online in November 2018). Available at: http://www.abs.gov.au/ausstats/abs@.nsf/Lookup/by%20Subject/3303.0~2016~Main%20Features~Drug%20Induced%20Deaths%20in%20Australia~6&lt;/title&gt;&lt;/titles&gt;&lt;dates&gt;&lt;year&gt;2016&lt;/year&gt;&lt;/dates&gt;&lt;urls&gt;&lt;/urls&gt;&lt;/record&gt;&lt;/Cite&gt;&lt;/EndNote&gt;</w:instrText>
      </w:r>
      <w:r w:rsidR="009E18AF" w:rsidRPr="00473BF1">
        <w:rPr>
          <w:rFonts w:ascii="Times New Roman" w:hAnsi="Times New Roman" w:cs="Times New Roman"/>
          <w:sz w:val="24"/>
          <w:szCs w:val="24"/>
        </w:rPr>
        <w:fldChar w:fldCharType="separate"/>
      </w:r>
      <w:r w:rsidR="00E91912">
        <w:rPr>
          <w:rFonts w:ascii="Times New Roman" w:hAnsi="Times New Roman" w:cs="Times New Roman"/>
          <w:noProof/>
          <w:sz w:val="24"/>
          <w:szCs w:val="24"/>
        </w:rPr>
        <w:t>[12]</w:t>
      </w:r>
      <w:r w:rsidR="009E18AF" w:rsidRPr="00473BF1">
        <w:rPr>
          <w:rFonts w:ascii="Times New Roman" w:hAnsi="Times New Roman" w:cs="Times New Roman"/>
          <w:sz w:val="24"/>
          <w:szCs w:val="24"/>
        </w:rPr>
        <w:fldChar w:fldCharType="end"/>
      </w:r>
      <w:r w:rsidR="009E18AF" w:rsidRPr="00473BF1">
        <w:rPr>
          <w:rFonts w:ascii="Times New Roman" w:hAnsi="Times New Roman" w:cs="Times New Roman"/>
          <w:sz w:val="24"/>
          <w:szCs w:val="24"/>
        </w:rPr>
        <w:t xml:space="preserve">. </w:t>
      </w:r>
      <w:r w:rsidR="006A15F1">
        <w:rPr>
          <w:rFonts w:ascii="Times New Roman" w:hAnsi="Times New Roman" w:cs="Times New Roman"/>
          <w:sz w:val="24"/>
          <w:szCs w:val="24"/>
        </w:rPr>
        <w:t>G</w:t>
      </w:r>
      <w:r w:rsidR="003D2960" w:rsidRPr="003D2960">
        <w:rPr>
          <w:rFonts w:ascii="Times New Roman" w:hAnsi="Times New Roman" w:cs="Times New Roman"/>
          <w:sz w:val="24"/>
          <w:szCs w:val="24"/>
        </w:rPr>
        <w:t xml:space="preserve">uidelines </w:t>
      </w:r>
      <w:r w:rsidR="003D2960">
        <w:rPr>
          <w:rFonts w:ascii="Times New Roman" w:hAnsi="Times New Roman" w:cs="Times New Roman"/>
          <w:sz w:val="24"/>
          <w:szCs w:val="24"/>
        </w:rPr>
        <w:t>by</w:t>
      </w:r>
      <w:r w:rsidR="003D2960" w:rsidRPr="003D2960">
        <w:rPr>
          <w:rFonts w:ascii="Times New Roman" w:hAnsi="Times New Roman" w:cs="Times New Roman"/>
          <w:sz w:val="24"/>
          <w:szCs w:val="24"/>
        </w:rPr>
        <w:t xml:space="preserve"> The Royal Australian College of General Practitioners recommend that a pain specialist </w:t>
      </w:r>
      <w:del w:id="4" w:author="dewoller" w:date="2018-11-28T15:57:00Z">
        <w:r w:rsidR="003D2960" w:rsidRPr="003D2960" w:rsidDel="00E65A07">
          <w:rPr>
            <w:rFonts w:ascii="Times New Roman" w:hAnsi="Times New Roman" w:cs="Times New Roman"/>
            <w:sz w:val="24"/>
            <w:szCs w:val="24"/>
          </w:rPr>
          <w:delText xml:space="preserve">is </w:delText>
        </w:r>
      </w:del>
      <w:ins w:id="5" w:author="dewoller" w:date="2018-11-28T15:57:00Z">
        <w:r w:rsidR="00E65A07">
          <w:rPr>
            <w:rFonts w:ascii="Times New Roman" w:hAnsi="Times New Roman" w:cs="Times New Roman"/>
            <w:sz w:val="24"/>
            <w:szCs w:val="24"/>
          </w:rPr>
          <w:t xml:space="preserve">be </w:t>
        </w:r>
      </w:ins>
      <w:r w:rsidR="003D2960" w:rsidRPr="003D2960">
        <w:rPr>
          <w:rFonts w:ascii="Times New Roman" w:hAnsi="Times New Roman" w:cs="Times New Roman"/>
          <w:sz w:val="24"/>
          <w:szCs w:val="24"/>
        </w:rPr>
        <w:t xml:space="preserve">involved in the care of </w:t>
      </w:r>
      <w:ins w:id="6" w:author="dewoller" w:date="2018-11-28T15:57:00Z">
        <w:r w:rsidR="00E65A07" w:rsidRPr="003D2960">
          <w:rPr>
            <w:rFonts w:ascii="Times New Roman" w:hAnsi="Times New Roman" w:cs="Times New Roman"/>
            <w:sz w:val="24"/>
            <w:szCs w:val="24"/>
          </w:rPr>
          <w:t xml:space="preserve">chronic pain </w:t>
        </w:r>
      </w:ins>
      <w:r w:rsidR="003D2960" w:rsidRPr="003D2960">
        <w:rPr>
          <w:rFonts w:ascii="Times New Roman" w:hAnsi="Times New Roman" w:cs="Times New Roman"/>
          <w:sz w:val="24"/>
          <w:szCs w:val="24"/>
        </w:rPr>
        <w:t xml:space="preserve">patients </w:t>
      </w:r>
      <w:del w:id="7" w:author="dewoller" w:date="2018-11-28T15:57:00Z">
        <w:r w:rsidR="003D2960" w:rsidRPr="003D2960" w:rsidDel="00E65A07">
          <w:rPr>
            <w:rFonts w:ascii="Times New Roman" w:hAnsi="Times New Roman" w:cs="Times New Roman"/>
            <w:sz w:val="24"/>
            <w:szCs w:val="24"/>
          </w:rPr>
          <w:delText xml:space="preserve">with chronic pain </w:delText>
        </w:r>
      </w:del>
      <w:r w:rsidR="003D2960" w:rsidRPr="003D2960">
        <w:rPr>
          <w:rFonts w:ascii="Times New Roman" w:hAnsi="Times New Roman" w:cs="Times New Roman"/>
          <w:sz w:val="24"/>
          <w:szCs w:val="24"/>
        </w:rPr>
        <w:t>who take multiple psychoactive medications including benzodiazepines</w:t>
      </w:r>
      <w:r w:rsidR="003D2960">
        <w:rPr>
          <w:rFonts w:ascii="Times New Roman" w:hAnsi="Times New Roman" w:cs="Times New Roman"/>
          <w:sz w:val="24"/>
          <w:szCs w:val="24"/>
        </w:rPr>
        <w:t xml:space="preserve"> </w:t>
      </w:r>
      <w:r w:rsidR="003D2960">
        <w:rPr>
          <w:rFonts w:ascii="Times New Roman" w:hAnsi="Times New Roman" w:cs="Times New Roman"/>
          <w:sz w:val="24"/>
          <w:szCs w:val="24"/>
        </w:rPr>
        <w:fldChar w:fldCharType="begin"/>
      </w:r>
      <w:r w:rsidR="00E91912">
        <w:rPr>
          <w:rFonts w:ascii="Times New Roman" w:hAnsi="Times New Roman" w:cs="Times New Roman"/>
          <w:sz w:val="24"/>
          <w:szCs w:val="24"/>
        </w:rPr>
        <w:instrText xml:space="preserve"> ADDIN EN.CITE &lt;EndNote&gt;&lt;Cite&gt;&lt;Author&gt;The Royal Australian College of General Practitioners&lt;/Author&gt;&lt;Year&gt;2015&lt;/Year&gt;&lt;RecNum&gt;521&lt;/RecNum&gt;&lt;DisplayText&gt;[13]&lt;/DisplayText&gt;&lt;record&gt;&lt;rec-number&gt;521&lt;/rec-number&gt;&lt;foreign-keys&gt;&lt;key app="EN" db-id="edrdpw29wxw296esez85fr9aars2sexzd9er" timestamp="1542788500"&gt;521&lt;/key&gt;&lt;/foreign-keys&gt;&lt;ref-type name="Web Page"&gt;12&lt;/ref-type&gt;&lt;contributors&gt;&lt;authors&gt;&lt;author&gt;The Royal Australian College of General Practitioners,&lt;/author&gt;&lt;/authors&gt;&lt;/contributors&gt;&lt;titles&gt;&lt;title&gt;Prescribing drugs of dependence in general practice. Accessed in November 2018 from https://www.racgp.org.au/clinical-resources/clinical-guidelines/key-racgp-guidelines/view-all-racgp-guidelines/prescribing-drugs-of-dependence&lt;/title&gt;&lt;/titles&gt;&lt;dates&gt;&lt;year&gt;2015&lt;/year&gt;&lt;/dates&gt;&lt;urls&gt;&lt;/urls&gt;&lt;/record&gt;&lt;/Cite&gt;&lt;/EndNote&gt;</w:instrText>
      </w:r>
      <w:r w:rsidR="003D2960">
        <w:rPr>
          <w:rFonts w:ascii="Times New Roman" w:hAnsi="Times New Roman" w:cs="Times New Roman"/>
          <w:sz w:val="24"/>
          <w:szCs w:val="24"/>
        </w:rPr>
        <w:fldChar w:fldCharType="separate"/>
      </w:r>
      <w:r w:rsidR="00E91912">
        <w:rPr>
          <w:rFonts w:ascii="Times New Roman" w:hAnsi="Times New Roman" w:cs="Times New Roman"/>
          <w:noProof/>
          <w:sz w:val="24"/>
          <w:szCs w:val="24"/>
        </w:rPr>
        <w:t>[13]</w:t>
      </w:r>
      <w:r w:rsidR="003D2960">
        <w:rPr>
          <w:rFonts w:ascii="Times New Roman" w:hAnsi="Times New Roman" w:cs="Times New Roman"/>
          <w:sz w:val="24"/>
          <w:szCs w:val="24"/>
        </w:rPr>
        <w:fldChar w:fldCharType="end"/>
      </w:r>
      <w:r w:rsidR="003D2960" w:rsidRPr="003D2960">
        <w:rPr>
          <w:rFonts w:ascii="Times New Roman" w:hAnsi="Times New Roman" w:cs="Times New Roman"/>
          <w:sz w:val="24"/>
          <w:szCs w:val="24"/>
        </w:rPr>
        <w:t>.</w:t>
      </w:r>
    </w:p>
    <w:p w:rsidR="009A174E" w:rsidRPr="00C64001" w:rsidRDefault="009A174E" w:rsidP="00C64001">
      <w:pPr>
        <w:pStyle w:val="NoSpacing"/>
        <w:spacing w:line="360" w:lineRule="auto"/>
        <w:rPr>
          <w:rFonts w:ascii="Times New Roman" w:hAnsi="Times New Roman" w:cs="Times New Roman"/>
          <w:sz w:val="24"/>
          <w:szCs w:val="24"/>
        </w:rPr>
      </w:pPr>
    </w:p>
    <w:p w:rsidR="00DC5ECF" w:rsidRDefault="00C64001" w:rsidP="00C64001">
      <w:pPr>
        <w:pStyle w:val="NoSpacing"/>
        <w:spacing w:line="360" w:lineRule="auto"/>
        <w:rPr>
          <w:rFonts w:ascii="Times New Roman" w:hAnsi="Times New Roman" w:cs="Times New Roman"/>
          <w:sz w:val="24"/>
          <w:szCs w:val="24"/>
        </w:rPr>
      </w:pPr>
      <w:r w:rsidRPr="00C64001">
        <w:rPr>
          <w:rFonts w:ascii="Times New Roman" w:hAnsi="Times New Roman" w:cs="Times New Roman"/>
          <w:sz w:val="24"/>
          <w:szCs w:val="24"/>
        </w:rPr>
        <w:t xml:space="preserve">Although some previous studies examined the extent of concurrent and potentially problematic prescribing of opioids and benzodiazepines in USA </w:t>
      </w:r>
      <w:r w:rsidR="00BC0B3B">
        <w:rPr>
          <w:rFonts w:ascii="Times New Roman" w:hAnsi="Times New Roman" w:cs="Times New Roman"/>
          <w:sz w:val="24"/>
          <w:szCs w:val="24"/>
        </w:rPr>
        <w:fldChar w:fldCharType="begin">
          <w:fldData xml:space="preserve">PEVuZE5vdGU+PENpdGU+PEF1dGhvcj5Id2FuZzwvQXV0aG9yPjxZZWFyPjIwMTY8L1llYXI+PFJl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</w:fldData>
        </w:fldChar>
      </w:r>
      <w:r w:rsidR="00E91912">
        <w:rPr>
          <w:rFonts w:ascii="Times New Roman" w:hAnsi="Times New Roman" w:cs="Times New Roman"/>
          <w:sz w:val="24"/>
          <w:szCs w:val="24"/>
        </w:rPr>
        <w:instrText xml:space="preserve"> ADDIN EN.CITE </w:instrText>
      </w:r>
      <w:r w:rsidR="00E91912">
        <w:rPr>
          <w:rFonts w:ascii="Times New Roman" w:hAnsi="Times New Roman" w:cs="Times New Roman"/>
          <w:sz w:val="24"/>
          <w:szCs w:val="24"/>
        </w:rPr>
        <w:fldChar w:fldCharType="begin">
          <w:fldData xml:space="preserve">PEVuZE5vdGU+PENpdGU+PEF1dGhvcj5Id2FuZzwvQXV0aG9yPjxZZWFyPjIwMTY8L1llYXI+PFJl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</w:fldData>
        </w:fldChar>
      </w:r>
      <w:r w:rsidR="00E91912">
        <w:rPr>
          <w:rFonts w:ascii="Times New Roman" w:hAnsi="Times New Roman" w:cs="Times New Roman"/>
          <w:sz w:val="24"/>
          <w:szCs w:val="24"/>
        </w:rPr>
        <w:instrText xml:space="preserve"> ADDIN EN.CITE.DATA </w:instrText>
      </w:r>
      <w:r w:rsidR="00E91912">
        <w:rPr>
          <w:rFonts w:ascii="Times New Roman" w:hAnsi="Times New Roman" w:cs="Times New Roman"/>
          <w:sz w:val="24"/>
          <w:szCs w:val="24"/>
        </w:rPr>
      </w:r>
      <w:r w:rsidR="00E91912">
        <w:rPr>
          <w:rFonts w:ascii="Times New Roman" w:hAnsi="Times New Roman" w:cs="Times New Roman"/>
          <w:sz w:val="24"/>
          <w:szCs w:val="24"/>
        </w:rPr>
        <w:fldChar w:fldCharType="end"/>
      </w:r>
      <w:r w:rsidR="00BC0B3B">
        <w:rPr>
          <w:rFonts w:ascii="Times New Roman" w:hAnsi="Times New Roman" w:cs="Times New Roman"/>
          <w:sz w:val="24"/>
          <w:szCs w:val="24"/>
        </w:rPr>
      </w:r>
      <w:r w:rsidR="00BC0B3B">
        <w:rPr>
          <w:rFonts w:ascii="Times New Roman" w:hAnsi="Times New Roman" w:cs="Times New Roman"/>
          <w:sz w:val="24"/>
          <w:szCs w:val="24"/>
        </w:rPr>
        <w:fldChar w:fldCharType="separate"/>
      </w:r>
      <w:r w:rsidR="00E91912">
        <w:rPr>
          <w:rFonts w:ascii="Times New Roman" w:hAnsi="Times New Roman" w:cs="Times New Roman"/>
          <w:noProof/>
          <w:sz w:val="24"/>
          <w:szCs w:val="24"/>
        </w:rPr>
        <w:t>[8,14,15]</w:t>
      </w:r>
      <w:r w:rsidR="00BC0B3B">
        <w:rPr>
          <w:rFonts w:ascii="Times New Roman" w:hAnsi="Times New Roman" w:cs="Times New Roman"/>
          <w:sz w:val="24"/>
          <w:szCs w:val="24"/>
        </w:rPr>
        <w:fldChar w:fldCharType="end"/>
      </w:r>
      <w:r w:rsidRPr="00C64001">
        <w:rPr>
          <w:rFonts w:ascii="Times New Roman" w:hAnsi="Times New Roman" w:cs="Times New Roman"/>
          <w:sz w:val="24"/>
          <w:szCs w:val="24"/>
        </w:rPr>
        <w:t xml:space="preserve"> and other settings </w:t>
      </w:r>
      <w:r w:rsidR="006A15F1">
        <w:rPr>
          <w:rFonts w:ascii="Times New Roman" w:hAnsi="Times New Roman" w:cs="Times New Roman"/>
          <w:sz w:val="24"/>
          <w:szCs w:val="24"/>
        </w:rPr>
        <w:fldChar w:fldCharType="begin"/>
      </w:r>
      <w:r w:rsidR="00E91912">
        <w:rPr>
          <w:rFonts w:ascii="Times New Roman" w:hAnsi="Times New Roman" w:cs="Times New Roman"/>
          <w:sz w:val="24"/>
          <w:szCs w:val="24"/>
        </w:rPr>
        <w:instrText xml:space="preserve"> ADDIN EN.CITE &lt;EndNote&gt;&lt;Cite&gt;&lt;Author&gt;Zin&lt;/Author&gt;&lt;Year&gt;2017&lt;/Year&gt;&lt;RecNum&gt;519&lt;/RecNum&gt;&lt;DisplayText&gt;[16]&lt;/DisplayText&gt;&lt;record&gt;&lt;rec-number&gt;519&lt;/rec-number&gt;&lt;foreign-keys&gt;&lt;key app="EN" db-id="edrdpw29wxw296esez85fr9aars2sexzd9er" timestamp="1542588792"&gt;519&lt;/key&gt;&lt;/foreign-keys&gt;&lt;ref-type name="Journal Article"&gt;17&lt;/ref-type&gt;&lt;contributors&gt;&lt;authors&gt;&lt;author&gt;Zin, C. S.&lt;/author&gt;&lt;author&gt;Ismail, F.&lt;/author&gt;&lt;/authors&gt;&lt;/contributors&gt;&lt;auth-address&gt;Kulliyyah of Pharmacy, International Islamic University Malaysia, Bandar Indera Mahkota, Kuantan, Pahang, Malaysia.&lt;/auth-address&gt;&lt;titles&gt;&lt;title&gt;Co-prescription of opioids with benzodiazepine and other co-medications among opioid users: differential in opioid doses&lt;/title&gt;&lt;secondary-title&gt;J Pain Res&lt;/secondary-title&gt;&lt;/titles&gt;&lt;periodical&gt;&lt;full-title&gt;J Pain Res&lt;/full-title&gt;&lt;/periodical&gt;&lt;pages&gt;249-257&lt;/pages&gt;&lt;volume&gt;10&lt;/volume&gt;&lt;edition&gt;2017/02/10&lt;/edition&gt;&lt;keywords&gt;&lt;keyword&gt;benzodiazepine&lt;/keyword&gt;&lt;keyword&gt;co-medication&lt;/keyword&gt;&lt;keyword&gt;co-prescription&lt;/keyword&gt;&lt;keyword&gt;opioid&lt;/keyword&gt;&lt;keyword&gt;opioid users&lt;/keyword&gt;&lt;keyword&gt;pain&lt;/keyword&gt;&lt;/keywords&gt;&lt;dates&gt;&lt;year&gt;2017&lt;/year&gt;&lt;/dates&gt;&lt;isbn&gt;1178-7090 (Print)&amp;#xD;1178-7090 (Linking)&lt;/isbn&gt;&lt;accession-num&gt;28182128&lt;/accession-num&gt;&lt;urls&gt;&lt;related-urls&gt;&lt;url&gt;https://www.ncbi.nlm.nih.gov/pubmed/28182128&lt;/url&gt;&lt;/related-urls&gt;&lt;/urls&gt;&lt;custom2&gt;PMC5279838&lt;/custom2&gt;&lt;electronic-resource-num&gt;10.2147/JPR.S122853&lt;/electronic-resource-num&gt;&lt;/record&gt;&lt;/Cite&gt;&lt;/EndNote&gt;</w:instrText>
      </w:r>
      <w:r w:rsidR="006A15F1">
        <w:rPr>
          <w:rFonts w:ascii="Times New Roman" w:hAnsi="Times New Roman" w:cs="Times New Roman"/>
          <w:sz w:val="24"/>
          <w:szCs w:val="24"/>
        </w:rPr>
        <w:fldChar w:fldCharType="separate"/>
      </w:r>
      <w:r w:rsidR="00E91912">
        <w:rPr>
          <w:rFonts w:ascii="Times New Roman" w:hAnsi="Times New Roman" w:cs="Times New Roman"/>
          <w:noProof/>
          <w:sz w:val="24"/>
          <w:szCs w:val="24"/>
        </w:rPr>
        <w:t>[16]</w:t>
      </w:r>
      <w:r w:rsidR="006A15F1">
        <w:rPr>
          <w:rFonts w:ascii="Times New Roman" w:hAnsi="Times New Roman" w:cs="Times New Roman"/>
          <w:sz w:val="24"/>
          <w:szCs w:val="24"/>
        </w:rPr>
        <w:fldChar w:fldCharType="end"/>
      </w:r>
      <w:r w:rsidRPr="00C64001">
        <w:rPr>
          <w:rFonts w:ascii="Times New Roman" w:hAnsi="Times New Roman" w:cs="Times New Roman"/>
          <w:sz w:val="24"/>
          <w:szCs w:val="24"/>
        </w:rPr>
        <w:t xml:space="preserve">, </w:t>
      </w:r>
      <w:r w:rsidR="00E369D1">
        <w:rPr>
          <w:rFonts w:ascii="Times New Roman" w:hAnsi="Times New Roman" w:cs="Times New Roman"/>
          <w:sz w:val="24"/>
          <w:szCs w:val="24"/>
        </w:rPr>
        <w:t>a clear picture of concurrent dispensing of these medicines in Australia is lacking</w:t>
      </w:r>
      <w:r w:rsidRPr="00C64001">
        <w:rPr>
          <w:rFonts w:ascii="Times New Roman" w:hAnsi="Times New Roman" w:cs="Times New Roman"/>
          <w:sz w:val="24"/>
          <w:szCs w:val="24"/>
        </w:rPr>
        <w:t xml:space="preserve">. </w:t>
      </w:r>
      <w:r>
        <w:rPr>
          <w:rFonts w:ascii="Times New Roman" w:hAnsi="Times New Roman" w:cs="Times New Roman"/>
          <w:sz w:val="24"/>
          <w:szCs w:val="24"/>
        </w:rPr>
        <w:t xml:space="preserve">Also, as </w:t>
      </w:r>
      <w:r w:rsidRPr="00C64001">
        <w:rPr>
          <w:rFonts w:ascii="Times New Roman" w:hAnsi="Times New Roman" w:cs="Times New Roman"/>
          <w:sz w:val="24"/>
          <w:szCs w:val="24"/>
        </w:rPr>
        <w:t xml:space="preserve">prescribing behaviours and subsequent dispensing of these medicines are likely to vary nationally and across </w:t>
      </w:r>
      <w:r w:rsidR="00475D70">
        <w:rPr>
          <w:rFonts w:ascii="Times New Roman" w:hAnsi="Times New Roman" w:cs="Times New Roman"/>
          <w:sz w:val="24"/>
          <w:szCs w:val="24"/>
        </w:rPr>
        <w:t xml:space="preserve">locations </w:t>
      </w:r>
      <w:r w:rsidR="0017213A">
        <w:rPr>
          <w:rFonts w:ascii="Times New Roman" w:hAnsi="Times New Roman" w:cs="Times New Roman"/>
          <w:sz w:val="24"/>
          <w:szCs w:val="24"/>
        </w:rPr>
        <w:fldChar w:fldCharType="begin">
          <w:fldData xml:space="preserve">PEVuZE5vdGU+PENpdGU+PEF1dGhvcj5IZXJuYW5kZXo8L0F1dGhvcj48WWVhcj4yMDE4PC9ZZWFy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</w:fldData>
        </w:fldChar>
      </w:r>
      <w:r w:rsidR="00E91912">
        <w:rPr>
          <w:rFonts w:ascii="Times New Roman" w:hAnsi="Times New Roman" w:cs="Times New Roman"/>
          <w:sz w:val="24"/>
          <w:szCs w:val="24"/>
        </w:rPr>
        <w:instrText xml:space="preserve"> ADDIN EN.CITE </w:instrText>
      </w:r>
      <w:r w:rsidR="00E91912">
        <w:rPr>
          <w:rFonts w:ascii="Times New Roman" w:hAnsi="Times New Roman" w:cs="Times New Roman"/>
          <w:sz w:val="24"/>
          <w:szCs w:val="24"/>
        </w:rPr>
        <w:fldChar w:fldCharType="begin">
          <w:fldData xml:space="preserve">PEVuZE5vdGU+PENpdGU+PEF1dGhvcj5IZXJuYW5kZXo8L0F1dGhvcj48WWVhcj4yMDE4PC9ZZWFy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</w:fldData>
        </w:fldChar>
      </w:r>
      <w:r w:rsidR="00E91912">
        <w:rPr>
          <w:rFonts w:ascii="Times New Roman" w:hAnsi="Times New Roman" w:cs="Times New Roman"/>
          <w:sz w:val="24"/>
          <w:szCs w:val="24"/>
        </w:rPr>
        <w:instrText xml:space="preserve"> ADDIN EN.CITE.DATA </w:instrText>
      </w:r>
      <w:r w:rsidR="00E91912">
        <w:rPr>
          <w:rFonts w:ascii="Times New Roman" w:hAnsi="Times New Roman" w:cs="Times New Roman"/>
          <w:sz w:val="24"/>
          <w:szCs w:val="24"/>
        </w:rPr>
      </w:r>
      <w:r w:rsidR="00E91912">
        <w:rPr>
          <w:rFonts w:ascii="Times New Roman" w:hAnsi="Times New Roman" w:cs="Times New Roman"/>
          <w:sz w:val="24"/>
          <w:szCs w:val="24"/>
        </w:rPr>
        <w:fldChar w:fldCharType="end"/>
      </w:r>
      <w:r w:rsidR="0017213A">
        <w:rPr>
          <w:rFonts w:ascii="Times New Roman" w:hAnsi="Times New Roman" w:cs="Times New Roman"/>
          <w:sz w:val="24"/>
          <w:szCs w:val="24"/>
        </w:rPr>
      </w:r>
      <w:r w:rsidR="0017213A">
        <w:rPr>
          <w:rFonts w:ascii="Times New Roman" w:hAnsi="Times New Roman" w:cs="Times New Roman"/>
          <w:sz w:val="24"/>
          <w:szCs w:val="24"/>
        </w:rPr>
        <w:fldChar w:fldCharType="separate"/>
      </w:r>
      <w:r w:rsidR="00E91912">
        <w:rPr>
          <w:rFonts w:ascii="Times New Roman" w:hAnsi="Times New Roman" w:cs="Times New Roman"/>
          <w:noProof/>
          <w:sz w:val="24"/>
          <w:szCs w:val="24"/>
        </w:rPr>
        <w:t>[17,18]</w:t>
      </w:r>
      <w:r w:rsidR="0017213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75D70">
        <w:rPr>
          <w:rFonts w:ascii="Times New Roman" w:hAnsi="Times New Roman" w:cs="Times New Roman"/>
          <w:sz w:val="24"/>
          <w:szCs w:val="24"/>
        </w:rPr>
        <w:t xml:space="preserve">it would be useful to examine the variation of concurrent dispensing across small geographical areas. </w:t>
      </w:r>
      <w:r w:rsidR="00DC5ECF" w:rsidRPr="00DC5ECF">
        <w:rPr>
          <w:rFonts w:ascii="Times New Roman" w:hAnsi="Times New Roman" w:cs="Times New Roman"/>
          <w:sz w:val="24"/>
          <w:szCs w:val="24"/>
        </w:rPr>
        <w:t xml:space="preserve">Using a large national </w:t>
      </w:r>
      <w:r w:rsidR="00E369D1">
        <w:rPr>
          <w:rFonts w:ascii="Times New Roman" w:hAnsi="Times New Roman" w:cs="Times New Roman"/>
          <w:sz w:val="24"/>
          <w:szCs w:val="24"/>
        </w:rPr>
        <w:t xml:space="preserve">administrative dataset this study examined the (i) levels of concurrent use of opioids and benzodiazepines between 2013-2016, (ii) the variation in concurrent use across local government areas, and (iii) predictors of concurrent use. </w:t>
      </w:r>
    </w:p>
    <w:p w:rsidR="00C5422A" w:rsidRDefault="00C5422A" w:rsidP="00C64001">
      <w:pPr>
        <w:pStyle w:val="NoSpacing"/>
        <w:spacing w:line="360" w:lineRule="auto"/>
        <w:rPr>
          <w:rFonts w:ascii="Times New Roman" w:hAnsi="Times New Roman" w:cs="Times New Roman"/>
          <w:b/>
          <w:sz w:val="24"/>
          <w:szCs w:val="24"/>
        </w:rPr>
      </w:pPr>
    </w:p>
    <w:p w:rsidR="00AB5AF3" w:rsidRPr="00DC5ECF" w:rsidRDefault="00AB5AF3" w:rsidP="00C64001">
      <w:pPr>
        <w:pStyle w:val="NoSpacing"/>
        <w:spacing w:line="360" w:lineRule="auto"/>
        <w:rPr>
          <w:rFonts w:ascii="Times New Roman" w:hAnsi="Times New Roman" w:cs="Times New Roman"/>
          <w:b/>
          <w:sz w:val="24"/>
          <w:szCs w:val="24"/>
        </w:rPr>
      </w:pPr>
      <w:r w:rsidRPr="00DC5ECF">
        <w:rPr>
          <w:rFonts w:ascii="Times New Roman" w:hAnsi="Times New Roman" w:cs="Times New Roman"/>
          <w:b/>
          <w:sz w:val="24"/>
          <w:szCs w:val="24"/>
        </w:rPr>
        <w:t>Methods</w:t>
      </w:r>
    </w:p>
    <w:p w:rsidR="00DC5ECF" w:rsidRDefault="00DC5ECF" w:rsidP="00DC5ECF">
      <w:pPr>
        <w:pStyle w:val="NoSpacing"/>
        <w:spacing w:line="360" w:lineRule="auto"/>
        <w:rPr>
          <w:rFonts w:ascii="Times New Roman" w:hAnsi="Times New Roman" w:cs="Times New Roman"/>
          <w:sz w:val="24"/>
          <w:szCs w:val="24"/>
        </w:rPr>
      </w:pPr>
    </w:p>
    <w:p w:rsidR="0031435E" w:rsidRPr="0031435E" w:rsidRDefault="0031435E" w:rsidP="0031435E">
      <w:pPr>
        <w:spacing w:line="360" w:lineRule="auto"/>
        <w:rPr>
          <w:rFonts w:ascii="Times New Roman" w:hAnsi="Times New Roman" w:cs="Times New Roman"/>
          <w:b/>
          <w:i/>
          <w:sz w:val="24"/>
          <w:szCs w:val="24"/>
        </w:rPr>
      </w:pPr>
      <w:r w:rsidRPr="0031435E">
        <w:rPr>
          <w:rFonts w:ascii="Times New Roman" w:hAnsi="Times New Roman" w:cs="Times New Roman"/>
          <w:b/>
          <w:i/>
          <w:sz w:val="24"/>
          <w:szCs w:val="24"/>
        </w:rPr>
        <w:t>Dataset</w:t>
      </w:r>
    </w:p>
    <w:p w:rsidR="0031435E" w:rsidRPr="0072514C" w:rsidRDefault="0031435E" w:rsidP="0031435E">
      <w:pPr>
        <w:spacing w:line="360" w:lineRule="auto"/>
        <w:rPr>
          <w:rFonts w:ascii="Times New Roman" w:hAnsi="Times New Roman" w:cs="Times New Roman"/>
          <w:sz w:val="24"/>
          <w:szCs w:val="24"/>
        </w:rPr>
      </w:pPr>
      <w:bookmarkStart w:id="8" w:name="_Hlk525653239"/>
      <w:r w:rsidRPr="0072514C">
        <w:rPr>
          <w:rFonts w:ascii="Times New Roman" w:hAnsi="Times New Roman" w:cs="Times New Roman"/>
          <w:sz w:val="24"/>
          <w:szCs w:val="24"/>
        </w:rPr>
        <w:t xml:space="preserve">We used 10% sample of de-identified unit record </w:t>
      </w:r>
      <w:r w:rsidR="00C9634E" w:rsidRPr="0072514C">
        <w:rPr>
          <w:rFonts w:ascii="Times New Roman" w:hAnsi="Times New Roman" w:cs="Times New Roman"/>
          <w:sz w:val="24"/>
          <w:szCs w:val="24"/>
        </w:rPr>
        <w:t>d</w:t>
      </w:r>
      <w:r w:rsidRPr="0072514C">
        <w:rPr>
          <w:rFonts w:ascii="Times New Roman" w:hAnsi="Times New Roman" w:cs="Times New Roman"/>
          <w:sz w:val="24"/>
          <w:szCs w:val="24"/>
        </w:rPr>
        <w:t>ata of prescription opioids and benzodiazepines</w:t>
      </w:r>
      <w:r w:rsidR="00763421" w:rsidRPr="0072514C">
        <w:rPr>
          <w:rFonts w:ascii="Times New Roman" w:hAnsi="Times New Roman" w:cs="Times New Roman"/>
          <w:sz w:val="24"/>
          <w:szCs w:val="24"/>
        </w:rPr>
        <w:t xml:space="preserve"> that were dispensed during 1</w:t>
      </w:r>
      <w:r w:rsidR="00763421" w:rsidRPr="0072514C">
        <w:rPr>
          <w:rFonts w:ascii="Times New Roman" w:hAnsi="Times New Roman" w:cs="Times New Roman"/>
          <w:sz w:val="24"/>
          <w:szCs w:val="24"/>
          <w:vertAlign w:val="superscript"/>
        </w:rPr>
        <w:t>st</w:t>
      </w:r>
      <w:r w:rsidR="00763421" w:rsidRPr="0072514C">
        <w:rPr>
          <w:rFonts w:ascii="Times New Roman" w:hAnsi="Times New Roman" w:cs="Times New Roman"/>
          <w:sz w:val="24"/>
          <w:szCs w:val="24"/>
        </w:rPr>
        <w:t xml:space="preserve"> January 2013 </w:t>
      </w:r>
      <w:r w:rsidR="00B76A40" w:rsidRPr="0072514C">
        <w:rPr>
          <w:rFonts w:ascii="Times New Roman" w:hAnsi="Times New Roman" w:cs="Times New Roman"/>
          <w:sz w:val="24"/>
          <w:szCs w:val="24"/>
        </w:rPr>
        <w:t>– 31 December 2016</w:t>
      </w:r>
      <w:r w:rsidRPr="0072514C">
        <w:rPr>
          <w:rFonts w:ascii="Times New Roman" w:hAnsi="Times New Roman" w:cs="Times New Roman"/>
          <w:sz w:val="24"/>
          <w:szCs w:val="24"/>
        </w:rPr>
        <w:t xml:space="preserve">. </w:t>
      </w:r>
      <w:bookmarkEnd w:id="8"/>
      <w:r w:rsidRPr="0072514C">
        <w:rPr>
          <w:rFonts w:ascii="Times New Roman" w:hAnsi="Times New Roman" w:cs="Times New Roman"/>
          <w:sz w:val="24"/>
          <w:szCs w:val="24"/>
        </w:rPr>
        <w:t xml:space="preserve">The dataset was extracted based on the date of supply from the database of the statistics branch of the Australian Department of Human Services. In the database, medicines are recorded according to the World Health Organization (WHO) Anatomical and Therapeutic Chemical classification </w:t>
      </w:r>
      <w:r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&lt;EndNote&gt;&lt;Cite&gt;&lt;Author&gt;World Health Organization&lt;/Author&gt;&lt;Year&gt;2017&lt;/Year&gt;&lt;RecNum&gt;456&lt;/RecNum&gt;&lt;DisplayText&gt;[19]&lt;/DisplayText&gt;&lt;record&gt;&lt;rec-number&gt;456&lt;/rec-number&gt;&lt;foreign-keys&gt;&lt;key app="EN" db-id="edrdpw29wxw296esez85fr9aars2sexzd9er" timestamp="1512105846"&gt;456&lt;/key&gt;&lt;/foreign-keys&gt;&lt;ref-type name="Report"&gt;27&lt;/ref-type&gt;&lt;contributors&gt;&lt;authors&gt;&lt;author&gt;World Health Organization,&lt;/author&gt;&lt;/authors&gt;&lt;/contributors&gt;&lt;titles&gt;&lt;title&gt;Guidelines for ATC Classification and DDD Assignment. Oslo: WHO Collaborating Centre for Drug Statistics Methodology. https://www.whocc.no/filearchive/publications/2017_guidelines_web.pdf&lt;/title&gt;&lt;/titles&gt;&lt;dates&gt;&lt;year&gt;2017&lt;/year&gt;&lt;/dates&gt;&lt;urls&gt;&lt;/urls&gt;&lt;/record&gt;&lt;/Cite&gt;&lt;/EndNote&gt;</w:instrText>
      </w:r>
      <w:r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[19]</w:t>
      </w:r>
      <w:r w:rsidRPr="0072514C">
        <w:rPr>
          <w:rFonts w:ascii="Times New Roman" w:hAnsi="Times New Roman" w:cs="Times New Roman"/>
          <w:sz w:val="24"/>
          <w:szCs w:val="24"/>
        </w:rPr>
        <w:fldChar w:fldCharType="end"/>
      </w:r>
      <w:r w:rsidR="00C9634E" w:rsidRPr="0072514C">
        <w:rPr>
          <w:rFonts w:ascii="Times New Roman" w:hAnsi="Times New Roman" w:cs="Times New Roman"/>
          <w:sz w:val="24"/>
          <w:szCs w:val="24"/>
        </w:rPr>
        <w:t xml:space="preserve">. </w:t>
      </w:r>
      <w:r w:rsidRPr="0072514C">
        <w:rPr>
          <w:rFonts w:ascii="Times New Roman" w:hAnsi="Times New Roman" w:cs="Times New Roman"/>
          <w:sz w:val="24"/>
          <w:szCs w:val="24"/>
        </w:rPr>
        <w:t xml:space="preserve"> </w:t>
      </w:r>
      <w:r w:rsidR="00B76A40" w:rsidRPr="0072514C">
        <w:rPr>
          <w:rFonts w:ascii="Times New Roman" w:hAnsi="Times New Roman" w:cs="Times New Roman"/>
          <w:sz w:val="24"/>
          <w:szCs w:val="24"/>
        </w:rPr>
        <w:t xml:space="preserve">Medicines that </w:t>
      </w:r>
      <w:r w:rsidRPr="0072514C">
        <w:rPr>
          <w:rFonts w:ascii="Times New Roman" w:hAnsi="Times New Roman" w:cs="Times New Roman"/>
          <w:sz w:val="24"/>
          <w:szCs w:val="24"/>
        </w:rPr>
        <w:t xml:space="preserve">were dispensed through private prescription were not included in this dataset. The dataset also contained information about </w:t>
      </w:r>
      <w:r w:rsidR="00B76A40" w:rsidRPr="0072514C">
        <w:rPr>
          <w:rFonts w:ascii="Times New Roman" w:hAnsi="Times New Roman" w:cs="Times New Roman"/>
          <w:sz w:val="24"/>
          <w:szCs w:val="24"/>
        </w:rPr>
        <w:t xml:space="preserve">three types of subsidy schemes: PBS, RPBS, </w:t>
      </w:r>
      <w:ins w:id="9" w:author="dewoller" w:date="2018-11-28T15:58:00Z">
        <w:r w:rsidR="00E65A07" w:rsidRPr="0072514C">
          <w:rPr>
            <w:rFonts w:ascii="Times New Roman" w:hAnsi="Times New Roman" w:cs="Times New Roman"/>
            <w:sz w:val="24"/>
            <w:szCs w:val="24"/>
          </w:rPr>
          <w:t xml:space="preserve">or </w:t>
        </w:r>
      </w:ins>
      <w:r w:rsidR="00B76A40" w:rsidRPr="0072514C">
        <w:rPr>
          <w:rFonts w:ascii="Times New Roman" w:hAnsi="Times New Roman" w:cs="Times New Roman"/>
          <w:sz w:val="24"/>
          <w:szCs w:val="24"/>
        </w:rPr>
        <w:t xml:space="preserve">under co-payment; </w:t>
      </w:r>
      <w:r w:rsidRPr="0072514C">
        <w:rPr>
          <w:rFonts w:ascii="Times New Roman" w:hAnsi="Times New Roman" w:cs="Times New Roman"/>
          <w:sz w:val="24"/>
          <w:szCs w:val="24"/>
        </w:rPr>
        <w:t xml:space="preserve">users’ sex (male </w:t>
      </w:r>
      <w:r w:rsidR="00713248" w:rsidRPr="0072514C">
        <w:rPr>
          <w:rFonts w:ascii="Times New Roman" w:hAnsi="Times New Roman" w:cs="Times New Roman"/>
          <w:sz w:val="24"/>
          <w:szCs w:val="24"/>
        </w:rPr>
        <w:t>or</w:t>
      </w:r>
      <w:r w:rsidRPr="0072514C">
        <w:rPr>
          <w:rFonts w:ascii="Times New Roman" w:hAnsi="Times New Roman" w:cs="Times New Roman"/>
          <w:sz w:val="24"/>
          <w:szCs w:val="24"/>
        </w:rPr>
        <w:t xml:space="preserve"> female); age</w:t>
      </w:r>
      <w:r w:rsidR="00B76A40" w:rsidRPr="0072514C">
        <w:rPr>
          <w:rFonts w:ascii="Times New Roman" w:hAnsi="Times New Roman" w:cs="Times New Roman"/>
          <w:sz w:val="24"/>
          <w:szCs w:val="24"/>
        </w:rPr>
        <w:t xml:space="preserve"> in years; </w:t>
      </w:r>
      <w:r w:rsidRPr="0072514C">
        <w:rPr>
          <w:rFonts w:ascii="Times New Roman" w:hAnsi="Times New Roman" w:cs="Times New Roman"/>
          <w:sz w:val="24"/>
          <w:szCs w:val="24"/>
        </w:rPr>
        <w:t xml:space="preserve">date-month-year of dispensing; </w:t>
      </w:r>
      <w:ins w:id="10" w:author="dewoller" w:date="2018-11-28T15:58:00Z">
        <w:r w:rsidR="00E65A07" w:rsidRPr="0072514C">
          <w:rPr>
            <w:rFonts w:ascii="Times New Roman" w:hAnsi="Times New Roman" w:cs="Times New Roman"/>
            <w:sz w:val="24"/>
            <w:szCs w:val="24"/>
          </w:rPr>
          <w:t xml:space="preserve">drug </w:t>
        </w:r>
      </w:ins>
      <w:r w:rsidRPr="0072514C">
        <w:rPr>
          <w:rFonts w:ascii="Times New Roman" w:hAnsi="Times New Roman" w:cs="Times New Roman"/>
          <w:sz w:val="24"/>
          <w:szCs w:val="24"/>
        </w:rPr>
        <w:t xml:space="preserve">generic name, form and strength; quantity dispensed; and the local government area (LGA) in which the medicines were dispensed. </w:t>
      </w:r>
    </w:p>
    <w:p w:rsidR="0031435E" w:rsidRPr="0072514C" w:rsidRDefault="00516369" w:rsidP="0031435E">
      <w:pPr>
        <w:spacing w:line="360" w:lineRule="auto"/>
        <w:rPr>
          <w:rFonts w:ascii="Times New Roman" w:hAnsi="Times New Roman" w:cs="Times New Roman"/>
          <w:sz w:val="24"/>
          <w:szCs w:val="24"/>
        </w:rPr>
      </w:pPr>
      <w:r w:rsidRPr="0072514C">
        <w:rPr>
          <w:rFonts w:ascii="Times New Roman" w:hAnsi="Times New Roman" w:cs="Times New Roman"/>
          <w:sz w:val="24"/>
          <w:szCs w:val="24"/>
        </w:rPr>
        <w:t>Demographic</w:t>
      </w:r>
      <w:r w:rsidR="0031435E" w:rsidRPr="0072514C">
        <w:rPr>
          <w:rFonts w:ascii="Times New Roman" w:hAnsi="Times New Roman" w:cs="Times New Roman"/>
          <w:sz w:val="24"/>
          <w:szCs w:val="24"/>
        </w:rPr>
        <w:t xml:space="preserve"> data for individual states</w:t>
      </w:r>
      <w:r w:rsidRPr="0072514C">
        <w:rPr>
          <w:rFonts w:ascii="Times New Roman" w:hAnsi="Times New Roman" w:cs="Times New Roman"/>
          <w:sz w:val="24"/>
          <w:szCs w:val="24"/>
        </w:rPr>
        <w:t xml:space="preserve"> and territories, </w:t>
      </w:r>
      <w:r w:rsidR="0031435E" w:rsidRPr="0072514C">
        <w:rPr>
          <w:rFonts w:ascii="Times New Roman" w:hAnsi="Times New Roman" w:cs="Times New Roman"/>
          <w:sz w:val="24"/>
          <w:szCs w:val="24"/>
        </w:rPr>
        <w:t xml:space="preserve">LGAs, and Socio-Economic Indexes for Areas (SEIFA) </w:t>
      </w:r>
      <w:r w:rsidRPr="0072514C">
        <w:rPr>
          <w:rFonts w:ascii="Times New Roman" w:hAnsi="Times New Roman" w:cs="Times New Roman"/>
          <w:sz w:val="24"/>
          <w:szCs w:val="24"/>
        </w:rPr>
        <w:t xml:space="preserve">for LGAs </w:t>
      </w:r>
      <w:r w:rsidR="0031435E" w:rsidRPr="0072514C">
        <w:rPr>
          <w:rFonts w:ascii="Times New Roman" w:hAnsi="Times New Roman" w:cs="Times New Roman"/>
          <w:sz w:val="24"/>
          <w:szCs w:val="24"/>
        </w:rPr>
        <w:t xml:space="preserve">were obtained from the Australian Bureau of Statistics. SEIFA </w:t>
      </w:r>
      <w:del w:id="11" w:author="dewoller" w:date="2018-11-28T15:59:00Z">
        <w:r w:rsidR="00A02645" w:rsidRPr="0072514C" w:rsidDel="00E65A07">
          <w:rPr>
            <w:rFonts w:ascii="Times New Roman" w:hAnsi="Times New Roman" w:cs="Times New Roman"/>
            <w:sz w:val="24"/>
            <w:szCs w:val="24"/>
          </w:rPr>
          <w:delText xml:space="preserve">hare </w:delText>
        </w:r>
      </w:del>
      <w:ins w:id="12" w:author="dewoller" w:date="2018-11-28T15:59:00Z">
        <w:r w:rsidR="00E65A07" w:rsidRPr="0072514C">
          <w:rPr>
            <w:rFonts w:ascii="Times New Roman" w:hAnsi="Times New Roman" w:cs="Times New Roman"/>
            <w:sz w:val="24"/>
            <w:szCs w:val="24"/>
          </w:rPr>
          <w:t xml:space="preserve">is made up of </w:t>
        </w:r>
      </w:ins>
      <w:r w:rsidR="00A02645" w:rsidRPr="0072514C">
        <w:rPr>
          <w:rFonts w:ascii="Times New Roman" w:hAnsi="Times New Roman" w:cs="Times New Roman"/>
          <w:sz w:val="24"/>
          <w:szCs w:val="24"/>
        </w:rPr>
        <w:t xml:space="preserve">four indexes </w:t>
      </w:r>
      <w:del w:id="13" w:author="dewoller" w:date="2018-11-28T15:59:00Z">
        <w:r w:rsidR="00A02645" w:rsidRPr="0072514C" w:rsidDel="001F18A7">
          <w:rPr>
            <w:rFonts w:ascii="Times New Roman" w:hAnsi="Times New Roman" w:cs="Times New Roman"/>
            <w:sz w:val="24"/>
            <w:szCs w:val="24"/>
          </w:rPr>
          <w:delText xml:space="preserve">that are </w:delText>
        </w:r>
      </w:del>
      <w:r w:rsidR="00A02645" w:rsidRPr="0072514C">
        <w:rPr>
          <w:rFonts w:ascii="Times New Roman" w:hAnsi="Times New Roman" w:cs="Times New Roman"/>
          <w:sz w:val="24"/>
          <w:szCs w:val="24"/>
        </w:rPr>
        <w:t xml:space="preserve">derived from </w:t>
      </w:r>
      <w:ins w:id="14" w:author="dewoller" w:date="2018-11-28T16:00:00Z">
        <w:r w:rsidR="001F18A7" w:rsidRPr="0072514C">
          <w:rPr>
            <w:rFonts w:ascii="Times New Roman" w:hAnsi="Times New Roman" w:cs="Times New Roman"/>
            <w:sz w:val="24"/>
            <w:szCs w:val="24"/>
          </w:rPr>
          <w:t xml:space="preserve">the </w:t>
        </w:r>
      </w:ins>
      <w:del w:id="15" w:author="dewoller" w:date="2018-11-28T16:00:00Z">
        <w:r w:rsidR="00A02645" w:rsidRPr="0072514C" w:rsidDel="001F18A7">
          <w:rPr>
            <w:rFonts w:ascii="Times New Roman" w:hAnsi="Times New Roman" w:cs="Times New Roman"/>
            <w:sz w:val="24"/>
            <w:szCs w:val="24"/>
          </w:rPr>
          <w:delText xml:space="preserve">a set of information collected in </w:delText>
        </w:r>
      </w:del>
      <w:r w:rsidR="00A02645" w:rsidRPr="0072514C">
        <w:rPr>
          <w:rFonts w:ascii="Times New Roman" w:hAnsi="Times New Roman" w:cs="Times New Roman"/>
          <w:sz w:val="24"/>
          <w:szCs w:val="24"/>
        </w:rPr>
        <w:t>five-yearly national census</w:t>
      </w:r>
      <w:ins w:id="16" w:author="dewoller" w:date="2018-11-28T16:00:00Z">
        <w:r w:rsidR="001F18A7" w:rsidRPr="0072514C">
          <w:rPr>
            <w:rFonts w:ascii="Times New Roman" w:hAnsi="Times New Roman" w:cs="Times New Roman"/>
            <w:sz w:val="24"/>
            <w:szCs w:val="24"/>
          </w:rPr>
          <w:t>.  SEIFA</w:t>
        </w:r>
      </w:ins>
      <w:del w:id="17" w:author="dewoller" w:date="2018-11-28T16:00:00Z">
        <w:r w:rsidR="00A02645" w:rsidRPr="0072514C" w:rsidDel="001F18A7">
          <w:rPr>
            <w:rFonts w:ascii="Times New Roman" w:hAnsi="Times New Roman" w:cs="Times New Roman"/>
            <w:sz w:val="24"/>
            <w:szCs w:val="24"/>
          </w:rPr>
          <w:delText xml:space="preserve"> and </w:delText>
        </w:r>
      </w:del>
      <w:r w:rsidR="00A02645" w:rsidRPr="0072514C">
        <w:rPr>
          <w:rFonts w:ascii="Times New Roman" w:hAnsi="Times New Roman" w:cs="Times New Roman"/>
          <w:sz w:val="24"/>
          <w:szCs w:val="24"/>
        </w:rPr>
        <w:t>ranks</w:t>
      </w:r>
      <w:del w:id="18" w:author="dewoller" w:date="2018-11-28T16:00:00Z">
        <w:r w:rsidR="00A02645" w:rsidRPr="0072514C" w:rsidDel="001F18A7">
          <w:rPr>
            <w:rFonts w:ascii="Times New Roman" w:hAnsi="Times New Roman" w:cs="Times New Roman"/>
            <w:sz w:val="24"/>
            <w:szCs w:val="24"/>
          </w:rPr>
          <w:delText xml:space="preserve"> areas in</w:delText>
        </w:r>
      </w:del>
      <w:r w:rsidR="00A02645" w:rsidRPr="0072514C">
        <w:rPr>
          <w:rFonts w:ascii="Times New Roman" w:hAnsi="Times New Roman" w:cs="Times New Roman"/>
          <w:sz w:val="24"/>
          <w:szCs w:val="24"/>
        </w:rPr>
        <w:t xml:space="preserve"> Australia</w:t>
      </w:r>
      <w:ins w:id="19" w:author="dewoller" w:date="2018-11-28T16:00:00Z">
        <w:r w:rsidR="001F18A7" w:rsidRPr="0072514C">
          <w:rPr>
            <w:rFonts w:ascii="Times New Roman" w:hAnsi="Times New Roman" w:cs="Times New Roman"/>
            <w:sz w:val="24"/>
            <w:szCs w:val="24"/>
          </w:rPr>
          <w:t>n areas</w:t>
        </w:r>
      </w:ins>
      <w:r w:rsidR="00A02645" w:rsidRPr="0072514C">
        <w:rPr>
          <w:rFonts w:ascii="Times New Roman" w:hAnsi="Times New Roman" w:cs="Times New Roman"/>
          <w:sz w:val="24"/>
          <w:szCs w:val="24"/>
        </w:rPr>
        <w:t xml:space="preserve"> according to relative socio-economic advantage and disadvantage</w:t>
      </w:r>
      <w:r w:rsidR="00AB176A" w:rsidRPr="0072514C">
        <w:rPr>
          <w:rFonts w:ascii="Times New Roman" w:hAnsi="Times New Roman" w:cs="Times New Roman"/>
          <w:sz w:val="24"/>
          <w:szCs w:val="24"/>
        </w:rPr>
        <w:t xml:space="preserve"> </w:t>
      </w:r>
      <w:r w:rsidR="00AB176A"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&lt;EndNote&gt;&lt;Cite&gt;&lt;Author&gt;Australian Bureau of Statistics&lt;/Author&gt;&lt;Year&gt;2018&lt;/Year&gt;&lt;RecNum&gt;461&lt;/RecNum&gt;&lt;DisplayText&gt;[20]&lt;/DisplayText&gt;&lt;record&gt;&lt;rec-number&gt;461&lt;/rec-number&gt;&lt;foreign-keys&gt;&lt;key app="EN" db-id="edrdpw29wxw296esez85fr9aars2sexzd9er" timestamp="1517550647"&gt;461&lt;/key&gt;&lt;/foreign-keys&gt;&lt;ref-type name="Report"&gt;27&lt;/ref-type&gt;&lt;contributors&gt;&lt;authors&gt;&lt;author&gt;Australian Bureau of Statistics,&lt;/author&gt;&lt;/authors&gt;&lt;/contributors&gt;&lt;titles&gt;&lt;title&gt;Socio Economic Indexes for Areas (SEIFA). Available at http://www.abs.gov.au/ausstats/abs@.nsf/Lookup/2033.0.55.001main+features100042011; accessed in December 2017&lt;/title&gt;&lt;/titles&gt;&lt;dates&gt;&lt;year&gt;2018&lt;/year&gt;&lt;/dates&gt;&lt;urls&gt;&lt;/urls&gt;&lt;/record&gt;&lt;/Cite&gt;&lt;/EndNote&gt;</w:instrText>
      </w:r>
      <w:r w:rsidR="00AB176A"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[20]</w:t>
      </w:r>
      <w:r w:rsidR="00AB176A" w:rsidRPr="0072514C">
        <w:rPr>
          <w:rFonts w:ascii="Times New Roman" w:hAnsi="Times New Roman" w:cs="Times New Roman"/>
          <w:sz w:val="24"/>
          <w:szCs w:val="24"/>
        </w:rPr>
        <w:fldChar w:fldCharType="end"/>
      </w:r>
      <w:r w:rsidR="00A02645" w:rsidRPr="0072514C">
        <w:rPr>
          <w:rFonts w:ascii="Times New Roman" w:hAnsi="Times New Roman" w:cs="Times New Roman"/>
          <w:sz w:val="24"/>
          <w:szCs w:val="24"/>
        </w:rPr>
        <w:t>. We used the Index of Relative Socio-Economic Disadvantage (also known as IRSD). A</w:t>
      </w:r>
      <w:r w:rsidR="0031435E" w:rsidRPr="0072514C">
        <w:rPr>
          <w:rFonts w:ascii="Times New Roman" w:hAnsi="Times New Roman" w:cs="Times New Roman"/>
          <w:sz w:val="24"/>
          <w:szCs w:val="24"/>
        </w:rPr>
        <w:t xml:space="preserve"> higher score on the Index of Relative Socio-economic Disadvantage indicate a lower level of disadvantage and </w:t>
      </w:r>
      <w:r w:rsidR="00A02645" w:rsidRPr="0072514C">
        <w:rPr>
          <w:rFonts w:ascii="Times New Roman" w:hAnsi="Times New Roman" w:cs="Times New Roman"/>
          <w:sz w:val="24"/>
          <w:szCs w:val="24"/>
        </w:rPr>
        <w:t xml:space="preserve">a </w:t>
      </w:r>
      <w:r w:rsidR="0031435E" w:rsidRPr="0072514C">
        <w:rPr>
          <w:rFonts w:ascii="Times New Roman" w:hAnsi="Times New Roman" w:cs="Times New Roman"/>
          <w:sz w:val="24"/>
          <w:szCs w:val="24"/>
        </w:rPr>
        <w:t>lower score indicate</w:t>
      </w:r>
      <w:r w:rsidR="00A02645" w:rsidRPr="0072514C">
        <w:rPr>
          <w:rFonts w:ascii="Times New Roman" w:hAnsi="Times New Roman" w:cs="Times New Roman"/>
          <w:sz w:val="24"/>
          <w:szCs w:val="24"/>
        </w:rPr>
        <w:t>s</w:t>
      </w:r>
      <w:r w:rsidR="0031435E" w:rsidRPr="0072514C">
        <w:rPr>
          <w:rFonts w:ascii="Times New Roman" w:hAnsi="Times New Roman" w:cs="Times New Roman"/>
          <w:sz w:val="24"/>
          <w:szCs w:val="24"/>
        </w:rPr>
        <w:t xml:space="preserve"> a higher level of disadvantage.</w:t>
      </w:r>
      <w:r w:rsidR="0031435E" w:rsidRPr="0072514C">
        <w:t xml:space="preserve"> </w:t>
      </w:r>
      <w:r w:rsidR="0031435E" w:rsidRPr="0072514C">
        <w:rPr>
          <w:rFonts w:ascii="Times New Roman" w:hAnsi="Times New Roman" w:cs="Times New Roman"/>
          <w:sz w:val="24"/>
          <w:szCs w:val="24"/>
        </w:rPr>
        <w:t>LGA</w:t>
      </w:r>
      <w:r w:rsidR="00713248" w:rsidRPr="0072514C">
        <w:rPr>
          <w:rFonts w:ascii="Times New Roman" w:hAnsi="Times New Roman" w:cs="Times New Roman"/>
          <w:sz w:val="24"/>
          <w:szCs w:val="24"/>
        </w:rPr>
        <w:t xml:space="preserve">s were categorized as </w:t>
      </w:r>
      <w:r w:rsidR="0031435E" w:rsidRPr="0072514C">
        <w:rPr>
          <w:rFonts w:ascii="Times New Roman" w:hAnsi="Times New Roman" w:cs="Times New Roman"/>
          <w:sz w:val="24"/>
          <w:szCs w:val="24"/>
        </w:rPr>
        <w:t>urban or rural</w:t>
      </w:r>
      <w:r w:rsidR="00713248" w:rsidRPr="0072514C">
        <w:rPr>
          <w:rFonts w:ascii="Times New Roman" w:hAnsi="Times New Roman" w:cs="Times New Roman"/>
          <w:sz w:val="24"/>
          <w:szCs w:val="24"/>
        </w:rPr>
        <w:t xml:space="preserve"> based on</w:t>
      </w:r>
      <w:r w:rsidR="0031435E" w:rsidRPr="0072514C">
        <w:rPr>
          <w:rFonts w:ascii="Times New Roman" w:hAnsi="Times New Roman" w:cs="Times New Roman"/>
          <w:sz w:val="24"/>
          <w:szCs w:val="24"/>
        </w:rPr>
        <w:t xml:space="preserve"> Australian Classification of Local Government</w:t>
      </w:r>
      <w:r w:rsidR="00713248" w:rsidRPr="0072514C">
        <w:rPr>
          <w:rFonts w:ascii="Times New Roman" w:hAnsi="Times New Roman" w:cs="Times New Roman"/>
          <w:sz w:val="24"/>
          <w:szCs w:val="24"/>
        </w:rPr>
        <w:t xml:space="preserve"> </w:t>
      </w:r>
      <w:r w:rsidR="0031435E" w:rsidRPr="0072514C">
        <w:rPr>
          <w:rFonts w:ascii="Times New Roman" w:hAnsi="Times New Roman" w:cs="Times New Roman"/>
          <w:sz w:val="24"/>
          <w:szCs w:val="24"/>
        </w:rPr>
        <w:t>in 2013</w:t>
      </w:r>
      <w:r w:rsidR="00713248" w:rsidRPr="0072514C">
        <w:rPr>
          <w:rFonts w:ascii="Times New Roman" w:hAnsi="Times New Roman" w:cs="Times New Roman"/>
          <w:sz w:val="24"/>
          <w:szCs w:val="24"/>
        </w:rPr>
        <w:t xml:space="preserve"> </w:t>
      </w:r>
      <w:r w:rsidR="0031435E"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&lt;EndNote&gt;&lt;Cite&gt;&lt;Author&gt;Department of Infrastructure and Regional Development (DIRD)&lt;/Author&gt;&lt;Year&gt;2015&lt;/Year&gt;&lt;RecNum&gt;453&lt;/RecNum&gt;&lt;DisplayText&gt;[21]&lt;/DisplayText&gt;&lt;record&gt;&lt;rec-number&gt;453&lt;/rec-number&gt;&lt;foreign-keys&gt;&lt;key app="EN" db-id="edrdpw29wxw296esez85fr9aars2sexzd9er" timestamp="1511749819"&gt;453&lt;/key&gt;&lt;/foreign-keys&gt;&lt;ref-type name="Report"&gt;27&lt;/ref-type&gt;&lt;contributors&gt;&lt;authors&gt;&lt;author&gt;Department of Infrastructure and Regional Development (DIRD),&lt;/author&gt;&lt;/authors&gt;&lt;/contributors&gt;&lt;titles&gt;&lt;title&gt;Local government national report, 2013-14. Canberra, Australia: DIRD. Available at http://regional.gov.au/local/publications/reports/2013_2014/INFRA2466_LGNR_2013-14.pdf&lt;/title&gt;&lt;/titles&gt;&lt;dates&gt;&lt;year&gt;2015&lt;/year&gt;&lt;/dates&gt;&lt;urls&gt;&lt;/urls&gt;&lt;/record&gt;&lt;/Cite&gt;&lt;/EndNote&gt;</w:instrText>
      </w:r>
      <w:r w:rsidR="0031435E"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[21]</w:t>
      </w:r>
      <w:r w:rsidR="0031435E" w:rsidRPr="0072514C">
        <w:rPr>
          <w:rFonts w:ascii="Times New Roman" w:hAnsi="Times New Roman" w:cs="Times New Roman"/>
          <w:sz w:val="24"/>
          <w:szCs w:val="24"/>
        </w:rPr>
        <w:fldChar w:fldCharType="end"/>
      </w:r>
      <w:r w:rsidR="00713248" w:rsidRPr="0072514C">
        <w:rPr>
          <w:rFonts w:ascii="Times New Roman" w:hAnsi="Times New Roman" w:cs="Times New Roman"/>
          <w:sz w:val="24"/>
          <w:szCs w:val="24"/>
        </w:rPr>
        <w:t>.</w:t>
      </w:r>
    </w:p>
    <w:p w:rsidR="00DC5ECF" w:rsidRPr="0072514C" w:rsidRDefault="00DC5ECF" w:rsidP="00DC5ECF">
      <w:pPr>
        <w:pStyle w:val="NoSpacing"/>
        <w:spacing w:line="360" w:lineRule="auto"/>
        <w:rPr>
          <w:rFonts w:ascii="Times New Roman" w:hAnsi="Times New Roman" w:cs="Times New Roman"/>
          <w:b/>
          <w:i/>
          <w:sz w:val="24"/>
          <w:szCs w:val="24"/>
        </w:rPr>
      </w:pPr>
      <w:r w:rsidRPr="0072514C">
        <w:rPr>
          <w:rFonts w:ascii="Times New Roman" w:hAnsi="Times New Roman" w:cs="Times New Roman"/>
          <w:b/>
          <w:i/>
          <w:sz w:val="24"/>
          <w:szCs w:val="24"/>
        </w:rPr>
        <w:lastRenderedPageBreak/>
        <w:t>Identification of concurrent users</w:t>
      </w:r>
    </w:p>
    <w:p w:rsidR="0023207E" w:rsidRPr="0072514C" w:rsidRDefault="00FF537E" w:rsidP="00DC5ECF">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Concurrent users were identified using the prescription dispensing dates, and days of supply in terms of defined daily dose (DDD</w:t>
      </w:r>
      <w:r w:rsidR="00496D80" w:rsidRPr="0072514C">
        <w:rPr>
          <w:rFonts w:ascii="Times New Roman" w:hAnsi="Times New Roman" w:cs="Times New Roman"/>
          <w:sz w:val="24"/>
          <w:szCs w:val="24"/>
        </w:rPr>
        <w:t xml:space="preserve">), which was </w:t>
      </w:r>
      <w:r w:rsidR="00F82B9A" w:rsidRPr="0072514C">
        <w:rPr>
          <w:rFonts w:ascii="Times New Roman" w:hAnsi="Times New Roman" w:cs="Times New Roman"/>
          <w:sz w:val="24"/>
          <w:szCs w:val="24"/>
        </w:rPr>
        <w:t xml:space="preserve">introduced by the WHO Collaborating Centre, to quantify drugs dispensed across different types of opioids </w:t>
      </w:r>
      <w:r w:rsidR="00496D80"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&lt;EndNote&gt;&lt;Cite&gt;&lt;Author&gt;World Health Organization&lt;/Author&gt;&lt;Year&gt;2017&lt;/Year&gt;&lt;RecNum&gt;456&lt;/RecNum&gt;&lt;DisplayText&gt;[19]&lt;/DisplayText&gt;&lt;record&gt;&lt;rec-number&gt;456&lt;/rec-number&gt;&lt;foreign-keys&gt;&lt;key app="EN" db-id="edrdpw29wxw296esez85fr9aars2sexzd9er" timestamp="1512105846"&gt;456&lt;/key&gt;&lt;/foreign-keys&gt;&lt;ref-type name="Report"&gt;27&lt;/ref-type&gt;&lt;contributors&gt;&lt;authors&gt;&lt;author&gt;World Health Organization,&lt;/author&gt;&lt;/authors&gt;&lt;/contributors&gt;&lt;titles&gt;&lt;title&gt;Guidelines for ATC Classification and DDD Assignment. Oslo: WHO Collaborating Centre for Drug Statistics Methodology. https://www.whocc.no/filearchive/publications/2017_guidelines_web.pdf&lt;/title&gt;&lt;/titles&gt;&lt;dates&gt;&lt;year&gt;2017&lt;/year&gt;&lt;/dates&gt;&lt;urls&gt;&lt;/urls&gt;&lt;/record&gt;&lt;/Cite&gt;&lt;/EndNote&gt;</w:instrText>
      </w:r>
      <w:r w:rsidR="00496D80"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[19]</w:t>
      </w:r>
      <w:r w:rsidR="00496D80" w:rsidRPr="0072514C">
        <w:rPr>
          <w:rFonts w:ascii="Times New Roman" w:hAnsi="Times New Roman" w:cs="Times New Roman"/>
          <w:sz w:val="24"/>
          <w:szCs w:val="24"/>
        </w:rPr>
        <w:fldChar w:fldCharType="end"/>
      </w:r>
      <w:r w:rsidR="00F82B9A" w:rsidRPr="0072514C">
        <w:rPr>
          <w:rFonts w:ascii="Times New Roman" w:hAnsi="Times New Roman" w:cs="Times New Roman"/>
          <w:sz w:val="24"/>
          <w:szCs w:val="24"/>
        </w:rPr>
        <w:t xml:space="preserve">. DDD corresponds to the estimated defined daily dose of a drug when used for its main indication in adults. </w:t>
      </w:r>
      <w:del w:id="20" w:author="dewoller" w:date="2018-11-28T16:02:00Z">
        <w:r w:rsidRPr="0072514C" w:rsidDel="0072514C">
          <w:rPr>
            <w:rFonts w:ascii="Times New Roman" w:hAnsi="Times New Roman" w:cs="Times New Roman"/>
            <w:sz w:val="24"/>
            <w:szCs w:val="24"/>
          </w:rPr>
          <w:delText>The c</w:delText>
        </w:r>
      </w:del>
      <w:ins w:id="21" w:author="dewoller" w:date="2018-11-28T16:02:00Z">
        <w:r w:rsidR="0072514C" w:rsidRPr="0072514C">
          <w:rPr>
            <w:rFonts w:ascii="Times New Roman" w:hAnsi="Times New Roman" w:cs="Times New Roman"/>
            <w:sz w:val="24"/>
            <w:szCs w:val="24"/>
          </w:rPr>
          <w:t>C</w:t>
        </w:r>
      </w:ins>
      <w:r w:rsidRPr="0072514C">
        <w:rPr>
          <w:rFonts w:ascii="Times New Roman" w:hAnsi="Times New Roman" w:cs="Times New Roman"/>
          <w:sz w:val="24"/>
          <w:szCs w:val="24"/>
        </w:rPr>
        <w:t xml:space="preserve">oncurrent users </w:t>
      </w:r>
      <w:r w:rsidR="003A1A05" w:rsidRPr="0072514C">
        <w:rPr>
          <w:rFonts w:ascii="Times New Roman" w:hAnsi="Times New Roman" w:cs="Times New Roman"/>
          <w:sz w:val="24"/>
          <w:szCs w:val="24"/>
        </w:rPr>
        <w:t xml:space="preserve">consist of </w:t>
      </w:r>
      <w:del w:id="22" w:author="dewoller" w:date="2018-11-28T16:01:00Z">
        <w:r w:rsidR="003A1A05" w:rsidRPr="0072514C" w:rsidDel="0072514C">
          <w:rPr>
            <w:rFonts w:ascii="Times New Roman" w:hAnsi="Times New Roman" w:cs="Times New Roman"/>
            <w:sz w:val="24"/>
            <w:szCs w:val="24"/>
          </w:rPr>
          <w:delText xml:space="preserve">(i) </w:delText>
        </w:r>
      </w:del>
      <w:r w:rsidR="003A1A05" w:rsidRPr="0072514C">
        <w:rPr>
          <w:rFonts w:ascii="Times New Roman" w:hAnsi="Times New Roman" w:cs="Times New Roman"/>
          <w:sz w:val="24"/>
          <w:szCs w:val="24"/>
        </w:rPr>
        <w:t xml:space="preserve">users </w:t>
      </w:r>
      <w:del w:id="23" w:author="dewoller" w:date="2018-11-28T16:02:00Z">
        <w:r w:rsidR="003A1A05" w:rsidRPr="0072514C" w:rsidDel="0072514C">
          <w:rPr>
            <w:rFonts w:ascii="Times New Roman" w:hAnsi="Times New Roman" w:cs="Times New Roman"/>
            <w:sz w:val="24"/>
            <w:szCs w:val="24"/>
          </w:rPr>
          <w:delText xml:space="preserve">who were dispensed both opioids and benzodiazepines on the same day, and (ii) </w:delText>
        </w:r>
      </w:del>
      <w:r w:rsidR="003A1A05" w:rsidRPr="0072514C">
        <w:rPr>
          <w:rFonts w:ascii="Times New Roman" w:hAnsi="Times New Roman" w:cs="Times New Roman"/>
          <w:sz w:val="24"/>
          <w:szCs w:val="24"/>
        </w:rPr>
        <w:t xml:space="preserve">for whom the supply in DDD quantity for one </w:t>
      </w:r>
      <w:r w:rsidR="0023207E" w:rsidRPr="0072514C">
        <w:rPr>
          <w:rFonts w:ascii="Times New Roman" w:hAnsi="Times New Roman" w:cs="Times New Roman"/>
          <w:sz w:val="24"/>
          <w:szCs w:val="24"/>
        </w:rPr>
        <w:t xml:space="preserve">medicine </w:t>
      </w:r>
      <w:r w:rsidR="003A1A05" w:rsidRPr="0072514C">
        <w:rPr>
          <w:rFonts w:ascii="Times New Roman" w:hAnsi="Times New Roman" w:cs="Times New Roman"/>
          <w:sz w:val="24"/>
          <w:szCs w:val="24"/>
        </w:rPr>
        <w:t>overlaps with the dispensing day of the other. For instance, if</w:t>
      </w:r>
      <w:r w:rsidR="0023207E" w:rsidRPr="0072514C">
        <w:rPr>
          <w:rFonts w:ascii="Times New Roman" w:hAnsi="Times New Roman" w:cs="Times New Roman"/>
          <w:sz w:val="24"/>
          <w:szCs w:val="24"/>
        </w:rPr>
        <w:t xml:space="preserve"> an individual was dispensed</w:t>
      </w:r>
      <w:r w:rsidR="003A1A05" w:rsidRPr="0072514C">
        <w:rPr>
          <w:rFonts w:ascii="Times New Roman" w:hAnsi="Times New Roman" w:cs="Times New Roman"/>
          <w:sz w:val="24"/>
          <w:szCs w:val="24"/>
        </w:rPr>
        <w:t xml:space="preserve"> 10 DDD opioids on</w:t>
      </w:r>
      <w:r w:rsidR="0023207E" w:rsidRPr="0072514C">
        <w:rPr>
          <w:rFonts w:ascii="Times New Roman" w:hAnsi="Times New Roman" w:cs="Times New Roman"/>
          <w:sz w:val="24"/>
          <w:szCs w:val="24"/>
        </w:rPr>
        <w:t xml:space="preserve"> 12</w:t>
      </w:r>
      <w:r w:rsidR="003A1A05" w:rsidRPr="0072514C">
        <w:rPr>
          <w:rFonts w:ascii="Times New Roman" w:hAnsi="Times New Roman" w:cs="Times New Roman"/>
          <w:sz w:val="24"/>
          <w:szCs w:val="24"/>
        </w:rPr>
        <w:t xml:space="preserve"> January </w:t>
      </w:r>
      <w:r w:rsidR="0023207E" w:rsidRPr="0072514C">
        <w:rPr>
          <w:rFonts w:ascii="Times New Roman" w:hAnsi="Times New Roman" w:cs="Times New Roman"/>
          <w:sz w:val="24"/>
          <w:szCs w:val="24"/>
        </w:rPr>
        <w:t>followed by benzodiazepines dispensing on 19 January, then the person was identified as concurrent user for 3 days (i.e., 10+12 – 19).</w:t>
      </w:r>
    </w:p>
    <w:p w:rsidR="006D079B" w:rsidRPr="0072514C" w:rsidRDefault="006D079B" w:rsidP="00DC5ECF">
      <w:pPr>
        <w:pStyle w:val="NoSpacing"/>
        <w:spacing w:line="360" w:lineRule="auto"/>
        <w:rPr>
          <w:rFonts w:ascii="Times New Roman" w:hAnsi="Times New Roman" w:cs="Times New Roman"/>
          <w:b/>
          <w:i/>
          <w:sz w:val="24"/>
          <w:szCs w:val="24"/>
        </w:rPr>
      </w:pPr>
    </w:p>
    <w:p w:rsidR="00DC5ECF" w:rsidRPr="0072514C" w:rsidRDefault="00DC5ECF" w:rsidP="00DC5ECF">
      <w:pPr>
        <w:pStyle w:val="NoSpacing"/>
        <w:spacing w:line="360" w:lineRule="auto"/>
        <w:rPr>
          <w:rFonts w:ascii="Times New Roman" w:hAnsi="Times New Roman" w:cs="Times New Roman"/>
          <w:b/>
          <w:i/>
          <w:sz w:val="24"/>
          <w:szCs w:val="24"/>
        </w:rPr>
      </w:pPr>
      <w:r w:rsidRPr="0072514C">
        <w:rPr>
          <w:rFonts w:ascii="Times New Roman" w:hAnsi="Times New Roman" w:cs="Times New Roman"/>
          <w:b/>
          <w:i/>
          <w:sz w:val="24"/>
          <w:szCs w:val="24"/>
        </w:rPr>
        <w:t>Data analysis</w:t>
      </w:r>
    </w:p>
    <w:p w:rsidR="00FA2BAC" w:rsidRPr="0072514C" w:rsidRDefault="006D079B" w:rsidP="00243C5E">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The outcome measures included number of individual users and duration of concurrent use</w:t>
      </w:r>
      <w:del w:id="24" w:author="dewoller" w:date="2018-11-28T16:03:00Z">
        <w:r w:rsidRPr="0072514C" w:rsidDel="0072514C">
          <w:rPr>
            <w:rFonts w:ascii="Times New Roman" w:hAnsi="Times New Roman" w:cs="Times New Roman"/>
            <w:sz w:val="24"/>
            <w:szCs w:val="24"/>
          </w:rPr>
          <w:delText>. T</w:delText>
        </w:r>
      </w:del>
      <w:ins w:id="25" w:author="dewoller" w:date="2018-11-28T16:03:00Z">
        <w:r w:rsidR="0072514C" w:rsidRPr="0072514C">
          <w:rPr>
            <w:rFonts w:ascii="Times New Roman" w:hAnsi="Times New Roman" w:cs="Times New Roman"/>
            <w:sz w:val="24"/>
            <w:szCs w:val="24"/>
          </w:rPr>
          <w:t>, t</w:t>
        </w:r>
      </w:ins>
      <w:r w:rsidRPr="0072514C">
        <w:rPr>
          <w:rFonts w:ascii="Times New Roman" w:hAnsi="Times New Roman" w:cs="Times New Roman"/>
          <w:sz w:val="24"/>
          <w:szCs w:val="24"/>
        </w:rPr>
        <w:t xml:space="preserve">he most common type of </w:t>
      </w:r>
      <w:commentRangeStart w:id="26"/>
      <w:ins w:id="27" w:author="dewoller" w:date="2018-11-28T16:05:00Z">
        <w:r w:rsidR="0072514C">
          <w:rPr>
            <w:rFonts w:ascii="Times New Roman" w:hAnsi="Times New Roman" w:cs="Times New Roman"/>
            <w:sz w:val="24"/>
            <w:szCs w:val="24"/>
          </w:rPr>
          <w:t xml:space="preserve">concurrent </w:t>
        </w:r>
        <w:commentRangeEnd w:id="26"/>
        <w:r w:rsidR="0072514C">
          <w:rPr>
            <w:rStyle w:val="CommentReference"/>
          </w:rPr>
          <w:commentReference w:id="26"/>
        </w:r>
      </w:ins>
      <w:r w:rsidRPr="0072514C">
        <w:rPr>
          <w:rFonts w:ascii="Times New Roman" w:hAnsi="Times New Roman" w:cs="Times New Roman"/>
          <w:sz w:val="24"/>
          <w:szCs w:val="24"/>
        </w:rPr>
        <w:t xml:space="preserve">opioid and benzodiazepine dispensing, and predictors of concurrent users. </w:t>
      </w:r>
      <w:del w:id="28" w:author="dewoller" w:date="2018-11-28T16:05:00Z">
        <w:r w:rsidR="00A009E0" w:rsidRPr="0072514C" w:rsidDel="00A61D7A">
          <w:rPr>
            <w:rFonts w:ascii="Times New Roman" w:hAnsi="Times New Roman" w:cs="Times New Roman"/>
            <w:sz w:val="24"/>
            <w:szCs w:val="24"/>
          </w:rPr>
          <w:delText xml:space="preserve">Users </w:delText>
        </w:r>
      </w:del>
      <w:ins w:id="29" w:author="dewoller" w:date="2018-11-28T16:05:00Z">
        <w:r w:rsidR="00A61D7A">
          <w:rPr>
            <w:rFonts w:ascii="Times New Roman" w:hAnsi="Times New Roman" w:cs="Times New Roman"/>
            <w:sz w:val="24"/>
            <w:szCs w:val="24"/>
          </w:rPr>
          <w:t>Number of users</w:t>
        </w:r>
        <w:r w:rsidR="00A61D7A" w:rsidRPr="0072514C">
          <w:rPr>
            <w:rFonts w:ascii="Times New Roman" w:hAnsi="Times New Roman" w:cs="Times New Roman"/>
            <w:sz w:val="24"/>
            <w:szCs w:val="24"/>
          </w:rPr>
          <w:t xml:space="preserve"> </w:t>
        </w:r>
      </w:ins>
      <w:r w:rsidR="00A009E0" w:rsidRPr="0072514C">
        <w:rPr>
          <w:rFonts w:ascii="Times New Roman" w:hAnsi="Times New Roman" w:cs="Times New Roman"/>
          <w:sz w:val="24"/>
          <w:szCs w:val="24"/>
        </w:rPr>
        <w:t>were computed for men and women, states and territories, and age-groups</w:t>
      </w:r>
      <w:ins w:id="30" w:author="dewoller" w:date="2018-11-28T16:03:00Z">
        <w:r w:rsidR="0072514C" w:rsidRPr="0072514C">
          <w:rPr>
            <w:rFonts w:ascii="Times New Roman" w:hAnsi="Times New Roman" w:cs="Times New Roman"/>
            <w:sz w:val="24"/>
            <w:szCs w:val="24"/>
          </w:rPr>
          <w:t xml:space="preserve">, </w:t>
        </w:r>
      </w:ins>
      <w:del w:id="31" w:author="dewoller" w:date="2018-11-28T16:03:00Z">
        <w:r w:rsidR="00A009E0" w:rsidRPr="0072514C" w:rsidDel="0072514C">
          <w:rPr>
            <w:rFonts w:ascii="Times New Roman" w:hAnsi="Times New Roman" w:cs="Times New Roman"/>
            <w:sz w:val="24"/>
            <w:szCs w:val="24"/>
          </w:rPr>
          <w:delText xml:space="preserve"> – </w:delText>
        </w:r>
      </w:del>
      <w:r w:rsidR="00A009E0" w:rsidRPr="0072514C">
        <w:rPr>
          <w:rFonts w:ascii="Times New Roman" w:hAnsi="Times New Roman" w:cs="Times New Roman"/>
          <w:sz w:val="24"/>
          <w:szCs w:val="24"/>
        </w:rPr>
        <w:t xml:space="preserve">stratified across the years (2013-2016). </w:t>
      </w:r>
      <w:r w:rsidRPr="0072514C">
        <w:rPr>
          <w:rFonts w:ascii="Times New Roman" w:hAnsi="Times New Roman" w:cs="Times New Roman"/>
          <w:sz w:val="24"/>
          <w:szCs w:val="24"/>
        </w:rPr>
        <w:t xml:space="preserve">Using direct standardization approach </w:t>
      </w:r>
      <w:r w:rsidR="005D000E"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&lt;EndNote&gt;&lt;Cite&gt;&lt;Author&gt;Naing&lt;/Author&gt;&lt;Year&gt;2000&lt;/Year&gt;&lt;RecNum&gt;475&lt;/RecNum&gt;&lt;DisplayText&gt;[22]&lt;/DisplayText&gt;&lt;record&gt;&lt;rec-number&gt;475&lt;/rec-number&gt;&lt;foreign-keys&gt;&lt;key app="EN" db-id="edrdpw29wxw296esez85fr9aars2sexzd9er" timestamp="1535276588"&gt;475&lt;/key&gt;&lt;/foreign-keys&gt;&lt;ref-type name="Journal Article"&gt;17&lt;/ref-type&gt;&lt;contributors&gt;&lt;authors&gt;&lt;author&gt;Naing, N. N.&lt;/author&gt;&lt;/authors&gt;&lt;/contributors&gt;&lt;auth-address&gt;Unit of Biostatistics &amp;amp; Research Methodology, School of Medical Sciences, Universiti Sains Malaysia, 16150 Kubang Kerian, Kelantan, Malaysia.&lt;/auth-address&gt;&lt;titles&gt;&lt;title&gt;Easy way to learn standardization : direct and indirect methods&lt;/title&gt;&lt;secondary-title&gt;Malays J Med Sci&lt;/secondary-title&gt;&lt;alt-title&gt;The Malaysian journal of medical sciences : MJMS&lt;/alt-title&gt;&lt;/titles&gt;&lt;periodical&gt;&lt;full-title&gt;Malays J Med Sci&lt;/full-title&gt;&lt;abbr-1&gt;The Malaysian journal of medical sciences : MJMS&lt;/abbr-1&gt;&lt;/periodical&gt;&lt;alt-periodical&gt;&lt;full-title&gt;Malays J Med Sci&lt;/full-title&gt;&lt;abbr-1&gt;The Malaysian journal of medical sciences : MJMS&lt;/abbr-1&gt;&lt;/alt-periodical&gt;&lt;pages&gt;10-5&lt;/pages&gt;&lt;volume&gt;7&lt;/volume&gt;&lt;number&gt;1&lt;/number&gt;&lt;dates&gt;&lt;year&gt;2000&lt;/year&gt;&lt;pub-dates&gt;&lt;date&gt;Jan&lt;/date&gt;&lt;/pub-dates&gt;&lt;/dates&gt;&lt;isbn&gt;1394-195X (Print)&amp;#xD;1394-195X (Linking)&lt;/isbn&gt;&lt;accession-num&gt;22844209&lt;/accession-num&gt;&lt;urls&gt;&lt;related-urls&gt;&lt;url&gt;http://www.ncbi.nlm.nih.gov/pubmed/22844209&lt;/url&gt;&lt;/related-urls&gt;&lt;/urls&gt;&lt;custom2&gt;3406211&lt;/custom2&gt;&lt;/record&gt;&lt;/Cite&gt;&lt;/EndNote&gt;</w:instrText>
      </w:r>
      <w:r w:rsidR="005D000E"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[22]</w:t>
      </w:r>
      <w:r w:rsidR="005D000E" w:rsidRPr="0072514C">
        <w:rPr>
          <w:rFonts w:ascii="Times New Roman" w:hAnsi="Times New Roman" w:cs="Times New Roman"/>
          <w:sz w:val="24"/>
          <w:szCs w:val="24"/>
        </w:rPr>
        <w:fldChar w:fldCharType="end"/>
      </w:r>
      <w:r w:rsidRPr="0072514C">
        <w:rPr>
          <w:rFonts w:ascii="Times New Roman" w:hAnsi="Times New Roman" w:cs="Times New Roman"/>
          <w:sz w:val="24"/>
          <w:szCs w:val="24"/>
        </w:rPr>
        <w:t xml:space="preserve"> </w:t>
      </w:r>
      <w:r w:rsidR="005D000E" w:rsidRPr="0072514C">
        <w:rPr>
          <w:rFonts w:ascii="Times New Roman" w:hAnsi="Times New Roman" w:cs="Times New Roman"/>
          <w:sz w:val="24"/>
          <w:szCs w:val="24"/>
        </w:rPr>
        <w:t xml:space="preserve">number </w:t>
      </w:r>
      <w:r w:rsidRPr="0072514C">
        <w:rPr>
          <w:rFonts w:ascii="Times New Roman" w:hAnsi="Times New Roman" w:cs="Times New Roman"/>
          <w:sz w:val="24"/>
          <w:szCs w:val="24"/>
        </w:rPr>
        <w:t>concurrent users in the individual LGAs were adjusted for the population structure of Australia, stratified across age and sex.</w:t>
      </w:r>
      <w:r w:rsidR="005D000E" w:rsidRPr="0072514C">
        <w:rPr>
          <w:rFonts w:ascii="Times New Roman" w:hAnsi="Times New Roman" w:cs="Times New Roman"/>
          <w:sz w:val="24"/>
          <w:szCs w:val="24"/>
        </w:rPr>
        <w:t xml:space="preserve"> </w:t>
      </w:r>
      <w:r w:rsidR="007E5B5E" w:rsidRPr="0072514C">
        <w:rPr>
          <w:rFonts w:ascii="Times New Roman" w:hAnsi="Times New Roman" w:cs="Times New Roman"/>
          <w:sz w:val="24"/>
          <w:szCs w:val="24"/>
        </w:rPr>
        <w:t>The s</w:t>
      </w:r>
      <w:r w:rsidR="005D000E" w:rsidRPr="0072514C">
        <w:rPr>
          <w:rFonts w:ascii="Times New Roman" w:hAnsi="Times New Roman" w:cs="Times New Roman"/>
          <w:sz w:val="24"/>
          <w:szCs w:val="24"/>
        </w:rPr>
        <w:t>tandardised rates are hypothetical rates that would have been observed if the population</w:t>
      </w:r>
      <w:r w:rsidR="007E5B5E" w:rsidRPr="0072514C">
        <w:rPr>
          <w:rFonts w:ascii="Times New Roman" w:hAnsi="Times New Roman" w:cs="Times New Roman"/>
          <w:sz w:val="24"/>
          <w:szCs w:val="24"/>
        </w:rPr>
        <w:t xml:space="preserve"> we </w:t>
      </w:r>
      <w:r w:rsidR="005D000E" w:rsidRPr="0072514C">
        <w:rPr>
          <w:rFonts w:ascii="Times New Roman" w:hAnsi="Times New Roman" w:cs="Times New Roman"/>
          <w:sz w:val="24"/>
          <w:szCs w:val="24"/>
        </w:rPr>
        <w:t>studied had the same age</w:t>
      </w:r>
      <w:r w:rsidR="007E5B5E" w:rsidRPr="0072514C">
        <w:rPr>
          <w:rFonts w:ascii="Times New Roman" w:hAnsi="Times New Roman" w:cs="Times New Roman"/>
          <w:sz w:val="24"/>
          <w:szCs w:val="24"/>
        </w:rPr>
        <w:t xml:space="preserve"> and sex</w:t>
      </w:r>
      <w:r w:rsidR="005D000E" w:rsidRPr="0072514C">
        <w:rPr>
          <w:rFonts w:ascii="Times New Roman" w:hAnsi="Times New Roman" w:cs="Times New Roman"/>
          <w:sz w:val="24"/>
          <w:szCs w:val="24"/>
        </w:rPr>
        <w:t xml:space="preserve"> distribution as </w:t>
      </w:r>
      <w:r w:rsidR="007E5B5E" w:rsidRPr="0072514C">
        <w:rPr>
          <w:rFonts w:ascii="Times New Roman" w:hAnsi="Times New Roman" w:cs="Times New Roman"/>
          <w:sz w:val="24"/>
          <w:szCs w:val="24"/>
        </w:rPr>
        <w:t>the Australian national population</w:t>
      </w:r>
      <w:r w:rsidR="005D000E" w:rsidRPr="0072514C">
        <w:rPr>
          <w:rFonts w:ascii="Times New Roman" w:hAnsi="Times New Roman" w:cs="Times New Roman"/>
          <w:sz w:val="24"/>
          <w:szCs w:val="24"/>
        </w:rPr>
        <w:t>, while all other factors remained unchanged</w:t>
      </w:r>
      <w:r w:rsidR="007E5B5E" w:rsidRPr="0072514C">
        <w:rPr>
          <w:rFonts w:ascii="Times New Roman" w:hAnsi="Times New Roman" w:cs="Times New Roman"/>
          <w:sz w:val="24"/>
          <w:szCs w:val="24"/>
        </w:rPr>
        <w:t xml:space="preserve">. </w:t>
      </w:r>
      <w:r w:rsidR="004668FE" w:rsidRPr="0072514C">
        <w:rPr>
          <w:rFonts w:ascii="Times New Roman" w:hAnsi="Times New Roman" w:cs="Times New Roman"/>
          <w:sz w:val="24"/>
          <w:szCs w:val="24"/>
        </w:rPr>
        <w:t xml:space="preserve">Based on standardized concurrent number of users, all LGAs were categorized into three types: low, moderate and high, and reflected in the Australian map. </w:t>
      </w:r>
    </w:p>
    <w:p w:rsidR="003137F8" w:rsidRPr="0072514C" w:rsidRDefault="003137F8" w:rsidP="00243C5E">
      <w:pPr>
        <w:pStyle w:val="NoSpacing"/>
        <w:spacing w:line="360" w:lineRule="auto"/>
        <w:rPr>
          <w:rFonts w:ascii="Times New Roman" w:hAnsi="Times New Roman" w:cs="Times New Roman"/>
          <w:sz w:val="24"/>
          <w:szCs w:val="24"/>
        </w:rPr>
      </w:pPr>
    </w:p>
    <w:p w:rsidR="003137F8" w:rsidRPr="0072514C" w:rsidRDefault="00414679" w:rsidP="00243C5E">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To examine the variation in type of drug being dispensed among the concurrent and non-concurrent users a drug of choice (both for opioid and benzodiazepine) was identified for everyone based on total amount of DDD dispensed during the four-year of study period. </w:t>
      </w:r>
    </w:p>
    <w:p w:rsidR="00985BB2" w:rsidRPr="0072514C" w:rsidRDefault="00985BB2" w:rsidP="00DC5ECF">
      <w:pPr>
        <w:pStyle w:val="NoSpacing"/>
        <w:spacing w:line="360" w:lineRule="auto"/>
        <w:rPr>
          <w:rFonts w:ascii="Times New Roman" w:hAnsi="Times New Roman" w:cs="Times New Roman"/>
          <w:sz w:val="24"/>
          <w:szCs w:val="24"/>
        </w:rPr>
      </w:pPr>
    </w:p>
    <w:p w:rsidR="00243C5E" w:rsidRPr="0072514C" w:rsidRDefault="00985BB2" w:rsidP="00DC5ECF">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Two regression models were developed</w:t>
      </w:r>
      <w:r w:rsidR="00E3048F" w:rsidRPr="0072514C">
        <w:rPr>
          <w:rFonts w:ascii="Times New Roman" w:hAnsi="Times New Roman" w:cs="Times New Roman"/>
          <w:sz w:val="24"/>
          <w:szCs w:val="24"/>
        </w:rPr>
        <w:t xml:space="preserve">. Firstly, we run a </w:t>
      </w:r>
      <w:r w:rsidRPr="0072514C">
        <w:rPr>
          <w:rFonts w:ascii="Times New Roman" w:hAnsi="Times New Roman" w:cs="Times New Roman"/>
          <w:sz w:val="24"/>
          <w:szCs w:val="24"/>
        </w:rPr>
        <w:t xml:space="preserve">multivariable logistic regression to identify the determinants </w:t>
      </w:r>
      <w:r w:rsidR="00E3048F" w:rsidRPr="0072514C">
        <w:rPr>
          <w:rFonts w:ascii="Times New Roman" w:hAnsi="Times New Roman" w:cs="Times New Roman"/>
          <w:sz w:val="24"/>
          <w:szCs w:val="24"/>
        </w:rPr>
        <w:t xml:space="preserve">of </w:t>
      </w:r>
      <w:r w:rsidRPr="0072514C">
        <w:rPr>
          <w:rFonts w:ascii="Times New Roman" w:hAnsi="Times New Roman" w:cs="Times New Roman"/>
          <w:sz w:val="24"/>
          <w:szCs w:val="24"/>
        </w:rPr>
        <w:t>concurrent users</w:t>
      </w:r>
      <w:r w:rsidR="00E3048F" w:rsidRPr="0072514C">
        <w:rPr>
          <w:rFonts w:ascii="Times New Roman" w:hAnsi="Times New Roman" w:cs="Times New Roman"/>
          <w:sz w:val="24"/>
          <w:szCs w:val="24"/>
        </w:rPr>
        <w:t xml:space="preserve">. Secondly, given that there </w:t>
      </w:r>
      <w:r w:rsidRPr="0072514C">
        <w:rPr>
          <w:rFonts w:ascii="Times New Roman" w:hAnsi="Times New Roman" w:cs="Times New Roman"/>
          <w:sz w:val="24"/>
          <w:szCs w:val="24"/>
        </w:rPr>
        <w:t>was a hierarchical structure (e.g., LGAs are nested in states) in the dataset, we performed likelihood test to compare random effects model against fixed effects model. Statistically significant results (</w:t>
      </w:r>
      <w:r w:rsidRPr="0072514C">
        <w:rPr>
          <w:rFonts w:ascii="Times New Roman" w:hAnsi="Times New Roman" w:cs="Times New Roman"/>
          <w:i/>
          <w:sz w:val="24"/>
          <w:szCs w:val="24"/>
        </w:rPr>
        <w:t>p</w:t>
      </w:r>
      <w:r w:rsidRPr="0072514C">
        <w:rPr>
          <w:rFonts w:ascii="Times New Roman" w:hAnsi="Times New Roman" w:cs="Times New Roman"/>
          <w:sz w:val="24"/>
          <w:szCs w:val="24"/>
        </w:rPr>
        <w:t xml:space="preserve">&lt;0.05) in this test implied that the random effect models were preferable for modelling this data. Accordingly, we conducted multilevel mixed effects negative binomial regression using </w:t>
      </w:r>
      <w:r w:rsidR="001B2EBD" w:rsidRPr="0072514C">
        <w:rPr>
          <w:rFonts w:ascii="Times New Roman" w:hAnsi="Times New Roman" w:cs="Times New Roman"/>
          <w:i/>
          <w:sz w:val="24"/>
          <w:szCs w:val="24"/>
        </w:rPr>
        <w:t>m</w:t>
      </w:r>
      <w:r w:rsidRPr="0072514C">
        <w:rPr>
          <w:rFonts w:ascii="Times New Roman" w:hAnsi="Times New Roman" w:cs="Times New Roman"/>
          <w:i/>
          <w:sz w:val="24"/>
          <w:szCs w:val="24"/>
        </w:rPr>
        <w:t>eqrlogit</w:t>
      </w:r>
      <w:r w:rsidRPr="0072514C">
        <w:rPr>
          <w:rFonts w:ascii="Times New Roman" w:hAnsi="Times New Roman" w:cs="Times New Roman"/>
          <w:sz w:val="24"/>
          <w:szCs w:val="24"/>
        </w:rPr>
        <w:t xml:space="preserve"> commands of STATA program </w:t>
      </w:r>
      <w:r w:rsidR="003E2D07"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&lt;EndNote&gt;&lt;Cite&gt;&lt;Author&gt;STATACorp&lt;/Author&gt;&lt;Year&gt;2013&lt;/Year&gt;&lt;RecNum&gt;532&lt;/RecNum&gt;&lt;DisplayText&gt;[23]&lt;/DisplayText&gt;&lt;record&gt;&lt;rec-number&gt;532&lt;/rec-number&gt;&lt;foreign-keys&gt;&lt;key app="EN" db-id="edrdpw29wxw296esez85fr9aars2sexzd9er" timestamp="1543197233"&gt;532&lt;/key&gt;&lt;/foreign-keys&gt;&lt;ref-type name="Web Page"&gt;12&lt;/ref-type&gt;&lt;contributors&gt;&lt;authors&gt;&lt;author&gt;STATACorp,&lt;/author&gt;&lt;/authors&gt;&lt;/contributors&gt;&lt;titles&gt;&lt;title&gt;Statamultilevel mixedeffects reference manual release 13. Available at: https://www.stata.com/manuals13/me.pdf&lt;/title&gt;&lt;/titles&gt;&lt;dates&gt;&lt;year&gt;2013&lt;/year&gt;&lt;/dates&gt;&lt;urls&gt;&lt;/urls&gt;&lt;/record&gt;&lt;/Cite&gt;&lt;/EndNote&gt;</w:instrText>
      </w:r>
      <w:r w:rsidR="003E2D07"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[23]</w:t>
      </w:r>
      <w:r w:rsidR="003E2D07" w:rsidRPr="0072514C">
        <w:rPr>
          <w:rFonts w:ascii="Times New Roman" w:hAnsi="Times New Roman" w:cs="Times New Roman"/>
          <w:sz w:val="24"/>
          <w:szCs w:val="24"/>
        </w:rPr>
        <w:fldChar w:fldCharType="end"/>
      </w:r>
      <w:r w:rsidR="001B2EBD" w:rsidRPr="0072514C">
        <w:rPr>
          <w:rFonts w:ascii="Times New Roman" w:hAnsi="Times New Roman" w:cs="Times New Roman"/>
          <w:sz w:val="24"/>
          <w:szCs w:val="24"/>
        </w:rPr>
        <w:t>.</w:t>
      </w:r>
      <w:r w:rsidRPr="0072514C">
        <w:rPr>
          <w:rFonts w:ascii="Times New Roman" w:hAnsi="Times New Roman" w:cs="Times New Roman"/>
          <w:sz w:val="24"/>
          <w:szCs w:val="24"/>
        </w:rPr>
        <w:t xml:space="preserve"> </w:t>
      </w:r>
    </w:p>
    <w:p w:rsidR="004668FE" w:rsidRPr="0072514C" w:rsidRDefault="004668FE" w:rsidP="00DC5ECF">
      <w:pPr>
        <w:pStyle w:val="NoSpacing"/>
        <w:spacing w:line="360" w:lineRule="auto"/>
        <w:rPr>
          <w:rFonts w:ascii="Times New Roman" w:hAnsi="Times New Roman" w:cs="Times New Roman"/>
          <w:sz w:val="24"/>
          <w:szCs w:val="24"/>
        </w:rPr>
      </w:pPr>
    </w:p>
    <w:p w:rsidR="004D731C" w:rsidRPr="0072514C" w:rsidRDefault="00A009E0" w:rsidP="00DC5ECF">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All analyses were performed using Stata 13 (Stata Corp LP, College Station, TX, USA, 2011) and R software. </w:t>
      </w:r>
    </w:p>
    <w:p w:rsidR="00A009E0" w:rsidRPr="0072514C" w:rsidRDefault="00A009E0" w:rsidP="00DC5ECF">
      <w:pPr>
        <w:pStyle w:val="NoSpacing"/>
        <w:spacing w:line="360" w:lineRule="auto"/>
        <w:rPr>
          <w:rFonts w:ascii="Times New Roman" w:hAnsi="Times New Roman" w:cs="Times New Roman"/>
          <w:b/>
          <w:sz w:val="24"/>
          <w:szCs w:val="24"/>
        </w:rPr>
      </w:pPr>
    </w:p>
    <w:p w:rsidR="00AB176A" w:rsidRPr="0072514C" w:rsidRDefault="00AB176A" w:rsidP="00DC5ECF">
      <w:pPr>
        <w:pStyle w:val="NoSpacing"/>
        <w:spacing w:line="360" w:lineRule="auto"/>
        <w:rPr>
          <w:rFonts w:ascii="Times New Roman" w:hAnsi="Times New Roman" w:cs="Times New Roman"/>
          <w:b/>
          <w:sz w:val="24"/>
          <w:szCs w:val="24"/>
        </w:rPr>
      </w:pPr>
      <w:r w:rsidRPr="0072514C">
        <w:rPr>
          <w:rFonts w:ascii="Times New Roman" w:hAnsi="Times New Roman" w:cs="Times New Roman"/>
          <w:b/>
          <w:sz w:val="24"/>
          <w:szCs w:val="24"/>
        </w:rPr>
        <w:t>Results</w:t>
      </w:r>
    </w:p>
    <w:p w:rsidR="00280810" w:rsidRPr="0072514C" w:rsidRDefault="00280810" w:rsidP="00DC5ECF">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During the study period </w:t>
      </w:r>
      <w:r w:rsidR="003C7C3E" w:rsidRPr="0072514C">
        <w:rPr>
          <w:rFonts w:ascii="Times New Roman" w:hAnsi="Times New Roman" w:cs="Times New Roman"/>
          <w:sz w:val="24"/>
          <w:szCs w:val="24"/>
        </w:rPr>
        <w:t xml:space="preserve">(2013-2016) </w:t>
      </w:r>
      <w:r w:rsidRPr="0072514C">
        <w:rPr>
          <w:rFonts w:ascii="Times New Roman" w:hAnsi="Times New Roman" w:cs="Times New Roman"/>
          <w:sz w:val="24"/>
          <w:szCs w:val="24"/>
        </w:rPr>
        <w:t xml:space="preserve">7.95 million distinct users used either opioids, benzodiazepines or both. Only opioids were dispensed to 59.09%, only benzodiazepines to 5.24% and both </w:t>
      </w:r>
      <w:r w:rsidR="003C7C3E" w:rsidRPr="0072514C">
        <w:rPr>
          <w:rFonts w:ascii="Times New Roman" w:hAnsi="Times New Roman" w:cs="Times New Roman"/>
          <w:sz w:val="24"/>
          <w:szCs w:val="24"/>
        </w:rPr>
        <w:t>to</w:t>
      </w:r>
      <w:r w:rsidRPr="0072514C">
        <w:rPr>
          <w:rFonts w:ascii="Times New Roman" w:hAnsi="Times New Roman" w:cs="Times New Roman"/>
          <w:sz w:val="24"/>
          <w:szCs w:val="24"/>
        </w:rPr>
        <w:t xml:space="preserve"> 25.66% users. </w:t>
      </w:r>
      <w:r w:rsidR="003C7C3E" w:rsidRPr="0072514C">
        <w:rPr>
          <w:rFonts w:ascii="Times New Roman" w:hAnsi="Times New Roman" w:cs="Times New Roman"/>
          <w:sz w:val="24"/>
          <w:szCs w:val="24"/>
        </w:rPr>
        <w:t xml:space="preserve">During the four years almost </w:t>
      </w:r>
      <w:r w:rsidR="003946B6" w:rsidRPr="0072514C">
        <w:rPr>
          <w:rFonts w:ascii="Times New Roman" w:hAnsi="Times New Roman" w:cs="Times New Roman"/>
          <w:sz w:val="24"/>
          <w:szCs w:val="24"/>
        </w:rPr>
        <w:t>12.41%</w:t>
      </w:r>
      <w:r w:rsidR="003C7C3E" w:rsidRPr="0072514C">
        <w:rPr>
          <w:rFonts w:ascii="Times New Roman" w:hAnsi="Times New Roman" w:cs="Times New Roman"/>
          <w:sz w:val="24"/>
          <w:szCs w:val="24"/>
        </w:rPr>
        <w:t xml:space="preserve"> (0.98 million) individuals were identified as concurrent users of prescription opioids and benzodiazepines</w:t>
      </w:r>
      <w:r w:rsidR="00F82AE5" w:rsidRPr="0072514C">
        <w:rPr>
          <w:rFonts w:ascii="Times New Roman" w:hAnsi="Times New Roman" w:cs="Times New Roman"/>
          <w:sz w:val="24"/>
          <w:szCs w:val="24"/>
        </w:rPr>
        <w:t xml:space="preserve">. Year-wise distribution of dispensing of </w:t>
      </w:r>
      <w:r w:rsidR="003C7C3E" w:rsidRPr="0072514C">
        <w:rPr>
          <w:rFonts w:ascii="Times New Roman" w:hAnsi="Times New Roman" w:cs="Times New Roman"/>
          <w:sz w:val="24"/>
          <w:szCs w:val="24"/>
        </w:rPr>
        <w:t xml:space="preserve">concurrent users across sex and age-group are presented in Table 1. </w:t>
      </w:r>
      <w:r w:rsidR="0005741D" w:rsidRPr="0072514C">
        <w:rPr>
          <w:rFonts w:ascii="Times New Roman" w:hAnsi="Times New Roman" w:cs="Times New Roman"/>
          <w:sz w:val="24"/>
          <w:szCs w:val="24"/>
        </w:rPr>
        <w:t xml:space="preserve">Over the years, significantly and consistently more women were concurrent users than men, and this is consistent for all age-groups (Table 1). </w:t>
      </w:r>
      <w:r w:rsidR="00466296" w:rsidRPr="0072514C">
        <w:rPr>
          <w:rFonts w:ascii="Times New Roman" w:hAnsi="Times New Roman" w:cs="Times New Roman"/>
          <w:sz w:val="24"/>
          <w:szCs w:val="24"/>
        </w:rPr>
        <w:t xml:space="preserve">The mean age of opioid only users was 50 years, benzodiazepine only users was 52 years, both drug users was 56 years and concurrent users was </w:t>
      </w:r>
      <w:r w:rsidR="002078C3" w:rsidRPr="0072514C">
        <w:rPr>
          <w:rFonts w:ascii="Times New Roman" w:hAnsi="Times New Roman" w:cs="Times New Roman"/>
          <w:sz w:val="24"/>
          <w:szCs w:val="24"/>
        </w:rPr>
        <w:t xml:space="preserve">59.6 years. </w:t>
      </w:r>
      <w:r w:rsidR="00DF5EFA" w:rsidRPr="0072514C">
        <w:rPr>
          <w:rFonts w:ascii="Times New Roman" w:hAnsi="Times New Roman" w:cs="Times New Roman"/>
          <w:sz w:val="24"/>
          <w:szCs w:val="24"/>
        </w:rPr>
        <w:t xml:space="preserve">There </w:t>
      </w:r>
      <w:r w:rsidR="00F57BCC" w:rsidRPr="0072514C">
        <w:rPr>
          <w:rFonts w:ascii="Times New Roman" w:hAnsi="Times New Roman" w:cs="Times New Roman"/>
          <w:sz w:val="24"/>
          <w:szCs w:val="24"/>
        </w:rPr>
        <w:t>wa</w:t>
      </w:r>
      <w:r w:rsidR="00DF5EFA" w:rsidRPr="0072514C">
        <w:rPr>
          <w:rFonts w:ascii="Times New Roman" w:hAnsi="Times New Roman" w:cs="Times New Roman"/>
          <w:sz w:val="24"/>
          <w:szCs w:val="24"/>
        </w:rPr>
        <w:t xml:space="preserve">s an age gradient in concurrent users – numbers </w:t>
      </w:r>
      <w:r w:rsidR="00CA3DEE" w:rsidRPr="0072514C">
        <w:rPr>
          <w:rFonts w:ascii="Times New Roman" w:hAnsi="Times New Roman" w:cs="Times New Roman"/>
          <w:sz w:val="24"/>
          <w:szCs w:val="24"/>
        </w:rPr>
        <w:t>increase</w:t>
      </w:r>
      <w:r w:rsidR="00F57BCC" w:rsidRPr="0072514C">
        <w:rPr>
          <w:rFonts w:ascii="Times New Roman" w:hAnsi="Times New Roman" w:cs="Times New Roman"/>
          <w:sz w:val="24"/>
          <w:szCs w:val="24"/>
        </w:rPr>
        <w:t>d</w:t>
      </w:r>
      <w:r w:rsidR="00DF5EFA" w:rsidRPr="0072514C">
        <w:rPr>
          <w:rFonts w:ascii="Times New Roman" w:hAnsi="Times New Roman" w:cs="Times New Roman"/>
          <w:sz w:val="24"/>
          <w:szCs w:val="24"/>
        </w:rPr>
        <w:t xml:space="preserve"> with the age. </w:t>
      </w:r>
    </w:p>
    <w:p w:rsidR="00F7146F" w:rsidRPr="0072514C" w:rsidRDefault="00F7146F" w:rsidP="00C64001">
      <w:pPr>
        <w:pStyle w:val="NoSpacing"/>
        <w:spacing w:line="360" w:lineRule="auto"/>
        <w:rPr>
          <w:rFonts w:ascii="Times New Roman" w:hAnsi="Times New Roman" w:cs="Times New Roman"/>
          <w:sz w:val="24"/>
          <w:szCs w:val="24"/>
        </w:rPr>
      </w:pPr>
    </w:p>
    <w:p w:rsidR="00F7146F" w:rsidRPr="0072514C" w:rsidRDefault="008C123B" w:rsidP="00C64001">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Table 1: Concurrent users</w:t>
      </w:r>
      <w:r w:rsidR="00193735" w:rsidRPr="0072514C">
        <w:rPr>
          <w:rFonts w:ascii="Times New Roman" w:hAnsi="Times New Roman" w:cs="Times New Roman"/>
          <w:sz w:val="24"/>
          <w:szCs w:val="24"/>
        </w:rPr>
        <w:t xml:space="preserve"> (in 100</w:t>
      </w:r>
      <w:r w:rsidR="00C37CA3" w:rsidRPr="0072514C">
        <w:rPr>
          <w:rFonts w:ascii="Times New Roman" w:hAnsi="Times New Roman" w:cs="Times New Roman"/>
          <w:sz w:val="24"/>
          <w:szCs w:val="24"/>
        </w:rPr>
        <w:t>,</w:t>
      </w:r>
      <w:r w:rsidR="00193735" w:rsidRPr="0072514C">
        <w:rPr>
          <w:rFonts w:ascii="Times New Roman" w:hAnsi="Times New Roman" w:cs="Times New Roman"/>
          <w:sz w:val="24"/>
          <w:szCs w:val="24"/>
        </w:rPr>
        <w:t>0</w:t>
      </w:r>
      <w:r w:rsidR="00C37CA3" w:rsidRPr="0072514C">
        <w:rPr>
          <w:rFonts w:ascii="Times New Roman" w:hAnsi="Times New Roman" w:cs="Times New Roman"/>
          <w:sz w:val="24"/>
          <w:szCs w:val="24"/>
        </w:rPr>
        <w:t>00</w:t>
      </w:r>
      <w:r w:rsidR="00193735" w:rsidRPr="0072514C">
        <w:rPr>
          <w:rFonts w:ascii="Times New Roman" w:hAnsi="Times New Roman" w:cs="Times New Roman"/>
          <w:sz w:val="24"/>
          <w:szCs w:val="24"/>
        </w:rPr>
        <w:t>)</w:t>
      </w:r>
      <w:r w:rsidRPr="0072514C">
        <w:rPr>
          <w:rFonts w:ascii="Times New Roman" w:hAnsi="Times New Roman" w:cs="Times New Roman"/>
          <w:sz w:val="24"/>
          <w:szCs w:val="24"/>
        </w:rPr>
        <w:t xml:space="preserve"> of prescription opioids and benzodiazepines</w:t>
      </w:r>
      <w:r w:rsidR="00193735" w:rsidRPr="0072514C">
        <w:rPr>
          <w:rFonts w:ascii="Times New Roman" w:hAnsi="Times New Roman" w:cs="Times New Roman"/>
          <w:sz w:val="24"/>
          <w:szCs w:val="24"/>
        </w:rPr>
        <w:t xml:space="preserve"> –</w:t>
      </w:r>
      <w:r w:rsidRPr="0072514C">
        <w:rPr>
          <w:rFonts w:ascii="Times New Roman" w:hAnsi="Times New Roman" w:cs="Times New Roman"/>
          <w:sz w:val="24"/>
          <w:szCs w:val="24"/>
        </w:rPr>
        <w:t xml:space="preserve"> </w:t>
      </w:r>
      <w:r w:rsidR="00193735" w:rsidRPr="0072514C">
        <w:rPr>
          <w:rFonts w:ascii="Times New Roman" w:hAnsi="Times New Roman" w:cs="Times New Roman"/>
          <w:sz w:val="24"/>
          <w:szCs w:val="24"/>
        </w:rPr>
        <w:t xml:space="preserve">stratified </w:t>
      </w:r>
      <w:r w:rsidR="001159E1" w:rsidRPr="0072514C">
        <w:rPr>
          <w:rFonts w:ascii="Times New Roman" w:hAnsi="Times New Roman" w:cs="Times New Roman"/>
          <w:sz w:val="24"/>
          <w:szCs w:val="24"/>
        </w:rPr>
        <w:t>by</w:t>
      </w:r>
      <w:r w:rsidR="00193735" w:rsidRPr="0072514C">
        <w:rPr>
          <w:rFonts w:ascii="Times New Roman" w:hAnsi="Times New Roman" w:cs="Times New Roman"/>
          <w:sz w:val="24"/>
          <w:szCs w:val="24"/>
        </w:rPr>
        <w:t xml:space="preserve"> year, sex and </w:t>
      </w:r>
      <w:r w:rsidRPr="0072514C">
        <w:rPr>
          <w:rFonts w:ascii="Times New Roman" w:hAnsi="Times New Roman" w:cs="Times New Roman"/>
          <w:sz w:val="24"/>
          <w:szCs w:val="24"/>
        </w:rPr>
        <w:t xml:space="preserve">age-group </w:t>
      </w:r>
      <w:r w:rsidR="00CC08D3" w:rsidRPr="0072514C">
        <w:rPr>
          <w:rFonts w:ascii="Times New Roman" w:hAnsi="Times New Roman" w:cs="Times New Roman"/>
          <w:sz w:val="24"/>
          <w:szCs w:val="24"/>
        </w:rPr>
        <w:t>(0-19, 20-44, 45-64, 65+)</w:t>
      </w:r>
    </w:p>
    <w:tbl>
      <w:tblPr>
        <w:tblW w:w="8730" w:type="dxa"/>
        <w:tblLayout w:type="fixed"/>
        <w:tblLook w:val="04A0" w:firstRow="1" w:lastRow="0" w:firstColumn="1" w:lastColumn="0" w:noHBand="0" w:noVBand="1"/>
      </w:tblPr>
      <w:tblGrid>
        <w:gridCol w:w="851"/>
        <w:gridCol w:w="769"/>
        <w:gridCol w:w="900"/>
        <w:gridCol w:w="900"/>
        <w:gridCol w:w="900"/>
        <w:gridCol w:w="810"/>
        <w:gridCol w:w="810"/>
        <w:gridCol w:w="810"/>
        <w:gridCol w:w="900"/>
        <w:gridCol w:w="1080"/>
      </w:tblGrid>
      <w:tr w:rsidR="0072514C" w:rsidRPr="0072514C" w:rsidTr="008D0B86">
        <w:trPr>
          <w:trHeight w:val="200"/>
        </w:trPr>
        <w:tc>
          <w:tcPr>
            <w:tcW w:w="851" w:type="dxa"/>
            <w:vMerge w:val="restart"/>
            <w:tcBorders>
              <w:top w:val="nil"/>
              <w:left w:val="nil"/>
              <w:right w:val="nil"/>
            </w:tcBorders>
            <w:shd w:val="clear" w:color="000000" w:fill="DDEBF7"/>
          </w:tcPr>
          <w:p w:rsidR="00C37CA3" w:rsidRPr="0072514C" w:rsidRDefault="00C37CA3" w:rsidP="008D0B86">
            <w:pPr>
              <w:pStyle w:val="NoSpacing"/>
              <w:rPr>
                <w:lang w:val="en-US"/>
              </w:rPr>
            </w:pPr>
            <w:r w:rsidRPr="0072514C">
              <w:rPr>
                <w:lang w:val="en-US"/>
              </w:rPr>
              <w:t>Year</w:t>
            </w:r>
          </w:p>
        </w:tc>
        <w:tc>
          <w:tcPr>
            <w:tcW w:w="3469" w:type="dxa"/>
            <w:gridSpan w:val="4"/>
            <w:tcBorders>
              <w:top w:val="nil"/>
              <w:left w:val="nil"/>
              <w:bottom w:val="single" w:sz="4" w:space="0" w:color="auto"/>
              <w:right w:val="single" w:sz="4" w:space="0" w:color="auto"/>
            </w:tcBorders>
            <w:shd w:val="clear" w:color="000000" w:fill="DDEBF7"/>
            <w:noWrap/>
            <w:hideMark/>
          </w:tcPr>
          <w:p w:rsidR="00C37CA3" w:rsidRPr="0072514C" w:rsidRDefault="00C37CA3" w:rsidP="008D0B86">
            <w:pPr>
              <w:pStyle w:val="NoSpacing"/>
              <w:jc w:val="center"/>
            </w:pPr>
            <w:r w:rsidRPr="0072514C">
              <w:t>Men</w:t>
            </w:r>
          </w:p>
        </w:tc>
        <w:tc>
          <w:tcPr>
            <w:tcW w:w="3330" w:type="dxa"/>
            <w:gridSpan w:val="4"/>
            <w:tcBorders>
              <w:top w:val="nil"/>
              <w:left w:val="single" w:sz="4" w:space="0" w:color="auto"/>
              <w:right w:val="nil"/>
            </w:tcBorders>
            <w:shd w:val="clear" w:color="000000" w:fill="DDEBF7"/>
            <w:noWrap/>
            <w:hideMark/>
          </w:tcPr>
          <w:p w:rsidR="00C37CA3" w:rsidRPr="0072514C" w:rsidRDefault="00C37CA3" w:rsidP="008D0B86">
            <w:pPr>
              <w:pStyle w:val="NoSpacing"/>
              <w:jc w:val="center"/>
            </w:pPr>
            <w:r w:rsidRPr="0072514C">
              <w:t>Women</w:t>
            </w:r>
          </w:p>
        </w:tc>
        <w:tc>
          <w:tcPr>
            <w:tcW w:w="1080" w:type="dxa"/>
            <w:vMerge w:val="restart"/>
            <w:tcBorders>
              <w:top w:val="nil"/>
              <w:left w:val="nil"/>
              <w:bottom w:val="single" w:sz="4" w:space="0" w:color="auto"/>
              <w:right w:val="nil"/>
            </w:tcBorders>
            <w:shd w:val="clear" w:color="000000" w:fill="DDEBF7"/>
            <w:noWrap/>
            <w:hideMark/>
          </w:tcPr>
          <w:p w:rsidR="00C37CA3" w:rsidRPr="0072514C" w:rsidRDefault="001D0193" w:rsidP="008D0B86">
            <w:pPr>
              <w:pStyle w:val="NoSpacing"/>
              <w:jc w:val="center"/>
              <w:rPr>
                <w:lang w:val="en-US"/>
              </w:rPr>
            </w:pPr>
            <w:r w:rsidRPr="0072514C">
              <w:rPr>
                <w:lang w:val="en-US"/>
              </w:rPr>
              <w:t>Overall</w:t>
            </w:r>
          </w:p>
        </w:tc>
      </w:tr>
      <w:tr w:rsidR="0072514C" w:rsidRPr="0072514C" w:rsidTr="008D0B86">
        <w:trPr>
          <w:trHeight w:val="80"/>
        </w:trPr>
        <w:tc>
          <w:tcPr>
            <w:tcW w:w="851" w:type="dxa"/>
            <w:vMerge/>
            <w:tcBorders>
              <w:left w:val="nil"/>
              <w:bottom w:val="single" w:sz="4" w:space="0" w:color="auto"/>
              <w:right w:val="nil"/>
            </w:tcBorders>
            <w:shd w:val="clear" w:color="000000" w:fill="DDEBF7"/>
          </w:tcPr>
          <w:p w:rsidR="00C37CA3" w:rsidRPr="0072514C" w:rsidRDefault="00C37CA3" w:rsidP="008D0B86">
            <w:pPr>
              <w:pStyle w:val="NoSpacing"/>
              <w:rPr>
                <w:lang w:val="en-US"/>
              </w:rPr>
            </w:pPr>
          </w:p>
        </w:tc>
        <w:tc>
          <w:tcPr>
            <w:tcW w:w="769" w:type="dxa"/>
            <w:tcBorders>
              <w:top w:val="single" w:sz="4" w:space="0" w:color="auto"/>
              <w:left w:val="nil"/>
              <w:bottom w:val="single" w:sz="4" w:space="0" w:color="auto"/>
              <w:right w:val="nil"/>
            </w:tcBorders>
            <w:shd w:val="clear" w:color="000000" w:fill="DDEBF7"/>
            <w:noWrap/>
            <w:hideMark/>
          </w:tcPr>
          <w:p w:rsidR="00C37CA3" w:rsidRPr="0072514C" w:rsidRDefault="00C37CA3" w:rsidP="008D0B86">
            <w:pPr>
              <w:pStyle w:val="NoSpacing"/>
              <w:jc w:val="center"/>
              <w:rPr>
                <w:lang w:val="en-US"/>
              </w:rPr>
            </w:pPr>
            <w:r w:rsidRPr="0072514C">
              <w:rPr>
                <w:lang w:val="en-US"/>
              </w:rPr>
              <w:t>0-19</w:t>
            </w:r>
          </w:p>
        </w:tc>
        <w:tc>
          <w:tcPr>
            <w:tcW w:w="900" w:type="dxa"/>
            <w:tcBorders>
              <w:top w:val="single" w:sz="4" w:space="0" w:color="auto"/>
              <w:left w:val="nil"/>
              <w:bottom w:val="single" w:sz="4" w:space="0" w:color="auto"/>
              <w:right w:val="nil"/>
            </w:tcBorders>
            <w:shd w:val="clear" w:color="000000" w:fill="DDEBF7"/>
            <w:noWrap/>
            <w:hideMark/>
          </w:tcPr>
          <w:p w:rsidR="00C37CA3" w:rsidRPr="0072514C" w:rsidRDefault="00C37CA3" w:rsidP="008D0B86">
            <w:pPr>
              <w:pStyle w:val="NoSpacing"/>
              <w:spacing w:line="360" w:lineRule="auto"/>
              <w:jc w:val="center"/>
              <w:rPr>
                <w:lang w:val="en-US"/>
              </w:rPr>
            </w:pPr>
            <w:r w:rsidRPr="0072514C">
              <w:rPr>
                <w:lang w:val="en-US"/>
              </w:rPr>
              <w:t>20-44</w:t>
            </w:r>
          </w:p>
        </w:tc>
        <w:tc>
          <w:tcPr>
            <w:tcW w:w="900" w:type="dxa"/>
            <w:tcBorders>
              <w:top w:val="single" w:sz="4" w:space="0" w:color="auto"/>
              <w:left w:val="nil"/>
              <w:bottom w:val="single" w:sz="4" w:space="0" w:color="auto"/>
              <w:right w:val="nil"/>
            </w:tcBorders>
            <w:shd w:val="clear" w:color="000000" w:fill="DDEBF7"/>
            <w:noWrap/>
            <w:hideMark/>
          </w:tcPr>
          <w:p w:rsidR="00C37CA3" w:rsidRPr="0072514C" w:rsidRDefault="00C37CA3" w:rsidP="008D0B86">
            <w:pPr>
              <w:pStyle w:val="NoSpacing"/>
              <w:jc w:val="center"/>
              <w:rPr>
                <w:lang w:val="en-US"/>
              </w:rPr>
            </w:pPr>
            <w:r w:rsidRPr="0072514C">
              <w:rPr>
                <w:lang w:val="en-US"/>
              </w:rPr>
              <w:t>45-64</w:t>
            </w:r>
          </w:p>
        </w:tc>
        <w:tc>
          <w:tcPr>
            <w:tcW w:w="900" w:type="dxa"/>
            <w:tcBorders>
              <w:top w:val="single" w:sz="4" w:space="0" w:color="auto"/>
              <w:left w:val="nil"/>
              <w:bottom w:val="single" w:sz="4" w:space="0" w:color="auto"/>
              <w:right w:val="single" w:sz="4" w:space="0" w:color="auto"/>
            </w:tcBorders>
            <w:shd w:val="clear" w:color="000000" w:fill="DDEBF7"/>
            <w:noWrap/>
            <w:hideMark/>
          </w:tcPr>
          <w:p w:rsidR="00C37CA3" w:rsidRPr="0072514C" w:rsidRDefault="00C37CA3" w:rsidP="008D0B86">
            <w:pPr>
              <w:pStyle w:val="NoSpacing"/>
              <w:jc w:val="center"/>
              <w:rPr>
                <w:lang w:val="en-US"/>
              </w:rPr>
            </w:pPr>
            <w:r w:rsidRPr="0072514C">
              <w:rPr>
                <w:lang w:val="en-US"/>
              </w:rPr>
              <w:t>65+</w:t>
            </w:r>
          </w:p>
        </w:tc>
        <w:tc>
          <w:tcPr>
            <w:tcW w:w="810" w:type="dxa"/>
            <w:tcBorders>
              <w:top w:val="single" w:sz="4" w:space="0" w:color="auto"/>
              <w:left w:val="single" w:sz="4" w:space="0" w:color="auto"/>
              <w:bottom w:val="single" w:sz="4" w:space="0" w:color="auto"/>
              <w:right w:val="nil"/>
            </w:tcBorders>
            <w:shd w:val="clear" w:color="000000" w:fill="DDEBF7"/>
            <w:noWrap/>
            <w:hideMark/>
          </w:tcPr>
          <w:p w:rsidR="00C37CA3" w:rsidRPr="0072514C" w:rsidRDefault="00C37CA3" w:rsidP="008D0B86">
            <w:pPr>
              <w:pStyle w:val="NoSpacing"/>
              <w:jc w:val="center"/>
              <w:rPr>
                <w:lang w:val="en-US"/>
              </w:rPr>
            </w:pPr>
            <w:r w:rsidRPr="0072514C">
              <w:rPr>
                <w:lang w:val="en-US"/>
              </w:rPr>
              <w:t>0-19</w:t>
            </w:r>
          </w:p>
        </w:tc>
        <w:tc>
          <w:tcPr>
            <w:tcW w:w="810" w:type="dxa"/>
            <w:tcBorders>
              <w:top w:val="single" w:sz="4" w:space="0" w:color="auto"/>
              <w:left w:val="nil"/>
              <w:bottom w:val="single" w:sz="4" w:space="0" w:color="auto"/>
              <w:right w:val="nil"/>
            </w:tcBorders>
            <w:shd w:val="clear" w:color="000000" w:fill="DDEBF7"/>
            <w:noWrap/>
            <w:hideMark/>
          </w:tcPr>
          <w:p w:rsidR="00C37CA3" w:rsidRPr="0072514C" w:rsidRDefault="00C37CA3" w:rsidP="008D0B86">
            <w:pPr>
              <w:pStyle w:val="NoSpacing"/>
              <w:jc w:val="center"/>
              <w:rPr>
                <w:lang w:val="en-US"/>
              </w:rPr>
            </w:pPr>
            <w:r w:rsidRPr="0072514C">
              <w:rPr>
                <w:lang w:val="en-US"/>
              </w:rPr>
              <w:t>20-44</w:t>
            </w:r>
          </w:p>
        </w:tc>
        <w:tc>
          <w:tcPr>
            <w:tcW w:w="810" w:type="dxa"/>
            <w:tcBorders>
              <w:top w:val="single" w:sz="4" w:space="0" w:color="auto"/>
              <w:left w:val="nil"/>
              <w:bottom w:val="single" w:sz="4" w:space="0" w:color="auto"/>
              <w:right w:val="nil"/>
            </w:tcBorders>
            <w:shd w:val="clear" w:color="000000" w:fill="DDEBF7"/>
            <w:noWrap/>
            <w:hideMark/>
          </w:tcPr>
          <w:p w:rsidR="00C37CA3" w:rsidRPr="0072514C" w:rsidRDefault="00C37CA3" w:rsidP="008D0B86">
            <w:pPr>
              <w:pStyle w:val="NoSpacing"/>
              <w:jc w:val="center"/>
              <w:rPr>
                <w:lang w:val="en-US"/>
              </w:rPr>
            </w:pPr>
            <w:r w:rsidRPr="0072514C">
              <w:rPr>
                <w:lang w:val="en-US"/>
              </w:rPr>
              <w:t>45-64</w:t>
            </w:r>
          </w:p>
        </w:tc>
        <w:tc>
          <w:tcPr>
            <w:tcW w:w="900" w:type="dxa"/>
            <w:tcBorders>
              <w:top w:val="single" w:sz="4" w:space="0" w:color="auto"/>
              <w:left w:val="nil"/>
              <w:bottom w:val="single" w:sz="4" w:space="0" w:color="auto"/>
              <w:right w:val="nil"/>
            </w:tcBorders>
            <w:shd w:val="clear" w:color="000000" w:fill="DDEBF7"/>
            <w:noWrap/>
            <w:hideMark/>
          </w:tcPr>
          <w:p w:rsidR="00C37CA3" w:rsidRPr="0072514C" w:rsidRDefault="00C37CA3" w:rsidP="008D0B86">
            <w:pPr>
              <w:pStyle w:val="NoSpacing"/>
              <w:jc w:val="center"/>
              <w:rPr>
                <w:lang w:val="en-US"/>
              </w:rPr>
            </w:pPr>
            <w:r w:rsidRPr="0072514C">
              <w:rPr>
                <w:lang w:val="en-US"/>
              </w:rPr>
              <w:t>65+</w:t>
            </w:r>
          </w:p>
        </w:tc>
        <w:tc>
          <w:tcPr>
            <w:tcW w:w="1080" w:type="dxa"/>
            <w:vMerge/>
            <w:tcBorders>
              <w:left w:val="nil"/>
              <w:bottom w:val="single" w:sz="4" w:space="0" w:color="auto"/>
              <w:right w:val="nil"/>
            </w:tcBorders>
            <w:shd w:val="clear" w:color="000000" w:fill="DDEBF7"/>
            <w:noWrap/>
            <w:vAlign w:val="bottom"/>
            <w:hideMark/>
          </w:tcPr>
          <w:p w:rsidR="00C37CA3" w:rsidRPr="0072514C" w:rsidRDefault="00C37CA3" w:rsidP="008D0B86">
            <w:pPr>
              <w:pStyle w:val="NoSpacing"/>
              <w:rPr>
                <w:lang w:val="en-US"/>
              </w:rPr>
            </w:pPr>
          </w:p>
        </w:tc>
      </w:tr>
      <w:tr w:rsidR="0072514C" w:rsidRPr="0072514C" w:rsidTr="008D0B86">
        <w:trPr>
          <w:trHeight w:val="300"/>
        </w:trPr>
        <w:tc>
          <w:tcPr>
            <w:tcW w:w="851" w:type="dxa"/>
            <w:tcBorders>
              <w:top w:val="nil"/>
              <w:left w:val="nil"/>
              <w:bottom w:val="nil"/>
              <w:right w:val="nil"/>
            </w:tcBorders>
            <w:shd w:val="clear" w:color="000000" w:fill="DDEBF7"/>
            <w:vAlign w:val="center"/>
          </w:tcPr>
          <w:p w:rsidR="00C37CA3" w:rsidRPr="0072514C" w:rsidRDefault="00C37CA3" w:rsidP="008D0B86">
            <w:pPr>
              <w:pStyle w:val="NoSpacing"/>
              <w:spacing w:line="360" w:lineRule="auto"/>
              <w:rPr>
                <w:lang w:val="en-US"/>
              </w:rPr>
            </w:pPr>
            <w:r w:rsidRPr="0072514C">
              <w:rPr>
                <w:lang w:val="en-US"/>
              </w:rPr>
              <w:t>2013</w:t>
            </w:r>
          </w:p>
        </w:tc>
        <w:tc>
          <w:tcPr>
            <w:tcW w:w="769"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1.87</w:t>
            </w:r>
          </w:p>
        </w:tc>
        <w:tc>
          <w:tcPr>
            <w:tcW w:w="900" w:type="dxa"/>
            <w:tcBorders>
              <w:top w:val="single" w:sz="4" w:space="0" w:color="auto"/>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87.50</w:t>
            </w:r>
          </w:p>
        </w:tc>
        <w:tc>
          <w:tcPr>
            <w:tcW w:w="900" w:type="dxa"/>
            <w:tcBorders>
              <w:top w:val="single" w:sz="4" w:space="0" w:color="auto"/>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213.35</w:t>
            </w:r>
          </w:p>
        </w:tc>
        <w:tc>
          <w:tcPr>
            <w:tcW w:w="900" w:type="dxa"/>
            <w:tcBorders>
              <w:top w:val="single" w:sz="4" w:space="0" w:color="auto"/>
              <w:left w:val="nil"/>
              <w:bottom w:val="nil"/>
              <w:right w:val="single" w:sz="4" w:space="0" w:color="auto"/>
            </w:tcBorders>
            <w:shd w:val="clear" w:color="000000" w:fill="DDEBF7"/>
            <w:noWrap/>
          </w:tcPr>
          <w:p w:rsidR="00C37CA3" w:rsidRPr="0072514C" w:rsidRDefault="00C37CA3" w:rsidP="008D0B86">
            <w:pPr>
              <w:pStyle w:val="NoSpacing"/>
              <w:spacing w:line="360" w:lineRule="auto"/>
              <w:jc w:val="center"/>
              <w:rPr>
                <w:lang w:val="en-US"/>
              </w:rPr>
            </w:pPr>
            <w:r w:rsidRPr="0072514C">
              <w:t>436.39</w:t>
            </w:r>
          </w:p>
        </w:tc>
        <w:tc>
          <w:tcPr>
            <w:tcW w:w="810" w:type="dxa"/>
            <w:tcBorders>
              <w:top w:val="single" w:sz="4" w:space="0" w:color="auto"/>
              <w:left w:val="single" w:sz="4" w:space="0" w:color="auto"/>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0.67</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42.77</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78.05</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120.05</w:t>
            </w:r>
          </w:p>
        </w:tc>
        <w:tc>
          <w:tcPr>
            <w:tcW w:w="1080" w:type="dxa"/>
            <w:tcBorders>
              <w:top w:val="single" w:sz="4" w:space="0" w:color="auto"/>
              <w:left w:val="nil"/>
              <w:bottom w:val="nil"/>
              <w:right w:val="nil"/>
            </w:tcBorders>
            <w:shd w:val="clear" w:color="000000" w:fill="DDEBF7"/>
            <w:noWrap/>
            <w:hideMark/>
          </w:tcPr>
          <w:p w:rsidR="00C37CA3" w:rsidRPr="0072514C" w:rsidRDefault="00C37CA3" w:rsidP="008D0B86">
            <w:pPr>
              <w:pStyle w:val="NoSpacing"/>
              <w:spacing w:line="360" w:lineRule="auto"/>
              <w:jc w:val="center"/>
              <w:rPr>
                <w:lang w:val="en-US"/>
              </w:rPr>
            </w:pPr>
            <w:r w:rsidRPr="0072514C">
              <w:t>176.29</w:t>
            </w:r>
          </w:p>
        </w:tc>
      </w:tr>
      <w:tr w:rsidR="0072514C" w:rsidRPr="0072514C" w:rsidTr="008D0B86">
        <w:trPr>
          <w:trHeight w:val="300"/>
        </w:trPr>
        <w:tc>
          <w:tcPr>
            <w:tcW w:w="851" w:type="dxa"/>
            <w:tcBorders>
              <w:top w:val="nil"/>
              <w:left w:val="nil"/>
              <w:bottom w:val="nil"/>
              <w:right w:val="nil"/>
            </w:tcBorders>
            <w:shd w:val="clear" w:color="000000" w:fill="DDEBF7"/>
            <w:vAlign w:val="center"/>
          </w:tcPr>
          <w:p w:rsidR="00C37CA3" w:rsidRPr="0072514C" w:rsidRDefault="00C37CA3" w:rsidP="008D0B86">
            <w:pPr>
              <w:pStyle w:val="NoSpacing"/>
              <w:spacing w:line="360" w:lineRule="auto"/>
              <w:rPr>
                <w:lang w:val="en-US"/>
              </w:rPr>
            </w:pPr>
            <w:r w:rsidRPr="0072514C">
              <w:rPr>
                <w:lang w:val="en-US"/>
              </w:rPr>
              <w:t>2014</w:t>
            </w:r>
          </w:p>
        </w:tc>
        <w:tc>
          <w:tcPr>
            <w:tcW w:w="769"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2.21</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96.35</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218.02</w:t>
            </w:r>
          </w:p>
        </w:tc>
        <w:tc>
          <w:tcPr>
            <w:tcW w:w="900" w:type="dxa"/>
            <w:tcBorders>
              <w:top w:val="nil"/>
              <w:left w:val="nil"/>
              <w:bottom w:val="nil"/>
              <w:right w:val="single" w:sz="4" w:space="0" w:color="auto"/>
            </w:tcBorders>
            <w:shd w:val="clear" w:color="000000" w:fill="DDEBF7"/>
            <w:noWrap/>
          </w:tcPr>
          <w:p w:rsidR="00C37CA3" w:rsidRPr="0072514C" w:rsidRDefault="00C37CA3" w:rsidP="008D0B86">
            <w:pPr>
              <w:pStyle w:val="NoSpacing"/>
              <w:spacing w:line="360" w:lineRule="auto"/>
              <w:jc w:val="center"/>
              <w:rPr>
                <w:lang w:val="en-US"/>
              </w:rPr>
            </w:pPr>
            <w:r w:rsidRPr="0072514C">
              <w:t>417.74</w:t>
            </w:r>
          </w:p>
        </w:tc>
        <w:tc>
          <w:tcPr>
            <w:tcW w:w="810" w:type="dxa"/>
            <w:tcBorders>
              <w:top w:val="nil"/>
              <w:left w:val="single" w:sz="4" w:space="0" w:color="auto"/>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0.83</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46.52</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79.67</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117.31</w:t>
            </w:r>
          </w:p>
        </w:tc>
        <w:tc>
          <w:tcPr>
            <w:tcW w:w="1080" w:type="dxa"/>
            <w:tcBorders>
              <w:top w:val="nil"/>
              <w:left w:val="nil"/>
              <w:bottom w:val="nil"/>
              <w:right w:val="nil"/>
            </w:tcBorders>
            <w:shd w:val="clear" w:color="000000" w:fill="DDEBF7"/>
            <w:noWrap/>
            <w:hideMark/>
          </w:tcPr>
          <w:p w:rsidR="00C37CA3" w:rsidRPr="0072514C" w:rsidRDefault="00C37CA3" w:rsidP="008D0B86">
            <w:pPr>
              <w:pStyle w:val="NoSpacing"/>
              <w:spacing w:line="360" w:lineRule="auto"/>
              <w:jc w:val="center"/>
              <w:rPr>
                <w:lang w:val="en-US"/>
              </w:rPr>
            </w:pPr>
            <w:r w:rsidRPr="0072514C">
              <w:t>178.66</w:t>
            </w:r>
          </w:p>
        </w:tc>
      </w:tr>
      <w:tr w:rsidR="0072514C" w:rsidRPr="0072514C" w:rsidTr="008D0B86">
        <w:trPr>
          <w:trHeight w:val="300"/>
        </w:trPr>
        <w:tc>
          <w:tcPr>
            <w:tcW w:w="851" w:type="dxa"/>
            <w:tcBorders>
              <w:top w:val="nil"/>
              <w:left w:val="nil"/>
              <w:bottom w:val="nil"/>
              <w:right w:val="nil"/>
            </w:tcBorders>
            <w:shd w:val="clear" w:color="000000" w:fill="DDEBF7"/>
            <w:vAlign w:val="center"/>
          </w:tcPr>
          <w:p w:rsidR="00C37CA3" w:rsidRPr="0072514C" w:rsidRDefault="00C37CA3" w:rsidP="008D0B86">
            <w:pPr>
              <w:pStyle w:val="NoSpacing"/>
              <w:spacing w:line="360" w:lineRule="auto"/>
              <w:rPr>
                <w:lang w:val="en-US"/>
              </w:rPr>
            </w:pPr>
            <w:r w:rsidRPr="0072514C">
              <w:rPr>
                <w:lang w:val="en-US"/>
              </w:rPr>
              <w:t>2015</w:t>
            </w:r>
          </w:p>
        </w:tc>
        <w:tc>
          <w:tcPr>
            <w:tcW w:w="769"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2.49</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97.79</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215.86</w:t>
            </w:r>
          </w:p>
        </w:tc>
        <w:tc>
          <w:tcPr>
            <w:tcW w:w="900" w:type="dxa"/>
            <w:tcBorders>
              <w:top w:val="nil"/>
              <w:left w:val="nil"/>
              <w:bottom w:val="nil"/>
              <w:right w:val="single" w:sz="4" w:space="0" w:color="auto"/>
            </w:tcBorders>
            <w:shd w:val="clear" w:color="000000" w:fill="DDEBF7"/>
            <w:noWrap/>
          </w:tcPr>
          <w:p w:rsidR="00C37CA3" w:rsidRPr="0072514C" w:rsidRDefault="00C37CA3" w:rsidP="008D0B86">
            <w:pPr>
              <w:pStyle w:val="NoSpacing"/>
              <w:spacing w:line="360" w:lineRule="auto"/>
              <w:jc w:val="center"/>
              <w:rPr>
                <w:lang w:val="en-US"/>
              </w:rPr>
            </w:pPr>
            <w:r w:rsidRPr="0072514C">
              <w:t>388.58</w:t>
            </w:r>
          </w:p>
        </w:tc>
        <w:tc>
          <w:tcPr>
            <w:tcW w:w="810" w:type="dxa"/>
            <w:tcBorders>
              <w:top w:val="nil"/>
              <w:left w:val="single" w:sz="4" w:space="0" w:color="auto"/>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0.91</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48.09</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79.61</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113.32</w:t>
            </w:r>
          </w:p>
        </w:tc>
        <w:tc>
          <w:tcPr>
            <w:tcW w:w="1080" w:type="dxa"/>
            <w:tcBorders>
              <w:top w:val="nil"/>
              <w:left w:val="nil"/>
              <w:bottom w:val="nil"/>
              <w:right w:val="nil"/>
            </w:tcBorders>
            <w:shd w:val="clear" w:color="000000" w:fill="DDEBF7"/>
            <w:noWrap/>
            <w:hideMark/>
          </w:tcPr>
          <w:p w:rsidR="00C37CA3" w:rsidRPr="0072514C" w:rsidRDefault="00C37CA3" w:rsidP="008D0B86">
            <w:pPr>
              <w:pStyle w:val="NoSpacing"/>
              <w:spacing w:line="360" w:lineRule="auto"/>
              <w:jc w:val="center"/>
              <w:rPr>
                <w:lang w:val="en-US"/>
              </w:rPr>
            </w:pPr>
            <w:r w:rsidRPr="0072514C">
              <w:t>175.06</w:t>
            </w:r>
          </w:p>
        </w:tc>
      </w:tr>
      <w:tr w:rsidR="0072514C" w:rsidRPr="0072514C" w:rsidTr="008D0B86">
        <w:trPr>
          <w:trHeight w:val="300"/>
        </w:trPr>
        <w:tc>
          <w:tcPr>
            <w:tcW w:w="851" w:type="dxa"/>
            <w:tcBorders>
              <w:top w:val="nil"/>
              <w:left w:val="nil"/>
              <w:bottom w:val="nil"/>
              <w:right w:val="nil"/>
            </w:tcBorders>
            <w:shd w:val="clear" w:color="000000" w:fill="DDEBF7"/>
            <w:vAlign w:val="center"/>
          </w:tcPr>
          <w:p w:rsidR="00C37CA3" w:rsidRPr="0072514C" w:rsidRDefault="00C37CA3" w:rsidP="008D0B86">
            <w:pPr>
              <w:pStyle w:val="NoSpacing"/>
              <w:spacing w:line="360" w:lineRule="auto"/>
              <w:rPr>
                <w:lang w:val="en-US"/>
              </w:rPr>
            </w:pPr>
            <w:r w:rsidRPr="0072514C">
              <w:rPr>
                <w:lang w:val="en-US"/>
              </w:rPr>
              <w:t>2016</w:t>
            </w:r>
          </w:p>
        </w:tc>
        <w:tc>
          <w:tcPr>
            <w:tcW w:w="769"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2.88</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102.94</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209.81</w:t>
            </w:r>
          </w:p>
        </w:tc>
        <w:tc>
          <w:tcPr>
            <w:tcW w:w="900" w:type="dxa"/>
            <w:tcBorders>
              <w:top w:val="nil"/>
              <w:left w:val="nil"/>
              <w:bottom w:val="nil"/>
              <w:right w:val="single" w:sz="4" w:space="0" w:color="auto"/>
            </w:tcBorders>
            <w:shd w:val="clear" w:color="000000" w:fill="DDEBF7"/>
            <w:noWrap/>
          </w:tcPr>
          <w:p w:rsidR="00C37CA3" w:rsidRPr="0072514C" w:rsidRDefault="00C37CA3" w:rsidP="008D0B86">
            <w:pPr>
              <w:pStyle w:val="NoSpacing"/>
              <w:spacing w:line="360" w:lineRule="auto"/>
              <w:jc w:val="center"/>
              <w:rPr>
                <w:lang w:val="en-US"/>
              </w:rPr>
            </w:pPr>
            <w:r w:rsidRPr="0072514C">
              <w:t>364.92</w:t>
            </w:r>
          </w:p>
        </w:tc>
        <w:tc>
          <w:tcPr>
            <w:tcW w:w="810" w:type="dxa"/>
            <w:tcBorders>
              <w:top w:val="nil"/>
              <w:left w:val="single" w:sz="4" w:space="0" w:color="auto"/>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1.18</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51.01</w:t>
            </w:r>
          </w:p>
        </w:tc>
        <w:tc>
          <w:tcPr>
            <w:tcW w:w="81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80.28</w:t>
            </w:r>
          </w:p>
        </w:tc>
        <w:tc>
          <w:tcPr>
            <w:tcW w:w="900" w:type="dxa"/>
            <w:tcBorders>
              <w:top w:val="nil"/>
              <w:left w:val="nil"/>
              <w:bottom w:val="nil"/>
              <w:right w:val="nil"/>
            </w:tcBorders>
            <w:shd w:val="clear" w:color="000000" w:fill="DDEBF7"/>
            <w:noWrap/>
          </w:tcPr>
          <w:p w:rsidR="00C37CA3" w:rsidRPr="0072514C" w:rsidRDefault="00C37CA3" w:rsidP="008D0B86">
            <w:pPr>
              <w:pStyle w:val="NoSpacing"/>
              <w:spacing w:line="360" w:lineRule="auto"/>
              <w:jc w:val="center"/>
              <w:rPr>
                <w:lang w:val="en-US"/>
              </w:rPr>
            </w:pPr>
            <w:r w:rsidRPr="0072514C">
              <w:t>108.24</w:t>
            </w:r>
          </w:p>
        </w:tc>
        <w:tc>
          <w:tcPr>
            <w:tcW w:w="1080" w:type="dxa"/>
            <w:tcBorders>
              <w:top w:val="nil"/>
              <w:left w:val="nil"/>
              <w:bottom w:val="nil"/>
              <w:right w:val="nil"/>
            </w:tcBorders>
            <w:shd w:val="clear" w:color="000000" w:fill="DDEBF7"/>
            <w:noWrap/>
            <w:hideMark/>
          </w:tcPr>
          <w:p w:rsidR="00C37CA3" w:rsidRPr="0072514C" w:rsidRDefault="00C37CA3" w:rsidP="008D0B86">
            <w:pPr>
              <w:pStyle w:val="NoSpacing"/>
              <w:spacing w:line="360" w:lineRule="auto"/>
              <w:jc w:val="center"/>
              <w:rPr>
                <w:lang w:val="en-US"/>
              </w:rPr>
            </w:pPr>
            <w:r w:rsidRPr="0072514C">
              <w:t>172.19</w:t>
            </w:r>
          </w:p>
        </w:tc>
      </w:tr>
    </w:tbl>
    <w:p w:rsidR="00F7146F" w:rsidRPr="0072514C" w:rsidRDefault="00F7146F" w:rsidP="00C64001">
      <w:pPr>
        <w:pStyle w:val="NoSpacing"/>
        <w:spacing w:line="360" w:lineRule="auto"/>
        <w:rPr>
          <w:rFonts w:ascii="Times New Roman" w:hAnsi="Times New Roman" w:cs="Times New Roman"/>
          <w:sz w:val="24"/>
          <w:szCs w:val="24"/>
        </w:rPr>
      </w:pPr>
    </w:p>
    <w:p w:rsidR="00144D28" w:rsidRPr="0072514C" w:rsidRDefault="00144D28" w:rsidP="009911DF">
      <w:pPr>
        <w:pStyle w:val="NoSpacing"/>
        <w:spacing w:line="360" w:lineRule="auto"/>
        <w:rPr>
          <w:rFonts w:ascii="Times New Roman" w:hAnsi="Times New Roman" w:cs="Times New Roman"/>
          <w:sz w:val="24"/>
          <w:szCs w:val="24"/>
        </w:rPr>
      </w:pPr>
    </w:p>
    <w:p w:rsidR="009911DF" w:rsidRPr="0072514C" w:rsidRDefault="000C6BFA" w:rsidP="009911DF">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Codeine</w:t>
      </w:r>
      <w:r w:rsidR="004A5233" w:rsidRPr="0072514C">
        <w:rPr>
          <w:rFonts w:ascii="Times New Roman" w:hAnsi="Times New Roman" w:cs="Times New Roman"/>
          <w:sz w:val="24"/>
          <w:szCs w:val="24"/>
        </w:rPr>
        <w:t xml:space="preserve"> and Diazepam were the most popular items for all types of users, concurrent or other. </w:t>
      </w:r>
      <w:r w:rsidR="009911DF" w:rsidRPr="0072514C">
        <w:rPr>
          <w:rFonts w:ascii="Times New Roman" w:hAnsi="Times New Roman" w:cs="Times New Roman"/>
          <w:sz w:val="24"/>
          <w:szCs w:val="24"/>
        </w:rPr>
        <w:t>During the four yea</w:t>
      </w:r>
      <w:ins w:id="32" w:author="dewoller" w:date="2018-11-28T16:08:00Z">
        <w:r w:rsidR="00566A8A">
          <w:rPr>
            <w:rFonts w:ascii="Times New Roman" w:hAnsi="Times New Roman" w:cs="Times New Roman"/>
            <w:sz w:val="24"/>
            <w:szCs w:val="24"/>
          </w:rPr>
          <w:t>r</w:t>
        </w:r>
      </w:ins>
      <w:r w:rsidR="009911DF" w:rsidRPr="0072514C">
        <w:rPr>
          <w:rFonts w:ascii="Times New Roman" w:hAnsi="Times New Roman" w:cs="Times New Roman"/>
          <w:sz w:val="24"/>
          <w:szCs w:val="24"/>
        </w:rPr>
        <w:t xml:space="preserve">s 7,59,960 individuals were dispensed both opioids and benzodiazepines on the same day. </w:t>
      </w:r>
      <w:r w:rsidR="00C15AEC" w:rsidRPr="0072514C">
        <w:rPr>
          <w:rFonts w:ascii="Times New Roman" w:hAnsi="Times New Roman" w:cs="Times New Roman"/>
          <w:sz w:val="24"/>
          <w:szCs w:val="24"/>
        </w:rPr>
        <w:t>During four-year study period a</w:t>
      </w:r>
      <w:r w:rsidR="00E86C07" w:rsidRPr="0072514C">
        <w:rPr>
          <w:rFonts w:ascii="Times New Roman" w:hAnsi="Times New Roman" w:cs="Times New Roman"/>
          <w:sz w:val="24"/>
          <w:szCs w:val="24"/>
        </w:rPr>
        <w:t xml:space="preserve">mong those who were dispensed an opioid </w:t>
      </w:r>
      <w:r w:rsidR="000B5E64" w:rsidRPr="0072514C">
        <w:rPr>
          <w:rFonts w:ascii="Times New Roman" w:hAnsi="Times New Roman" w:cs="Times New Roman"/>
          <w:sz w:val="24"/>
          <w:szCs w:val="24"/>
        </w:rPr>
        <w:t>(n=6</w:t>
      </w:r>
      <w:r w:rsidR="00C15AEC" w:rsidRPr="0072514C">
        <w:rPr>
          <w:rFonts w:ascii="Times New Roman" w:hAnsi="Times New Roman" w:cs="Times New Roman"/>
          <w:sz w:val="24"/>
          <w:szCs w:val="24"/>
        </w:rPr>
        <w:t>.</w:t>
      </w:r>
      <w:r w:rsidR="000B5E64" w:rsidRPr="0072514C">
        <w:rPr>
          <w:rFonts w:ascii="Times New Roman" w:hAnsi="Times New Roman" w:cs="Times New Roman"/>
          <w:sz w:val="24"/>
          <w:szCs w:val="24"/>
        </w:rPr>
        <w:t>74</w:t>
      </w:r>
      <w:r w:rsidR="00C15AEC" w:rsidRPr="0072514C">
        <w:rPr>
          <w:rFonts w:ascii="Times New Roman" w:hAnsi="Times New Roman" w:cs="Times New Roman"/>
          <w:sz w:val="24"/>
          <w:szCs w:val="24"/>
        </w:rPr>
        <w:t xml:space="preserve"> million</w:t>
      </w:r>
      <w:r w:rsidR="000B5E64" w:rsidRPr="0072514C">
        <w:rPr>
          <w:rFonts w:ascii="Times New Roman" w:hAnsi="Times New Roman" w:cs="Times New Roman"/>
          <w:sz w:val="24"/>
          <w:szCs w:val="24"/>
        </w:rPr>
        <w:t>)</w:t>
      </w:r>
      <w:r w:rsidR="00E86C07" w:rsidRPr="0072514C">
        <w:rPr>
          <w:rFonts w:ascii="Times New Roman" w:hAnsi="Times New Roman" w:cs="Times New Roman"/>
          <w:sz w:val="24"/>
          <w:szCs w:val="24"/>
        </w:rPr>
        <w:t xml:space="preserve">, </w:t>
      </w:r>
      <w:r w:rsidR="00C15AEC" w:rsidRPr="0072514C">
        <w:rPr>
          <w:rFonts w:ascii="Times New Roman" w:hAnsi="Times New Roman" w:cs="Times New Roman"/>
          <w:sz w:val="24"/>
          <w:szCs w:val="24"/>
        </w:rPr>
        <w:t xml:space="preserve">14.64% were dispensed opioid and benzodiazepine concurrently, 15.63% were dispensed these medicines non-concurrently, and the remaining 69.71% were dispensed opioid only. </w:t>
      </w:r>
      <w:r w:rsidR="00144D28" w:rsidRPr="0072514C">
        <w:rPr>
          <w:rFonts w:ascii="Times New Roman" w:hAnsi="Times New Roman" w:cs="Times New Roman"/>
          <w:sz w:val="24"/>
          <w:szCs w:val="24"/>
        </w:rPr>
        <w:t xml:space="preserve">Similarly, among those who were dispensed a </w:t>
      </w:r>
      <w:r w:rsidR="004D61CE" w:rsidRPr="0072514C">
        <w:rPr>
          <w:rFonts w:ascii="Times New Roman" w:hAnsi="Times New Roman" w:cs="Times New Roman"/>
          <w:sz w:val="24"/>
          <w:szCs w:val="24"/>
        </w:rPr>
        <w:t xml:space="preserve">benzodiazepine (n=3.24 million), 30.35% were concurrent users, 32.39% were non-concurrent users and the remaining 37.26% were benzodiazepines only users. </w:t>
      </w:r>
      <w:r w:rsidR="009911DF" w:rsidRPr="0072514C">
        <w:rPr>
          <w:rFonts w:ascii="Times New Roman" w:hAnsi="Times New Roman" w:cs="Times New Roman"/>
          <w:sz w:val="24"/>
          <w:szCs w:val="24"/>
        </w:rPr>
        <w:t xml:space="preserve">There was little </w:t>
      </w:r>
      <w:r w:rsidR="009911DF" w:rsidRPr="0072514C">
        <w:rPr>
          <w:rFonts w:ascii="Times New Roman" w:hAnsi="Times New Roman" w:cs="Times New Roman"/>
          <w:sz w:val="24"/>
          <w:szCs w:val="24"/>
        </w:rPr>
        <w:lastRenderedPageBreak/>
        <w:t xml:space="preserve">variation over the years in terms of number of individuals who were dispensed these two medicines on the same day. </w:t>
      </w:r>
    </w:p>
    <w:p w:rsidR="00F540C0" w:rsidRPr="0072514C" w:rsidRDefault="00F540C0" w:rsidP="009911DF">
      <w:pPr>
        <w:pStyle w:val="NoSpacing"/>
        <w:spacing w:line="360" w:lineRule="auto"/>
        <w:rPr>
          <w:rFonts w:ascii="Times New Roman" w:hAnsi="Times New Roman" w:cs="Times New Roman"/>
          <w:sz w:val="24"/>
          <w:szCs w:val="24"/>
        </w:rPr>
      </w:pPr>
    </w:p>
    <w:p w:rsidR="00B459EB" w:rsidRPr="0072514C" w:rsidRDefault="00B459EB" w:rsidP="00B459EB">
      <w:pPr>
        <w:pStyle w:val="NoSpacing"/>
        <w:spacing w:line="360" w:lineRule="auto"/>
        <w:jc w:val="center"/>
        <w:rPr>
          <w:rFonts w:ascii="Times New Roman" w:hAnsi="Times New Roman" w:cs="Times New Roman"/>
          <w:sz w:val="24"/>
          <w:szCs w:val="24"/>
        </w:rPr>
      </w:pPr>
      <w:r w:rsidRPr="0072514C">
        <w:rPr>
          <w:noProof/>
          <w:lang w:eastAsia="en-AU"/>
        </w:rPr>
        <w:drawing>
          <wp:inline distT="0" distB="0" distL="0" distR="0" wp14:anchorId="4A34A693" wp14:editId="60E730E3">
            <wp:extent cx="4572000" cy="2743200"/>
            <wp:effectExtent l="0" t="0" r="0" b="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30C6D4-2B58-4C6F-BCE7-5F82982063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9771B" w:rsidRPr="0072514C" w:rsidRDefault="0039771B" w:rsidP="009911DF">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Figure 1: Concurrent users per 1000 people in individual states and territories (standardized for age and sex)</w:t>
      </w:r>
    </w:p>
    <w:p w:rsidR="0039771B" w:rsidRPr="0072514C" w:rsidRDefault="0039771B" w:rsidP="009911DF">
      <w:pPr>
        <w:pStyle w:val="NoSpacing"/>
        <w:spacing w:line="360" w:lineRule="auto"/>
        <w:rPr>
          <w:rFonts w:ascii="Times New Roman" w:hAnsi="Times New Roman" w:cs="Times New Roman"/>
          <w:sz w:val="24"/>
          <w:szCs w:val="24"/>
        </w:rPr>
      </w:pPr>
    </w:p>
    <w:p w:rsidR="00F540C0" w:rsidRPr="0072514C" w:rsidRDefault="00F540C0" w:rsidP="004B2E84">
      <w:pPr>
        <w:pStyle w:val="NoSpacing"/>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Figure 1 represents the distinct number of individuals over the years and across the states, adjusted for age and sex. As per the adjusted numbers, Tasmania had the highest number of concurrent users followed by </w:t>
      </w:r>
      <w:r w:rsidR="00884AF0" w:rsidRPr="0072514C">
        <w:rPr>
          <w:rFonts w:ascii="Times New Roman" w:hAnsi="Times New Roman" w:cs="Times New Roman"/>
          <w:sz w:val="24"/>
          <w:szCs w:val="24"/>
        </w:rPr>
        <w:t>Victoria. Northern Territory at s</w:t>
      </w:r>
      <w:r w:rsidRPr="0072514C">
        <w:rPr>
          <w:rFonts w:ascii="Times New Roman" w:hAnsi="Times New Roman" w:cs="Times New Roman"/>
          <w:sz w:val="24"/>
          <w:szCs w:val="24"/>
        </w:rPr>
        <w:t xml:space="preserve">its last in the league table. </w:t>
      </w:r>
      <w:r w:rsidR="00AD2E1D" w:rsidRPr="0072514C">
        <w:rPr>
          <w:rFonts w:ascii="Times New Roman" w:hAnsi="Times New Roman" w:cs="Times New Roman"/>
          <w:sz w:val="24"/>
          <w:szCs w:val="24"/>
        </w:rPr>
        <w:t xml:space="preserve">Among the concurrent users the </w:t>
      </w:r>
      <w:r w:rsidR="002753A6" w:rsidRPr="0072514C">
        <w:rPr>
          <w:rFonts w:ascii="Times New Roman" w:hAnsi="Times New Roman" w:cs="Times New Roman"/>
          <w:sz w:val="24"/>
          <w:szCs w:val="24"/>
        </w:rPr>
        <w:t>mean duration of concurrent use was highest for</w:t>
      </w:r>
      <w:r w:rsidR="004B2CB8" w:rsidRPr="0072514C">
        <w:rPr>
          <w:rFonts w:ascii="Times New Roman" w:hAnsi="Times New Roman" w:cs="Times New Roman"/>
          <w:sz w:val="24"/>
          <w:szCs w:val="24"/>
        </w:rPr>
        <w:t xml:space="preserve"> Tasmania (112 days) followed by South Australia (95 days), and </w:t>
      </w:r>
      <w:r w:rsidR="002753A6" w:rsidRPr="0072514C">
        <w:rPr>
          <w:rFonts w:ascii="Times New Roman" w:hAnsi="Times New Roman" w:cs="Times New Roman"/>
          <w:sz w:val="24"/>
          <w:szCs w:val="24"/>
        </w:rPr>
        <w:t xml:space="preserve">lowest for </w:t>
      </w:r>
      <w:r w:rsidR="004B2CB8" w:rsidRPr="0072514C">
        <w:rPr>
          <w:rFonts w:ascii="Times New Roman" w:hAnsi="Times New Roman" w:cs="Times New Roman"/>
          <w:sz w:val="24"/>
          <w:szCs w:val="24"/>
        </w:rPr>
        <w:t>Northern Territory (</w:t>
      </w:r>
      <w:r w:rsidR="00AD2E1D" w:rsidRPr="0072514C">
        <w:rPr>
          <w:rFonts w:ascii="Times New Roman" w:hAnsi="Times New Roman" w:cs="Times New Roman"/>
          <w:sz w:val="24"/>
          <w:szCs w:val="24"/>
        </w:rPr>
        <w:t xml:space="preserve">74 days). </w:t>
      </w:r>
    </w:p>
    <w:p w:rsidR="009F3A63" w:rsidRPr="0072514C" w:rsidRDefault="009F3A63" w:rsidP="004B2E84">
      <w:pPr>
        <w:spacing w:line="360" w:lineRule="auto"/>
        <w:rPr>
          <w:rFonts w:ascii="Times New Roman" w:hAnsi="Times New Roman" w:cs="Times New Roman"/>
          <w:sz w:val="24"/>
          <w:szCs w:val="24"/>
        </w:rPr>
      </w:pPr>
    </w:p>
    <w:p w:rsidR="008D0B86" w:rsidRPr="0072514C" w:rsidRDefault="00225894" w:rsidP="004B2E84">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Oxycodone, tramadol, buprenorphine, fentanyl and morphine were more popular among the concurrent users than others. On the other hand, codeine (and derivatives) was more popular among the </w:t>
      </w:r>
      <w:r w:rsidR="0043485A" w:rsidRPr="0072514C">
        <w:rPr>
          <w:rFonts w:ascii="Times New Roman" w:hAnsi="Times New Roman" w:cs="Times New Roman"/>
          <w:sz w:val="24"/>
          <w:szCs w:val="24"/>
        </w:rPr>
        <w:t>“</w:t>
      </w:r>
      <w:r w:rsidRPr="0072514C">
        <w:rPr>
          <w:rFonts w:ascii="Times New Roman" w:hAnsi="Times New Roman" w:cs="Times New Roman"/>
          <w:sz w:val="24"/>
          <w:szCs w:val="24"/>
        </w:rPr>
        <w:t>only opioid users</w:t>
      </w:r>
      <w:r w:rsidR="0043485A" w:rsidRPr="0072514C">
        <w:rPr>
          <w:rFonts w:ascii="Times New Roman" w:hAnsi="Times New Roman" w:cs="Times New Roman"/>
          <w:sz w:val="24"/>
          <w:szCs w:val="24"/>
        </w:rPr>
        <w:t>”</w:t>
      </w:r>
      <w:r w:rsidRPr="0072514C">
        <w:rPr>
          <w:rFonts w:ascii="Times New Roman" w:hAnsi="Times New Roman" w:cs="Times New Roman"/>
          <w:sz w:val="24"/>
          <w:szCs w:val="24"/>
        </w:rPr>
        <w:t xml:space="preserve"> and those who were dispensed both opioids and benzodiazepines but not concurrently</w:t>
      </w:r>
      <w:r w:rsidR="00D754F4" w:rsidRPr="0072514C">
        <w:rPr>
          <w:rFonts w:ascii="Times New Roman" w:hAnsi="Times New Roman" w:cs="Times New Roman"/>
          <w:sz w:val="24"/>
          <w:szCs w:val="24"/>
        </w:rPr>
        <w:t xml:space="preserve"> (Table 2)</w:t>
      </w:r>
      <w:r w:rsidRPr="0072514C">
        <w:rPr>
          <w:rFonts w:ascii="Times New Roman" w:hAnsi="Times New Roman" w:cs="Times New Roman"/>
          <w:sz w:val="24"/>
          <w:szCs w:val="24"/>
        </w:rPr>
        <w:t xml:space="preserve">. </w:t>
      </w:r>
      <w:r w:rsidR="00D754F4" w:rsidRPr="0072514C">
        <w:rPr>
          <w:rFonts w:ascii="Times New Roman" w:hAnsi="Times New Roman" w:cs="Times New Roman"/>
          <w:sz w:val="24"/>
          <w:szCs w:val="24"/>
        </w:rPr>
        <w:t>In relation to benzodiazepine dispensing, diazepam, nitrazepam, alprazolam and clonazepam were more popular among the concurrent users while temazepam was more popular among “only benzodiazepine</w:t>
      </w:r>
      <w:r w:rsidR="0043485A" w:rsidRPr="0072514C">
        <w:rPr>
          <w:rFonts w:ascii="Times New Roman" w:hAnsi="Times New Roman" w:cs="Times New Roman"/>
          <w:sz w:val="24"/>
          <w:szCs w:val="24"/>
        </w:rPr>
        <w:t xml:space="preserve"> users</w:t>
      </w:r>
      <w:r w:rsidR="00D754F4" w:rsidRPr="0072514C">
        <w:rPr>
          <w:rFonts w:ascii="Times New Roman" w:hAnsi="Times New Roman" w:cs="Times New Roman"/>
          <w:sz w:val="24"/>
          <w:szCs w:val="24"/>
        </w:rPr>
        <w:t xml:space="preserve">” and those who were dispensed both opioid and benzodiazepine but no concurrently. </w:t>
      </w:r>
    </w:p>
    <w:p w:rsidR="008D0B86" w:rsidRPr="0072514C" w:rsidRDefault="008D0B86">
      <w:pPr>
        <w:rPr>
          <w:rFonts w:ascii="Times New Roman" w:hAnsi="Times New Roman" w:cs="Times New Roman"/>
          <w:sz w:val="24"/>
          <w:szCs w:val="24"/>
        </w:rPr>
      </w:pPr>
      <w:r w:rsidRPr="0072514C">
        <w:rPr>
          <w:rFonts w:ascii="Times New Roman" w:hAnsi="Times New Roman" w:cs="Times New Roman"/>
          <w:sz w:val="24"/>
          <w:szCs w:val="24"/>
        </w:rPr>
        <w:br w:type="page"/>
      </w:r>
    </w:p>
    <w:p w:rsidR="008D0B86" w:rsidRPr="0072514C" w:rsidRDefault="008D0B86" w:rsidP="004B2E84">
      <w:pPr>
        <w:spacing w:line="360" w:lineRule="auto"/>
        <w:rPr>
          <w:rFonts w:ascii="Times New Roman" w:hAnsi="Times New Roman" w:cs="Times New Roman"/>
          <w:sz w:val="24"/>
          <w:szCs w:val="24"/>
        </w:rPr>
      </w:pPr>
      <w:r w:rsidRPr="0072514C">
        <w:rPr>
          <w:rFonts w:ascii="Times New Roman" w:hAnsi="Times New Roman" w:cs="Times New Roman"/>
          <w:sz w:val="24"/>
          <w:szCs w:val="24"/>
        </w:rPr>
        <w:lastRenderedPageBreak/>
        <w:t>Table 2: Variation in dispensing of individual items in four groups of users: concurrent, non-concurrent, opioids only and benzodiazepines only</w:t>
      </w:r>
    </w:p>
    <w:tbl>
      <w:tblPr>
        <w:tblW w:w="8820" w:type="dxa"/>
        <w:tblLayout w:type="fixed"/>
        <w:tblLook w:val="04A0" w:firstRow="1" w:lastRow="0" w:firstColumn="1" w:lastColumn="0" w:noHBand="0" w:noVBand="1"/>
      </w:tblPr>
      <w:tblGrid>
        <w:gridCol w:w="2856"/>
        <w:gridCol w:w="1484"/>
        <w:gridCol w:w="1777"/>
        <w:gridCol w:w="903"/>
        <w:gridCol w:w="1800"/>
      </w:tblGrid>
      <w:tr w:rsidR="0072514C" w:rsidRPr="0072514C" w:rsidTr="001D47E8">
        <w:trPr>
          <w:trHeight w:val="300"/>
        </w:trPr>
        <w:tc>
          <w:tcPr>
            <w:tcW w:w="2856" w:type="dxa"/>
            <w:tcBorders>
              <w:top w:val="single" w:sz="4" w:space="0" w:color="auto"/>
              <w:left w:val="nil"/>
              <w:bottom w:val="single" w:sz="4" w:space="0" w:color="auto"/>
              <w:right w:val="nil"/>
            </w:tcBorders>
          </w:tcPr>
          <w:p w:rsidR="00D85B3D" w:rsidRPr="0072514C" w:rsidRDefault="00D00969" w:rsidP="00D00969">
            <w:pPr>
              <w:pStyle w:val="NoSpacing"/>
              <w:rPr>
                <w:rFonts w:ascii="Times New Roman" w:hAnsi="Times New Roman" w:cs="Times New Roman"/>
                <w:b/>
                <w:sz w:val="24"/>
                <w:szCs w:val="24"/>
                <w:lang w:val="en-US"/>
              </w:rPr>
            </w:pPr>
            <w:r w:rsidRPr="0072514C">
              <w:rPr>
                <w:rFonts w:ascii="Times New Roman" w:hAnsi="Times New Roman" w:cs="Times New Roman"/>
                <w:b/>
                <w:sz w:val="24"/>
                <w:szCs w:val="24"/>
                <w:lang w:val="en-US"/>
              </w:rPr>
              <w:t>Item</w:t>
            </w:r>
          </w:p>
        </w:tc>
        <w:tc>
          <w:tcPr>
            <w:tcW w:w="1484" w:type="dxa"/>
            <w:tcBorders>
              <w:top w:val="single" w:sz="4" w:space="0" w:color="auto"/>
              <w:left w:val="nil"/>
              <w:bottom w:val="single" w:sz="4" w:space="0" w:color="auto"/>
              <w:right w:val="nil"/>
            </w:tcBorders>
          </w:tcPr>
          <w:p w:rsidR="00D85B3D" w:rsidRPr="0072514C" w:rsidRDefault="00D85B3D"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Concurrent</w:t>
            </w:r>
            <w:r w:rsidR="008D0B86" w:rsidRPr="0072514C">
              <w:rPr>
                <w:rFonts w:ascii="Times New Roman" w:hAnsi="Times New Roman" w:cs="Times New Roman"/>
                <w:b/>
                <w:sz w:val="24"/>
                <w:szCs w:val="24"/>
                <w:lang w:val="en-US"/>
              </w:rPr>
              <w:t xml:space="preserve"> use</w:t>
            </w:r>
          </w:p>
          <w:p w:rsidR="008D0B86" w:rsidRPr="0072514C" w:rsidRDefault="008D0B86"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w:t>
            </w:r>
          </w:p>
        </w:tc>
        <w:tc>
          <w:tcPr>
            <w:tcW w:w="1777" w:type="dxa"/>
            <w:tcBorders>
              <w:top w:val="single" w:sz="4" w:space="0" w:color="auto"/>
              <w:left w:val="nil"/>
              <w:bottom w:val="single" w:sz="4" w:space="0" w:color="auto"/>
              <w:right w:val="nil"/>
            </w:tcBorders>
            <w:shd w:val="clear" w:color="auto" w:fill="auto"/>
            <w:noWrap/>
          </w:tcPr>
          <w:p w:rsidR="00D85B3D" w:rsidRPr="0072514C" w:rsidRDefault="00D85B3D"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Used both drugs but not concurrently</w:t>
            </w:r>
          </w:p>
          <w:p w:rsidR="008D0B86" w:rsidRPr="0072514C" w:rsidRDefault="008D0B86"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w:t>
            </w:r>
          </w:p>
        </w:tc>
        <w:tc>
          <w:tcPr>
            <w:tcW w:w="903" w:type="dxa"/>
            <w:tcBorders>
              <w:top w:val="single" w:sz="4" w:space="0" w:color="auto"/>
              <w:left w:val="nil"/>
              <w:bottom w:val="single" w:sz="4" w:space="0" w:color="auto"/>
              <w:right w:val="nil"/>
            </w:tcBorders>
            <w:shd w:val="clear" w:color="auto" w:fill="auto"/>
            <w:noWrap/>
          </w:tcPr>
          <w:p w:rsidR="00D85B3D" w:rsidRPr="0072514C" w:rsidRDefault="00D85B3D"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Only opioid user</w:t>
            </w:r>
          </w:p>
          <w:p w:rsidR="008D0B86" w:rsidRPr="0072514C" w:rsidRDefault="008D0B86"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w:t>
            </w:r>
          </w:p>
        </w:tc>
        <w:tc>
          <w:tcPr>
            <w:tcW w:w="1800" w:type="dxa"/>
            <w:tcBorders>
              <w:top w:val="single" w:sz="4" w:space="0" w:color="auto"/>
              <w:left w:val="nil"/>
              <w:bottom w:val="single" w:sz="4" w:space="0" w:color="auto"/>
              <w:right w:val="nil"/>
            </w:tcBorders>
          </w:tcPr>
          <w:p w:rsidR="00D85B3D" w:rsidRPr="0072514C" w:rsidRDefault="00D85B3D"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Only benzodiazepine users</w:t>
            </w:r>
          </w:p>
          <w:p w:rsidR="008D0B86" w:rsidRPr="0072514C" w:rsidRDefault="008D0B86" w:rsidP="009F3A63">
            <w:pPr>
              <w:pStyle w:val="NoSpacing"/>
              <w:jc w:val="center"/>
              <w:rPr>
                <w:rFonts w:ascii="Times New Roman" w:hAnsi="Times New Roman" w:cs="Times New Roman"/>
                <w:b/>
                <w:sz w:val="24"/>
                <w:szCs w:val="24"/>
                <w:lang w:val="en-US"/>
              </w:rPr>
            </w:pPr>
            <w:r w:rsidRPr="0072514C">
              <w:rPr>
                <w:rFonts w:ascii="Times New Roman" w:hAnsi="Times New Roman" w:cs="Times New Roman"/>
                <w:b/>
                <w:sz w:val="24"/>
                <w:szCs w:val="24"/>
                <w:lang w:val="en-US"/>
              </w:rPr>
              <w:t>%</w:t>
            </w:r>
          </w:p>
        </w:tc>
      </w:tr>
      <w:tr w:rsidR="0072514C" w:rsidRPr="0072514C" w:rsidTr="00282F9D">
        <w:trPr>
          <w:trHeight w:val="300"/>
        </w:trPr>
        <w:tc>
          <w:tcPr>
            <w:tcW w:w="2856" w:type="dxa"/>
            <w:tcBorders>
              <w:top w:val="single" w:sz="4" w:space="0" w:color="auto"/>
              <w:left w:val="nil"/>
              <w:bottom w:val="nil"/>
              <w:right w:val="nil"/>
            </w:tcBorders>
          </w:tcPr>
          <w:p w:rsidR="00532656" w:rsidRPr="0072514C" w:rsidRDefault="00532656" w:rsidP="00532656">
            <w:pPr>
              <w:pStyle w:val="NoSpacing"/>
              <w:rPr>
                <w:rFonts w:ascii="Times New Roman" w:hAnsi="Times New Roman" w:cs="Times New Roman"/>
                <w:b/>
                <w:i/>
                <w:sz w:val="24"/>
                <w:szCs w:val="24"/>
                <w:lang w:val="en-US"/>
              </w:rPr>
            </w:pPr>
            <w:r w:rsidRPr="0072514C">
              <w:rPr>
                <w:rFonts w:ascii="Times New Roman" w:hAnsi="Times New Roman" w:cs="Times New Roman"/>
                <w:b/>
                <w:i/>
                <w:sz w:val="24"/>
                <w:szCs w:val="24"/>
                <w:lang w:val="en-US"/>
              </w:rPr>
              <w:t>Opioid</w:t>
            </w:r>
          </w:p>
        </w:tc>
        <w:tc>
          <w:tcPr>
            <w:tcW w:w="1484" w:type="dxa"/>
            <w:tcBorders>
              <w:top w:val="single" w:sz="4" w:space="0" w:color="auto"/>
              <w:left w:val="nil"/>
              <w:bottom w:val="nil"/>
              <w:right w:val="nil"/>
            </w:tcBorders>
          </w:tcPr>
          <w:p w:rsidR="00532656" w:rsidRPr="0072514C" w:rsidRDefault="00532656" w:rsidP="00532656">
            <w:pPr>
              <w:pStyle w:val="NoSpacing"/>
              <w:jc w:val="center"/>
              <w:rPr>
                <w:rFonts w:ascii="Times New Roman" w:hAnsi="Times New Roman" w:cs="Times New Roman"/>
                <w:sz w:val="24"/>
                <w:szCs w:val="24"/>
                <w:lang w:val="en-US"/>
              </w:rPr>
            </w:pPr>
          </w:p>
        </w:tc>
        <w:tc>
          <w:tcPr>
            <w:tcW w:w="1777" w:type="dxa"/>
            <w:tcBorders>
              <w:top w:val="single" w:sz="4" w:space="0" w:color="auto"/>
              <w:left w:val="nil"/>
              <w:bottom w:val="nil"/>
              <w:right w:val="nil"/>
            </w:tcBorders>
            <w:shd w:val="clear" w:color="auto" w:fill="auto"/>
            <w:noWrap/>
          </w:tcPr>
          <w:p w:rsidR="00532656" w:rsidRPr="0072514C" w:rsidRDefault="00532656" w:rsidP="00532656">
            <w:pPr>
              <w:pStyle w:val="NoSpacing"/>
              <w:jc w:val="center"/>
              <w:rPr>
                <w:rFonts w:ascii="Times New Roman" w:hAnsi="Times New Roman" w:cs="Times New Roman"/>
                <w:sz w:val="24"/>
                <w:szCs w:val="24"/>
                <w:lang w:val="en-US"/>
              </w:rPr>
            </w:pPr>
          </w:p>
        </w:tc>
        <w:tc>
          <w:tcPr>
            <w:tcW w:w="903" w:type="dxa"/>
            <w:tcBorders>
              <w:top w:val="single" w:sz="4" w:space="0" w:color="auto"/>
              <w:left w:val="nil"/>
              <w:bottom w:val="nil"/>
              <w:right w:val="nil"/>
            </w:tcBorders>
            <w:shd w:val="clear" w:color="auto" w:fill="auto"/>
            <w:noWrap/>
          </w:tcPr>
          <w:p w:rsidR="00532656" w:rsidRPr="0072514C" w:rsidRDefault="00532656" w:rsidP="00532656">
            <w:pPr>
              <w:pStyle w:val="NoSpacing"/>
              <w:jc w:val="center"/>
              <w:rPr>
                <w:rFonts w:ascii="Times New Roman" w:hAnsi="Times New Roman" w:cs="Times New Roman"/>
                <w:sz w:val="24"/>
                <w:szCs w:val="24"/>
                <w:lang w:val="en-US"/>
              </w:rPr>
            </w:pPr>
          </w:p>
        </w:tc>
        <w:tc>
          <w:tcPr>
            <w:tcW w:w="1800" w:type="dxa"/>
            <w:tcBorders>
              <w:top w:val="single" w:sz="4" w:space="0" w:color="auto"/>
              <w:left w:val="nil"/>
              <w:bottom w:val="nil"/>
              <w:right w:val="nil"/>
            </w:tcBorders>
          </w:tcPr>
          <w:p w:rsidR="00532656" w:rsidRPr="0072514C" w:rsidRDefault="00532656" w:rsidP="00532656">
            <w:pPr>
              <w:pStyle w:val="NoSpacing"/>
              <w:jc w:val="center"/>
              <w:rPr>
                <w:rFonts w:ascii="Times New Roman" w:hAnsi="Times New Roman" w:cs="Times New Roman"/>
                <w:sz w:val="24"/>
                <w:szCs w:val="24"/>
                <w:lang w:val="en-US"/>
              </w:rPr>
            </w:pP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Codeine and derivatives</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46.03</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59.89</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62.65</w:t>
            </w:r>
          </w:p>
        </w:tc>
        <w:tc>
          <w:tcPr>
            <w:tcW w:w="1800"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Oxycodone and derivatives</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22.29</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21.43</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20.36</w:t>
            </w:r>
          </w:p>
        </w:tc>
        <w:tc>
          <w:tcPr>
            <w:tcW w:w="1800"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Tramadol</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16.05</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13.17</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12.44</w:t>
            </w:r>
          </w:p>
        </w:tc>
        <w:tc>
          <w:tcPr>
            <w:tcW w:w="1800"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Buprenorphine</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5.67</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2.04</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1.81</w:t>
            </w:r>
          </w:p>
        </w:tc>
        <w:tc>
          <w:tcPr>
            <w:tcW w:w="1800"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D85B3D" w:rsidRPr="0072514C" w:rsidRDefault="00D85B3D" w:rsidP="00D85B3D">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Fentanyl</w:t>
            </w:r>
          </w:p>
        </w:tc>
        <w:tc>
          <w:tcPr>
            <w:tcW w:w="1484"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3.84</w:t>
            </w:r>
          </w:p>
        </w:tc>
        <w:tc>
          <w:tcPr>
            <w:tcW w:w="1777" w:type="dxa"/>
            <w:tcBorders>
              <w:top w:val="nil"/>
              <w:left w:val="nil"/>
              <w:bottom w:val="nil"/>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0.74</w:t>
            </w:r>
          </w:p>
        </w:tc>
        <w:tc>
          <w:tcPr>
            <w:tcW w:w="903" w:type="dxa"/>
            <w:tcBorders>
              <w:top w:val="nil"/>
              <w:left w:val="nil"/>
              <w:bottom w:val="nil"/>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0.83</w:t>
            </w:r>
          </w:p>
        </w:tc>
        <w:tc>
          <w:tcPr>
            <w:tcW w:w="1800"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D85B3D" w:rsidRPr="0072514C" w:rsidRDefault="00D85B3D" w:rsidP="00D85B3D">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Morphine</w:t>
            </w:r>
          </w:p>
        </w:tc>
        <w:tc>
          <w:tcPr>
            <w:tcW w:w="1484"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3.56</w:t>
            </w:r>
          </w:p>
        </w:tc>
        <w:tc>
          <w:tcPr>
            <w:tcW w:w="1777" w:type="dxa"/>
            <w:tcBorders>
              <w:top w:val="nil"/>
              <w:left w:val="nil"/>
              <w:bottom w:val="nil"/>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1.70</w:t>
            </w:r>
          </w:p>
        </w:tc>
        <w:tc>
          <w:tcPr>
            <w:tcW w:w="903" w:type="dxa"/>
            <w:tcBorders>
              <w:top w:val="nil"/>
              <w:left w:val="nil"/>
              <w:bottom w:val="nil"/>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1.07</w:t>
            </w:r>
          </w:p>
        </w:tc>
        <w:tc>
          <w:tcPr>
            <w:tcW w:w="1800"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Tapentadol</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1.08</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0.72</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0.53</w:t>
            </w:r>
          </w:p>
        </w:tc>
        <w:tc>
          <w:tcPr>
            <w:tcW w:w="1800"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Hydromorphone</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1.03</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0.25</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0.26</w:t>
            </w:r>
          </w:p>
        </w:tc>
        <w:tc>
          <w:tcPr>
            <w:tcW w:w="1800"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Methadone</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0.45</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0.05</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0.06</w:t>
            </w:r>
          </w:p>
        </w:tc>
        <w:tc>
          <w:tcPr>
            <w:tcW w:w="1800"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r>
      <w:tr w:rsidR="0072514C" w:rsidRPr="0072514C" w:rsidTr="00282F9D">
        <w:trPr>
          <w:trHeight w:val="300"/>
        </w:trPr>
        <w:tc>
          <w:tcPr>
            <w:tcW w:w="2856" w:type="dxa"/>
            <w:tcBorders>
              <w:top w:val="nil"/>
              <w:left w:val="nil"/>
              <w:bottom w:val="nil"/>
              <w:right w:val="nil"/>
            </w:tcBorders>
          </w:tcPr>
          <w:p w:rsidR="00D85B3D" w:rsidRPr="0072514C" w:rsidRDefault="00D85B3D" w:rsidP="00D85B3D">
            <w:pPr>
              <w:spacing w:after="0" w:line="240" w:lineRule="auto"/>
              <w:rPr>
                <w:rFonts w:ascii="Times New Roman" w:eastAsia="Times New Roman" w:hAnsi="Times New Roman" w:cs="Times New Roman"/>
                <w:b/>
                <w:i/>
                <w:sz w:val="24"/>
                <w:szCs w:val="24"/>
                <w:lang w:val="en-US"/>
              </w:rPr>
            </w:pPr>
            <w:r w:rsidRPr="0072514C">
              <w:rPr>
                <w:rFonts w:ascii="Times New Roman" w:eastAsia="Times New Roman" w:hAnsi="Times New Roman" w:cs="Times New Roman"/>
                <w:b/>
                <w:i/>
                <w:sz w:val="24"/>
                <w:szCs w:val="24"/>
                <w:lang w:val="en-US"/>
              </w:rPr>
              <w:t>Benzodiazepines</w:t>
            </w:r>
          </w:p>
        </w:tc>
        <w:tc>
          <w:tcPr>
            <w:tcW w:w="1484"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p>
        </w:tc>
        <w:tc>
          <w:tcPr>
            <w:tcW w:w="1777" w:type="dxa"/>
            <w:tcBorders>
              <w:top w:val="nil"/>
              <w:left w:val="nil"/>
              <w:bottom w:val="nil"/>
              <w:right w:val="nil"/>
            </w:tcBorders>
            <w:shd w:val="clear" w:color="auto" w:fill="auto"/>
            <w:noWrap/>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p>
        </w:tc>
        <w:tc>
          <w:tcPr>
            <w:tcW w:w="903" w:type="dxa"/>
            <w:tcBorders>
              <w:top w:val="nil"/>
              <w:left w:val="nil"/>
              <w:bottom w:val="nil"/>
              <w:right w:val="nil"/>
            </w:tcBorders>
            <w:shd w:val="clear" w:color="auto" w:fill="auto"/>
            <w:noWrap/>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p>
        </w:tc>
        <w:tc>
          <w:tcPr>
            <w:tcW w:w="1800"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p>
        </w:tc>
      </w:tr>
      <w:tr w:rsidR="0072514C" w:rsidRPr="0072514C" w:rsidTr="00282F9D">
        <w:trPr>
          <w:trHeight w:val="300"/>
        </w:trPr>
        <w:tc>
          <w:tcPr>
            <w:tcW w:w="2856" w:type="dxa"/>
            <w:tcBorders>
              <w:top w:val="nil"/>
              <w:left w:val="nil"/>
              <w:bottom w:val="nil"/>
              <w:right w:val="nil"/>
            </w:tcBorders>
          </w:tcPr>
          <w:p w:rsidR="00D85B3D" w:rsidRPr="0072514C" w:rsidRDefault="00D85B3D" w:rsidP="00D85B3D">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Diazepam</w:t>
            </w:r>
          </w:p>
        </w:tc>
        <w:tc>
          <w:tcPr>
            <w:tcW w:w="1484"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48.2</w:t>
            </w:r>
            <w:r w:rsidR="00532656" w:rsidRPr="0072514C">
              <w:rPr>
                <w:rFonts w:ascii="Times New Roman" w:hAnsi="Times New Roman" w:cs="Times New Roman"/>
                <w:sz w:val="24"/>
                <w:szCs w:val="24"/>
              </w:rPr>
              <w:t>0</w:t>
            </w:r>
          </w:p>
        </w:tc>
        <w:tc>
          <w:tcPr>
            <w:tcW w:w="1777" w:type="dxa"/>
            <w:tcBorders>
              <w:top w:val="nil"/>
              <w:left w:val="nil"/>
              <w:bottom w:val="nil"/>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41.32</w:t>
            </w:r>
          </w:p>
        </w:tc>
        <w:tc>
          <w:tcPr>
            <w:tcW w:w="903" w:type="dxa"/>
            <w:tcBorders>
              <w:top w:val="nil"/>
              <w:left w:val="nil"/>
              <w:bottom w:val="nil"/>
              <w:right w:val="nil"/>
            </w:tcBorders>
            <w:shd w:val="clear" w:color="auto" w:fill="auto"/>
            <w:noWrap/>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D85B3D" w:rsidRPr="0072514C" w:rsidRDefault="00E501AF"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40.45</w:t>
            </w:r>
          </w:p>
        </w:tc>
      </w:tr>
      <w:tr w:rsidR="0072514C" w:rsidRPr="0072514C" w:rsidTr="00282F9D">
        <w:trPr>
          <w:trHeight w:val="300"/>
        </w:trPr>
        <w:tc>
          <w:tcPr>
            <w:tcW w:w="2856" w:type="dxa"/>
            <w:tcBorders>
              <w:top w:val="nil"/>
              <w:left w:val="nil"/>
              <w:bottom w:val="nil"/>
              <w:right w:val="nil"/>
            </w:tcBorders>
          </w:tcPr>
          <w:p w:rsidR="00D85B3D" w:rsidRPr="0072514C" w:rsidRDefault="00D85B3D" w:rsidP="00D85B3D">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Temazepam</w:t>
            </w:r>
          </w:p>
        </w:tc>
        <w:tc>
          <w:tcPr>
            <w:tcW w:w="1484" w:type="dxa"/>
            <w:tcBorders>
              <w:top w:val="nil"/>
              <w:left w:val="nil"/>
              <w:bottom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33.15</w:t>
            </w:r>
          </w:p>
        </w:tc>
        <w:tc>
          <w:tcPr>
            <w:tcW w:w="1777" w:type="dxa"/>
            <w:tcBorders>
              <w:top w:val="nil"/>
              <w:left w:val="nil"/>
              <w:bottom w:val="nil"/>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45.28</w:t>
            </w:r>
          </w:p>
        </w:tc>
        <w:tc>
          <w:tcPr>
            <w:tcW w:w="903" w:type="dxa"/>
            <w:tcBorders>
              <w:top w:val="nil"/>
              <w:left w:val="nil"/>
              <w:bottom w:val="nil"/>
              <w:right w:val="nil"/>
            </w:tcBorders>
            <w:shd w:val="clear" w:color="auto" w:fill="auto"/>
            <w:noWrap/>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D85B3D" w:rsidRPr="0072514C" w:rsidRDefault="008B1D71"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44.84</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Oxazepam</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9.51</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9.14</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532656" w:rsidRPr="0072514C" w:rsidRDefault="008B1D71"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9.31</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Nitrazepam</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3.89</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1.91</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532656" w:rsidRPr="0072514C" w:rsidRDefault="008B1D71"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1.96</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Alprazolam</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3.78</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1.78</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532656" w:rsidRPr="0072514C" w:rsidRDefault="008B1D71"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2.72</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Clonazepam</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1.18</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0.48</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532656" w:rsidRPr="0072514C" w:rsidRDefault="008B1D71"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0.60</w:t>
            </w:r>
          </w:p>
        </w:tc>
      </w:tr>
      <w:tr w:rsidR="0072514C" w:rsidRPr="0072514C" w:rsidTr="00282F9D">
        <w:trPr>
          <w:trHeight w:val="300"/>
        </w:trPr>
        <w:tc>
          <w:tcPr>
            <w:tcW w:w="2856" w:type="dxa"/>
            <w:tcBorders>
              <w:top w:val="nil"/>
              <w:left w:val="nil"/>
              <w:bottom w:val="nil"/>
              <w:right w:val="nil"/>
            </w:tcBorders>
          </w:tcPr>
          <w:p w:rsidR="00532656" w:rsidRPr="0072514C" w:rsidRDefault="00532656"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Zopiclone</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0.23</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0.09</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532656" w:rsidRPr="0072514C" w:rsidRDefault="008B1D71"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0.11</w:t>
            </w:r>
          </w:p>
        </w:tc>
      </w:tr>
      <w:tr w:rsidR="0072514C" w:rsidRPr="0072514C" w:rsidTr="00282F9D">
        <w:trPr>
          <w:trHeight w:val="300"/>
        </w:trPr>
        <w:tc>
          <w:tcPr>
            <w:tcW w:w="2856" w:type="dxa"/>
            <w:tcBorders>
              <w:top w:val="nil"/>
              <w:left w:val="nil"/>
              <w:bottom w:val="nil"/>
              <w:right w:val="nil"/>
            </w:tcBorders>
          </w:tcPr>
          <w:p w:rsidR="00532656" w:rsidRPr="0072514C" w:rsidRDefault="008B1D71" w:rsidP="00532656">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Zolpidem</w:t>
            </w:r>
          </w:p>
        </w:tc>
        <w:tc>
          <w:tcPr>
            <w:tcW w:w="1484" w:type="dxa"/>
            <w:tcBorders>
              <w:top w:val="nil"/>
              <w:left w:val="nil"/>
              <w:bottom w:val="nil"/>
              <w:right w:val="nil"/>
            </w:tcBorders>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0.03</w:t>
            </w:r>
          </w:p>
        </w:tc>
        <w:tc>
          <w:tcPr>
            <w:tcW w:w="1777"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0.01</w:t>
            </w:r>
          </w:p>
        </w:tc>
        <w:tc>
          <w:tcPr>
            <w:tcW w:w="903" w:type="dxa"/>
            <w:tcBorders>
              <w:top w:val="nil"/>
              <w:left w:val="nil"/>
              <w:bottom w:val="nil"/>
              <w:right w:val="nil"/>
            </w:tcBorders>
            <w:shd w:val="clear" w:color="auto" w:fill="auto"/>
            <w:noWrap/>
          </w:tcPr>
          <w:p w:rsidR="00532656" w:rsidRPr="0072514C" w:rsidRDefault="00532656"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nil"/>
              <w:right w:val="nil"/>
            </w:tcBorders>
          </w:tcPr>
          <w:p w:rsidR="00532656" w:rsidRPr="0072514C" w:rsidRDefault="008B1D71" w:rsidP="00532656">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0.01</w:t>
            </w:r>
          </w:p>
        </w:tc>
      </w:tr>
      <w:tr w:rsidR="0072514C" w:rsidRPr="0072514C" w:rsidTr="00282F9D">
        <w:trPr>
          <w:trHeight w:val="300"/>
        </w:trPr>
        <w:tc>
          <w:tcPr>
            <w:tcW w:w="2856" w:type="dxa"/>
            <w:tcBorders>
              <w:top w:val="nil"/>
              <w:left w:val="nil"/>
              <w:right w:val="nil"/>
            </w:tcBorders>
          </w:tcPr>
          <w:p w:rsidR="00D85B3D" w:rsidRPr="0072514C" w:rsidRDefault="00D85B3D" w:rsidP="00D85B3D">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Flunitrazepam</w:t>
            </w:r>
          </w:p>
        </w:tc>
        <w:tc>
          <w:tcPr>
            <w:tcW w:w="1484" w:type="dxa"/>
            <w:tcBorders>
              <w:top w:val="nil"/>
              <w:left w:val="nil"/>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0.02</w:t>
            </w:r>
          </w:p>
        </w:tc>
        <w:tc>
          <w:tcPr>
            <w:tcW w:w="1777" w:type="dxa"/>
            <w:tcBorders>
              <w:top w:val="nil"/>
              <w:left w:val="nil"/>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0.00</w:t>
            </w:r>
          </w:p>
        </w:tc>
        <w:tc>
          <w:tcPr>
            <w:tcW w:w="903" w:type="dxa"/>
            <w:tcBorders>
              <w:top w:val="nil"/>
              <w:left w:val="nil"/>
              <w:right w:val="nil"/>
            </w:tcBorders>
            <w:shd w:val="clear" w:color="auto" w:fill="auto"/>
            <w:noWrap/>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right w:val="nil"/>
            </w:tcBorders>
          </w:tcPr>
          <w:p w:rsidR="00D85B3D" w:rsidRPr="0072514C" w:rsidRDefault="008B1D71"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0.00</w:t>
            </w:r>
          </w:p>
        </w:tc>
      </w:tr>
      <w:tr w:rsidR="008A181D" w:rsidRPr="0072514C" w:rsidTr="00282F9D">
        <w:trPr>
          <w:trHeight w:val="300"/>
        </w:trPr>
        <w:tc>
          <w:tcPr>
            <w:tcW w:w="2856" w:type="dxa"/>
            <w:tcBorders>
              <w:top w:val="nil"/>
              <w:left w:val="nil"/>
              <w:bottom w:val="single" w:sz="4" w:space="0" w:color="auto"/>
              <w:right w:val="nil"/>
            </w:tcBorders>
          </w:tcPr>
          <w:p w:rsidR="00D85B3D" w:rsidRPr="0072514C" w:rsidRDefault="00D85B3D" w:rsidP="00D85B3D">
            <w:pPr>
              <w:spacing w:after="0" w:line="240" w:lineRule="auto"/>
              <w:rPr>
                <w:rFonts w:ascii="Times New Roman" w:eastAsia="Times New Roman" w:hAnsi="Times New Roman" w:cs="Times New Roman"/>
                <w:sz w:val="24"/>
                <w:szCs w:val="24"/>
                <w:lang w:val="en-US"/>
              </w:rPr>
            </w:pPr>
            <w:r w:rsidRPr="0072514C">
              <w:rPr>
                <w:rFonts w:ascii="Times New Roman" w:hAnsi="Times New Roman" w:cs="Times New Roman"/>
                <w:sz w:val="24"/>
                <w:szCs w:val="24"/>
              </w:rPr>
              <w:t>Bromazepam</w:t>
            </w:r>
          </w:p>
        </w:tc>
        <w:tc>
          <w:tcPr>
            <w:tcW w:w="1484" w:type="dxa"/>
            <w:tcBorders>
              <w:top w:val="nil"/>
              <w:left w:val="nil"/>
              <w:bottom w:val="single" w:sz="4" w:space="0" w:color="auto"/>
              <w:right w:val="nil"/>
            </w:tcBorders>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rPr>
              <w:t>0.01</w:t>
            </w:r>
          </w:p>
        </w:tc>
        <w:tc>
          <w:tcPr>
            <w:tcW w:w="1777" w:type="dxa"/>
            <w:tcBorders>
              <w:top w:val="nil"/>
              <w:left w:val="nil"/>
              <w:bottom w:val="single" w:sz="4" w:space="0" w:color="auto"/>
              <w:right w:val="nil"/>
            </w:tcBorders>
            <w:shd w:val="clear" w:color="auto" w:fill="auto"/>
            <w:noWrap/>
          </w:tcPr>
          <w:p w:rsidR="00D85B3D" w:rsidRPr="0072514C" w:rsidRDefault="00532656"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0.00</w:t>
            </w:r>
          </w:p>
        </w:tc>
        <w:tc>
          <w:tcPr>
            <w:tcW w:w="903" w:type="dxa"/>
            <w:tcBorders>
              <w:top w:val="nil"/>
              <w:left w:val="nil"/>
              <w:bottom w:val="single" w:sz="4" w:space="0" w:color="auto"/>
              <w:right w:val="nil"/>
            </w:tcBorders>
            <w:shd w:val="clear" w:color="auto" w:fill="auto"/>
            <w:noWrap/>
          </w:tcPr>
          <w:p w:rsidR="00D85B3D" w:rsidRPr="0072514C" w:rsidRDefault="00D85B3D"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hAnsi="Times New Roman" w:cs="Times New Roman"/>
                <w:sz w:val="24"/>
                <w:szCs w:val="24"/>
                <w:lang w:val="en-US"/>
              </w:rPr>
              <w:t>-</w:t>
            </w:r>
          </w:p>
        </w:tc>
        <w:tc>
          <w:tcPr>
            <w:tcW w:w="1800" w:type="dxa"/>
            <w:tcBorders>
              <w:top w:val="nil"/>
              <w:left w:val="nil"/>
              <w:bottom w:val="single" w:sz="4" w:space="0" w:color="auto"/>
              <w:right w:val="nil"/>
            </w:tcBorders>
          </w:tcPr>
          <w:p w:rsidR="00D85B3D" w:rsidRPr="0072514C" w:rsidRDefault="008B1D71" w:rsidP="00D85B3D">
            <w:pPr>
              <w:spacing w:after="0" w:line="240" w:lineRule="auto"/>
              <w:jc w:val="center"/>
              <w:rPr>
                <w:rFonts w:ascii="Times New Roman" w:eastAsia="Times New Roman" w:hAnsi="Times New Roman" w:cs="Times New Roman"/>
                <w:sz w:val="24"/>
                <w:szCs w:val="24"/>
                <w:lang w:val="en-US"/>
              </w:rPr>
            </w:pPr>
            <w:r w:rsidRPr="0072514C">
              <w:rPr>
                <w:rFonts w:ascii="Times New Roman" w:eastAsia="Times New Roman" w:hAnsi="Times New Roman" w:cs="Times New Roman"/>
                <w:sz w:val="24"/>
                <w:szCs w:val="24"/>
                <w:lang w:val="en-US"/>
              </w:rPr>
              <w:t>0.01</w:t>
            </w:r>
          </w:p>
        </w:tc>
      </w:tr>
    </w:tbl>
    <w:p w:rsidR="009F3A63" w:rsidRPr="0072514C" w:rsidRDefault="009F3A63" w:rsidP="004B2E84">
      <w:pPr>
        <w:spacing w:line="360" w:lineRule="auto"/>
        <w:rPr>
          <w:rFonts w:ascii="Times New Roman" w:hAnsi="Times New Roman" w:cs="Times New Roman"/>
          <w:sz w:val="24"/>
          <w:szCs w:val="24"/>
        </w:rPr>
      </w:pPr>
    </w:p>
    <w:p w:rsidR="00BD7D13" w:rsidRPr="0072514C" w:rsidRDefault="0067168F" w:rsidP="004B2E84">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Results of our multivariable model are consistent to that we found in the descriptive analysis. </w:t>
      </w:r>
      <w:r w:rsidR="004B2E84" w:rsidRPr="0072514C">
        <w:rPr>
          <w:rFonts w:ascii="Times New Roman" w:hAnsi="Times New Roman" w:cs="Times New Roman"/>
          <w:sz w:val="24"/>
          <w:szCs w:val="24"/>
        </w:rPr>
        <w:t xml:space="preserve">Odds of concurrent dispensing increased with age. Women were more likely than men to be dispensed both opioids and benzodiazepines concurrently. People living in relatively high disadvantaged or rural areas were more likely to be concurrent users (Table </w:t>
      </w:r>
      <w:r w:rsidR="006E79A2" w:rsidRPr="0072514C">
        <w:rPr>
          <w:rFonts w:ascii="Times New Roman" w:hAnsi="Times New Roman" w:cs="Times New Roman"/>
          <w:sz w:val="24"/>
          <w:szCs w:val="24"/>
        </w:rPr>
        <w:t>3</w:t>
      </w:r>
      <w:r w:rsidR="004B2E84" w:rsidRPr="0072514C">
        <w:rPr>
          <w:rFonts w:ascii="Times New Roman" w:hAnsi="Times New Roman" w:cs="Times New Roman"/>
          <w:sz w:val="24"/>
          <w:szCs w:val="24"/>
        </w:rPr>
        <w:t xml:space="preserve">). </w:t>
      </w:r>
    </w:p>
    <w:p w:rsidR="004B2E84" w:rsidRPr="0072514C" w:rsidRDefault="004B2E84">
      <w:pPr>
        <w:rPr>
          <w:rFonts w:ascii="Times New Roman" w:hAnsi="Times New Roman" w:cs="Times New Roman"/>
          <w:sz w:val="24"/>
          <w:szCs w:val="24"/>
        </w:rPr>
      </w:pPr>
    </w:p>
    <w:p w:rsidR="008D0B86" w:rsidRPr="0072514C" w:rsidRDefault="008D0B86">
      <w:pPr>
        <w:rPr>
          <w:rFonts w:ascii="Times New Roman" w:hAnsi="Times New Roman" w:cs="Times New Roman"/>
          <w:sz w:val="24"/>
          <w:szCs w:val="24"/>
        </w:rPr>
      </w:pPr>
      <w:r w:rsidRPr="0072514C">
        <w:rPr>
          <w:rFonts w:ascii="Times New Roman" w:hAnsi="Times New Roman" w:cs="Times New Roman"/>
          <w:sz w:val="24"/>
          <w:szCs w:val="24"/>
        </w:rPr>
        <w:t xml:space="preserve">Table 3: </w:t>
      </w:r>
      <w:r w:rsidR="00E369D1" w:rsidRPr="0072514C">
        <w:rPr>
          <w:rFonts w:ascii="Times New Roman" w:hAnsi="Times New Roman" w:cs="Times New Roman"/>
          <w:sz w:val="24"/>
          <w:szCs w:val="24"/>
        </w:rPr>
        <w:t>Multivariable logistic model examining the factors associated with concurrent use of opioids and benzodiazepines</w:t>
      </w:r>
    </w:p>
    <w:p w:rsidR="00736C95" w:rsidRPr="0072514C" w:rsidRDefault="00BE1428" w:rsidP="008D0B86">
      <w:pPr>
        <w:ind w:left="4320" w:firstLine="720"/>
        <w:rPr>
          <w:rFonts w:ascii="Times New Roman" w:hAnsi="Times New Roman" w:cs="Times New Roman"/>
          <w:sz w:val="24"/>
          <w:szCs w:val="24"/>
        </w:rPr>
      </w:pPr>
      <w:r w:rsidRPr="0072514C">
        <w:rPr>
          <w:rFonts w:ascii="Times New Roman" w:hAnsi="Times New Roman" w:cs="Times New Roman"/>
          <w:sz w:val="24"/>
          <w:szCs w:val="24"/>
        </w:rPr>
        <w:t>Number of obs</w:t>
      </w:r>
      <w:r w:rsidR="008D0B86" w:rsidRPr="0072514C">
        <w:rPr>
          <w:rFonts w:ascii="Times New Roman" w:hAnsi="Times New Roman" w:cs="Times New Roman"/>
          <w:sz w:val="24"/>
          <w:szCs w:val="24"/>
        </w:rPr>
        <w:t>ervation</w:t>
      </w:r>
      <w:r w:rsidRPr="0072514C">
        <w:rPr>
          <w:rFonts w:ascii="Times New Roman" w:hAnsi="Times New Roman" w:cs="Times New Roman"/>
          <w:sz w:val="24"/>
          <w:szCs w:val="24"/>
        </w:rPr>
        <w:t xml:space="preserve"> = 786,587</w:t>
      </w:r>
    </w:p>
    <w:tbl>
      <w:tblPr>
        <w:tblStyle w:val="TableGrid"/>
        <w:tblW w:w="0" w:type="auto"/>
        <w:tblLook w:val="04A0" w:firstRow="1" w:lastRow="0" w:firstColumn="1" w:lastColumn="0" w:noHBand="0" w:noVBand="1"/>
      </w:tblPr>
      <w:tblGrid>
        <w:gridCol w:w="3366"/>
        <w:gridCol w:w="1591"/>
        <w:gridCol w:w="1701"/>
        <w:gridCol w:w="1559"/>
      </w:tblGrid>
      <w:tr w:rsidR="0072514C" w:rsidRPr="0072514C" w:rsidTr="00736C95">
        <w:tc>
          <w:tcPr>
            <w:tcW w:w="3366" w:type="dxa"/>
          </w:tcPr>
          <w:p w:rsidR="00736C95" w:rsidRPr="0072514C" w:rsidRDefault="00736C95" w:rsidP="00736C95">
            <w:pPr>
              <w:rPr>
                <w:rFonts w:ascii="Times New Roman" w:hAnsi="Times New Roman" w:cs="Times New Roman"/>
                <w:b/>
                <w:sz w:val="24"/>
                <w:szCs w:val="24"/>
              </w:rPr>
            </w:pPr>
            <w:r w:rsidRPr="0072514C">
              <w:rPr>
                <w:rFonts w:ascii="Times New Roman" w:hAnsi="Times New Roman" w:cs="Times New Roman"/>
                <w:b/>
                <w:sz w:val="24"/>
                <w:szCs w:val="24"/>
              </w:rPr>
              <w:t>Variable</w:t>
            </w:r>
          </w:p>
        </w:tc>
        <w:tc>
          <w:tcPr>
            <w:tcW w:w="1591" w:type="dxa"/>
          </w:tcPr>
          <w:p w:rsidR="00736C95" w:rsidRPr="0072514C" w:rsidRDefault="00736C95" w:rsidP="00736C95">
            <w:pPr>
              <w:rPr>
                <w:rFonts w:ascii="Times New Roman" w:hAnsi="Times New Roman" w:cs="Times New Roman"/>
                <w:b/>
                <w:sz w:val="24"/>
                <w:szCs w:val="24"/>
              </w:rPr>
            </w:pPr>
            <w:r w:rsidRPr="0072514C">
              <w:rPr>
                <w:rFonts w:ascii="Times New Roman" w:hAnsi="Times New Roman" w:cs="Times New Roman"/>
                <w:b/>
                <w:sz w:val="24"/>
                <w:szCs w:val="24"/>
              </w:rPr>
              <w:t>OR</w:t>
            </w:r>
          </w:p>
        </w:tc>
        <w:tc>
          <w:tcPr>
            <w:tcW w:w="1701" w:type="dxa"/>
          </w:tcPr>
          <w:p w:rsidR="00736C95" w:rsidRPr="0072514C" w:rsidRDefault="00736C95" w:rsidP="00736C95">
            <w:pPr>
              <w:rPr>
                <w:rFonts w:ascii="Times New Roman" w:hAnsi="Times New Roman" w:cs="Times New Roman"/>
                <w:b/>
                <w:i/>
                <w:sz w:val="24"/>
                <w:szCs w:val="24"/>
              </w:rPr>
            </w:pPr>
            <w:r w:rsidRPr="0072514C">
              <w:rPr>
                <w:rFonts w:ascii="Times New Roman" w:hAnsi="Times New Roman" w:cs="Times New Roman"/>
                <w:b/>
                <w:i/>
                <w:sz w:val="24"/>
                <w:szCs w:val="24"/>
              </w:rPr>
              <w:t>p</w:t>
            </w:r>
          </w:p>
        </w:tc>
        <w:tc>
          <w:tcPr>
            <w:tcW w:w="1559" w:type="dxa"/>
          </w:tcPr>
          <w:p w:rsidR="00736C95" w:rsidRPr="0072514C" w:rsidRDefault="00736C95" w:rsidP="00736C95">
            <w:pPr>
              <w:rPr>
                <w:rFonts w:ascii="Times New Roman" w:hAnsi="Times New Roman" w:cs="Times New Roman"/>
                <w:b/>
                <w:sz w:val="24"/>
                <w:szCs w:val="24"/>
              </w:rPr>
            </w:pPr>
            <w:r w:rsidRPr="0072514C">
              <w:rPr>
                <w:rFonts w:ascii="Times New Roman" w:hAnsi="Times New Roman" w:cs="Times New Roman"/>
                <w:b/>
                <w:sz w:val="24"/>
                <w:szCs w:val="24"/>
              </w:rPr>
              <w:t>95% CI</w:t>
            </w:r>
          </w:p>
        </w:tc>
      </w:tr>
      <w:tr w:rsidR="0072514C" w:rsidRPr="0072514C" w:rsidTr="00736C95">
        <w:tc>
          <w:tcPr>
            <w:tcW w:w="3366" w:type="dxa"/>
          </w:tcPr>
          <w:p w:rsidR="00736C95" w:rsidRPr="0072514C" w:rsidRDefault="00736C95" w:rsidP="00736C95">
            <w:pPr>
              <w:rPr>
                <w:rFonts w:ascii="Times New Roman" w:hAnsi="Times New Roman" w:cs="Times New Roman"/>
                <w:b/>
                <w:sz w:val="24"/>
                <w:szCs w:val="24"/>
              </w:rPr>
            </w:pPr>
            <w:r w:rsidRPr="0072514C">
              <w:rPr>
                <w:rFonts w:ascii="Times New Roman" w:hAnsi="Times New Roman" w:cs="Times New Roman"/>
                <w:b/>
                <w:sz w:val="24"/>
                <w:szCs w:val="24"/>
              </w:rPr>
              <w:t>Age-group</w:t>
            </w: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0-19 (ref.)</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20-44</w:t>
            </w:r>
          </w:p>
        </w:tc>
        <w:tc>
          <w:tcPr>
            <w:tcW w:w="1591" w:type="dxa"/>
          </w:tcPr>
          <w:p w:rsidR="00736C95" w:rsidRPr="0072514C" w:rsidRDefault="00096ECD" w:rsidP="00736C95">
            <w:pPr>
              <w:rPr>
                <w:rFonts w:ascii="Times New Roman" w:hAnsi="Times New Roman" w:cs="Times New Roman"/>
                <w:sz w:val="24"/>
                <w:szCs w:val="24"/>
              </w:rPr>
            </w:pPr>
            <w:r w:rsidRPr="0072514C">
              <w:rPr>
                <w:rFonts w:ascii="Times New Roman" w:hAnsi="Times New Roman" w:cs="Times New Roman"/>
                <w:sz w:val="24"/>
                <w:szCs w:val="24"/>
              </w:rPr>
              <w:t>5.19</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4.</w:t>
            </w:r>
            <w:r w:rsidR="00096ECD" w:rsidRPr="0072514C">
              <w:rPr>
                <w:rFonts w:ascii="Times New Roman" w:hAnsi="Times New Roman" w:cs="Times New Roman"/>
                <w:sz w:val="24"/>
                <w:szCs w:val="24"/>
              </w:rPr>
              <w:t>78</w:t>
            </w:r>
            <w:r w:rsidRPr="0072514C">
              <w:rPr>
                <w:rFonts w:ascii="Times New Roman" w:hAnsi="Times New Roman" w:cs="Times New Roman"/>
                <w:sz w:val="24"/>
                <w:szCs w:val="24"/>
              </w:rPr>
              <w:t xml:space="preserve"> – 5.</w:t>
            </w:r>
            <w:r w:rsidR="00096ECD" w:rsidRPr="0072514C">
              <w:rPr>
                <w:rFonts w:ascii="Times New Roman" w:hAnsi="Times New Roman" w:cs="Times New Roman"/>
                <w:sz w:val="24"/>
                <w:szCs w:val="24"/>
              </w:rPr>
              <w:t>63</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45-64</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8.89</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8.19 – 9.65</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lastRenderedPageBreak/>
              <w:t>65+</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13.9</w:t>
            </w:r>
            <w:r w:rsidR="00096ECD" w:rsidRPr="0072514C">
              <w:rPr>
                <w:rFonts w:ascii="Times New Roman" w:hAnsi="Times New Roman" w:cs="Times New Roman"/>
                <w:sz w:val="24"/>
                <w:szCs w:val="24"/>
              </w:rPr>
              <w:t>8</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12.8</w:t>
            </w:r>
            <w:r w:rsidR="00096ECD" w:rsidRPr="0072514C">
              <w:rPr>
                <w:rFonts w:ascii="Times New Roman" w:hAnsi="Times New Roman" w:cs="Times New Roman"/>
                <w:sz w:val="24"/>
                <w:szCs w:val="24"/>
              </w:rPr>
              <w:t>8</w:t>
            </w:r>
            <w:r w:rsidRPr="0072514C">
              <w:rPr>
                <w:rFonts w:ascii="Times New Roman" w:hAnsi="Times New Roman" w:cs="Times New Roman"/>
                <w:sz w:val="24"/>
                <w:szCs w:val="24"/>
              </w:rPr>
              <w:t xml:space="preserve"> – 15.1</w:t>
            </w:r>
            <w:r w:rsidR="00096ECD" w:rsidRPr="0072514C">
              <w:rPr>
                <w:rFonts w:ascii="Times New Roman" w:hAnsi="Times New Roman" w:cs="Times New Roman"/>
                <w:sz w:val="24"/>
                <w:szCs w:val="24"/>
              </w:rPr>
              <w:t>7</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b/>
                <w:sz w:val="24"/>
                <w:szCs w:val="24"/>
              </w:rPr>
            </w:pPr>
            <w:r w:rsidRPr="0072514C">
              <w:rPr>
                <w:rFonts w:ascii="Times New Roman" w:hAnsi="Times New Roman" w:cs="Times New Roman"/>
                <w:b/>
                <w:sz w:val="24"/>
                <w:szCs w:val="24"/>
              </w:rPr>
              <w:t>Sex</w:t>
            </w: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Male (ref.)</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Female</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1.17</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1.15 – 1.19</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b/>
                <w:sz w:val="24"/>
                <w:szCs w:val="24"/>
              </w:rPr>
            </w:pPr>
            <w:r w:rsidRPr="0072514C">
              <w:rPr>
                <w:rFonts w:ascii="Times New Roman" w:hAnsi="Times New Roman" w:cs="Times New Roman"/>
                <w:b/>
                <w:sz w:val="24"/>
                <w:szCs w:val="24"/>
              </w:rPr>
              <w:t>SEIFA</w:t>
            </w: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Very high (ref.)</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High</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1.11</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1.0</w:t>
            </w:r>
            <w:r w:rsidR="00096ECD" w:rsidRPr="0072514C">
              <w:rPr>
                <w:rFonts w:ascii="Times New Roman" w:hAnsi="Times New Roman" w:cs="Times New Roman"/>
                <w:sz w:val="24"/>
                <w:szCs w:val="24"/>
              </w:rPr>
              <w:t>9</w:t>
            </w:r>
            <w:r w:rsidRPr="0072514C">
              <w:rPr>
                <w:rFonts w:ascii="Times New Roman" w:hAnsi="Times New Roman" w:cs="Times New Roman"/>
                <w:sz w:val="24"/>
                <w:szCs w:val="24"/>
              </w:rPr>
              <w:t xml:space="preserve"> – 1.1</w:t>
            </w:r>
            <w:r w:rsidR="00096ECD" w:rsidRPr="0072514C">
              <w:rPr>
                <w:rFonts w:ascii="Times New Roman" w:hAnsi="Times New Roman" w:cs="Times New Roman"/>
                <w:sz w:val="24"/>
                <w:szCs w:val="24"/>
              </w:rPr>
              <w:t>3</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Moderate</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1.1</w:t>
            </w:r>
            <w:r w:rsidR="00096ECD" w:rsidRPr="0072514C">
              <w:rPr>
                <w:rFonts w:ascii="Times New Roman" w:hAnsi="Times New Roman" w:cs="Times New Roman"/>
                <w:sz w:val="24"/>
                <w:szCs w:val="24"/>
              </w:rPr>
              <w:t>6</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1.1</w:t>
            </w:r>
            <w:r w:rsidR="00096ECD" w:rsidRPr="0072514C">
              <w:rPr>
                <w:rFonts w:ascii="Times New Roman" w:hAnsi="Times New Roman" w:cs="Times New Roman"/>
                <w:sz w:val="24"/>
                <w:szCs w:val="24"/>
              </w:rPr>
              <w:t>4</w:t>
            </w:r>
            <w:r w:rsidRPr="0072514C">
              <w:rPr>
                <w:rFonts w:ascii="Times New Roman" w:hAnsi="Times New Roman" w:cs="Times New Roman"/>
                <w:sz w:val="24"/>
                <w:szCs w:val="24"/>
              </w:rPr>
              <w:t xml:space="preserve"> – 1.</w:t>
            </w:r>
            <w:r w:rsidR="00096ECD" w:rsidRPr="0072514C">
              <w:rPr>
                <w:rFonts w:ascii="Times New Roman" w:hAnsi="Times New Roman" w:cs="Times New Roman"/>
                <w:sz w:val="24"/>
                <w:szCs w:val="24"/>
              </w:rPr>
              <w:t>19</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Low</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w:t>
            </w:r>
            <w:r w:rsidR="00096ECD" w:rsidRPr="0072514C">
              <w:rPr>
                <w:rFonts w:ascii="Times New Roman" w:hAnsi="Times New Roman" w:cs="Times New Roman"/>
                <w:sz w:val="24"/>
                <w:szCs w:val="24"/>
              </w:rPr>
              <w:t>17</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1.1</w:t>
            </w:r>
            <w:r w:rsidR="00096ECD" w:rsidRPr="0072514C">
              <w:rPr>
                <w:rFonts w:ascii="Times New Roman" w:hAnsi="Times New Roman" w:cs="Times New Roman"/>
                <w:sz w:val="24"/>
                <w:szCs w:val="24"/>
              </w:rPr>
              <w:t>4</w:t>
            </w:r>
            <w:r w:rsidRPr="0072514C">
              <w:rPr>
                <w:rFonts w:ascii="Times New Roman" w:hAnsi="Times New Roman" w:cs="Times New Roman"/>
                <w:sz w:val="24"/>
                <w:szCs w:val="24"/>
              </w:rPr>
              <w:t xml:space="preserve"> – 1.</w:t>
            </w:r>
            <w:r w:rsidR="00096ECD" w:rsidRPr="0072514C">
              <w:rPr>
                <w:rFonts w:ascii="Times New Roman" w:hAnsi="Times New Roman" w:cs="Times New Roman"/>
                <w:sz w:val="24"/>
                <w:szCs w:val="24"/>
              </w:rPr>
              <w:t>20</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b/>
                <w:sz w:val="24"/>
                <w:szCs w:val="24"/>
              </w:rPr>
            </w:pPr>
            <w:r w:rsidRPr="0072514C">
              <w:rPr>
                <w:rFonts w:ascii="Times New Roman" w:hAnsi="Times New Roman" w:cs="Times New Roman"/>
                <w:b/>
                <w:sz w:val="24"/>
                <w:szCs w:val="24"/>
              </w:rPr>
              <w:t>Urbanization</w:t>
            </w: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Urban (ref.)</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Rural</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1.0</w:t>
            </w:r>
            <w:r w:rsidR="00096ECD" w:rsidRPr="0072514C">
              <w:rPr>
                <w:rFonts w:ascii="Times New Roman" w:hAnsi="Times New Roman" w:cs="Times New Roman"/>
                <w:sz w:val="24"/>
                <w:szCs w:val="24"/>
              </w:rPr>
              <w:t>3</w:t>
            </w:r>
          </w:p>
        </w:tc>
        <w:tc>
          <w:tcPr>
            <w:tcW w:w="1701" w:type="dxa"/>
          </w:tcPr>
          <w:p w:rsidR="00736C95" w:rsidRPr="0072514C" w:rsidRDefault="00096ECD"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096ECD" w:rsidP="00736C95">
            <w:pPr>
              <w:rPr>
                <w:rFonts w:ascii="Times New Roman" w:hAnsi="Times New Roman" w:cs="Times New Roman"/>
                <w:sz w:val="24"/>
                <w:szCs w:val="24"/>
              </w:rPr>
            </w:pPr>
            <w:r w:rsidRPr="0072514C">
              <w:rPr>
                <w:rFonts w:ascii="Times New Roman" w:hAnsi="Times New Roman" w:cs="Times New Roman"/>
                <w:sz w:val="24"/>
                <w:szCs w:val="24"/>
              </w:rPr>
              <w:t>1.01</w:t>
            </w:r>
            <w:r w:rsidR="00736C95" w:rsidRPr="0072514C">
              <w:rPr>
                <w:rFonts w:ascii="Times New Roman" w:hAnsi="Times New Roman" w:cs="Times New Roman"/>
                <w:sz w:val="24"/>
                <w:szCs w:val="24"/>
              </w:rPr>
              <w:t xml:space="preserve"> – 1.0</w:t>
            </w:r>
            <w:r w:rsidRPr="0072514C">
              <w:rPr>
                <w:rFonts w:ascii="Times New Roman" w:hAnsi="Times New Roman" w:cs="Times New Roman"/>
                <w:sz w:val="24"/>
                <w:szCs w:val="24"/>
              </w:rPr>
              <w:t>6</w:t>
            </w:r>
          </w:p>
        </w:tc>
      </w:tr>
      <w:tr w:rsidR="0072514C" w:rsidRPr="0072514C" w:rsidTr="00736C95">
        <w:tc>
          <w:tcPr>
            <w:tcW w:w="3366" w:type="dxa"/>
          </w:tcPr>
          <w:p w:rsidR="00E9085E" w:rsidRPr="0072514C" w:rsidRDefault="00E9085E" w:rsidP="00736C95">
            <w:pPr>
              <w:rPr>
                <w:rFonts w:ascii="Times New Roman" w:hAnsi="Times New Roman" w:cs="Times New Roman"/>
                <w:sz w:val="24"/>
                <w:szCs w:val="24"/>
              </w:rPr>
            </w:pPr>
          </w:p>
        </w:tc>
        <w:tc>
          <w:tcPr>
            <w:tcW w:w="1591" w:type="dxa"/>
          </w:tcPr>
          <w:p w:rsidR="00E9085E" w:rsidRPr="0072514C" w:rsidRDefault="00E9085E" w:rsidP="00736C95">
            <w:pPr>
              <w:rPr>
                <w:rFonts w:ascii="Times New Roman" w:hAnsi="Times New Roman" w:cs="Times New Roman"/>
                <w:sz w:val="24"/>
                <w:szCs w:val="24"/>
              </w:rPr>
            </w:pPr>
          </w:p>
        </w:tc>
        <w:tc>
          <w:tcPr>
            <w:tcW w:w="1701" w:type="dxa"/>
          </w:tcPr>
          <w:p w:rsidR="00E9085E" w:rsidRPr="0072514C" w:rsidRDefault="00E9085E" w:rsidP="00736C95">
            <w:pPr>
              <w:rPr>
                <w:rFonts w:ascii="Times New Roman" w:hAnsi="Times New Roman" w:cs="Times New Roman"/>
                <w:sz w:val="24"/>
                <w:szCs w:val="24"/>
              </w:rPr>
            </w:pPr>
          </w:p>
        </w:tc>
        <w:tc>
          <w:tcPr>
            <w:tcW w:w="1559" w:type="dxa"/>
          </w:tcPr>
          <w:p w:rsidR="00E9085E" w:rsidRPr="0072514C" w:rsidRDefault="00E9085E" w:rsidP="00736C95">
            <w:pPr>
              <w:rPr>
                <w:rFonts w:ascii="Times New Roman" w:hAnsi="Times New Roman" w:cs="Times New Roman"/>
                <w:sz w:val="24"/>
                <w:szCs w:val="24"/>
              </w:rPr>
            </w:pPr>
          </w:p>
        </w:tc>
      </w:tr>
      <w:tr w:rsidR="0072514C" w:rsidRPr="0072514C" w:rsidTr="00736C95">
        <w:tc>
          <w:tcPr>
            <w:tcW w:w="3366" w:type="dxa"/>
          </w:tcPr>
          <w:p w:rsidR="00E9085E" w:rsidRPr="0072514C" w:rsidRDefault="00BE1428" w:rsidP="00736C95">
            <w:pPr>
              <w:rPr>
                <w:rFonts w:ascii="Times New Roman" w:hAnsi="Times New Roman" w:cs="Times New Roman"/>
                <w:sz w:val="24"/>
                <w:szCs w:val="24"/>
              </w:rPr>
            </w:pPr>
            <w:r w:rsidRPr="0072514C">
              <w:rPr>
                <w:rFonts w:ascii="Times New Roman" w:hAnsi="Times New Roman" w:cs="Times New Roman"/>
                <w:sz w:val="24"/>
                <w:szCs w:val="24"/>
              </w:rPr>
              <w:t>New South Wales</w:t>
            </w:r>
          </w:p>
        </w:tc>
        <w:tc>
          <w:tcPr>
            <w:tcW w:w="1591" w:type="dxa"/>
          </w:tcPr>
          <w:p w:rsidR="00E9085E" w:rsidRPr="0072514C" w:rsidRDefault="00E9085E" w:rsidP="00736C9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E9085E" w:rsidRPr="0072514C" w:rsidRDefault="00E9085E" w:rsidP="00736C95">
            <w:pPr>
              <w:rPr>
                <w:rFonts w:ascii="Times New Roman" w:hAnsi="Times New Roman" w:cs="Times New Roman"/>
                <w:sz w:val="24"/>
                <w:szCs w:val="24"/>
              </w:rPr>
            </w:pPr>
            <w:r w:rsidRPr="0072514C">
              <w:rPr>
                <w:rFonts w:ascii="Times New Roman" w:hAnsi="Times New Roman" w:cs="Times New Roman"/>
                <w:sz w:val="24"/>
                <w:szCs w:val="24"/>
              </w:rPr>
              <w:t>-</w:t>
            </w:r>
          </w:p>
        </w:tc>
        <w:tc>
          <w:tcPr>
            <w:tcW w:w="1559" w:type="dxa"/>
          </w:tcPr>
          <w:p w:rsidR="00E9085E" w:rsidRPr="0072514C" w:rsidRDefault="00E9085E" w:rsidP="00736C95">
            <w:pPr>
              <w:rPr>
                <w:rFonts w:ascii="Times New Roman" w:hAnsi="Times New Roman" w:cs="Times New Roman"/>
                <w:sz w:val="24"/>
                <w:szCs w:val="24"/>
              </w:rPr>
            </w:pPr>
            <w:r w:rsidRPr="0072514C">
              <w:rPr>
                <w:rFonts w:ascii="Times New Roman" w:hAnsi="Times New Roman" w:cs="Times New Roman"/>
                <w:sz w:val="24"/>
                <w:szCs w:val="24"/>
              </w:rPr>
              <w:t>-</w:t>
            </w:r>
          </w:p>
        </w:tc>
      </w:tr>
      <w:tr w:rsidR="0072514C" w:rsidRPr="0072514C" w:rsidTr="00736C95">
        <w:tc>
          <w:tcPr>
            <w:tcW w:w="3366" w:type="dxa"/>
          </w:tcPr>
          <w:p w:rsidR="00E9085E" w:rsidRPr="0072514C" w:rsidRDefault="00BE1428" w:rsidP="00E9085E">
            <w:pPr>
              <w:rPr>
                <w:rFonts w:ascii="Times New Roman" w:hAnsi="Times New Roman" w:cs="Times New Roman"/>
                <w:sz w:val="24"/>
                <w:szCs w:val="24"/>
              </w:rPr>
            </w:pPr>
            <w:r w:rsidRPr="0072514C">
              <w:rPr>
                <w:rFonts w:ascii="Times New Roman" w:hAnsi="Times New Roman" w:cs="Times New Roman"/>
                <w:sz w:val="24"/>
                <w:szCs w:val="24"/>
              </w:rPr>
              <w:t>Victoria</w:t>
            </w:r>
          </w:p>
        </w:tc>
        <w:tc>
          <w:tcPr>
            <w:tcW w:w="159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1.16</w:t>
            </w:r>
          </w:p>
        </w:tc>
        <w:tc>
          <w:tcPr>
            <w:tcW w:w="170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1.14</w:t>
            </w:r>
            <w:r w:rsidR="00184D7A" w:rsidRPr="0072514C">
              <w:rPr>
                <w:rFonts w:ascii="Times New Roman" w:hAnsi="Times New Roman" w:cs="Times New Roman"/>
                <w:sz w:val="24"/>
                <w:szCs w:val="24"/>
              </w:rPr>
              <w:t xml:space="preserve"> – </w:t>
            </w:r>
            <w:r w:rsidRPr="0072514C">
              <w:rPr>
                <w:rFonts w:ascii="Times New Roman" w:hAnsi="Times New Roman" w:cs="Times New Roman"/>
                <w:sz w:val="24"/>
                <w:szCs w:val="24"/>
              </w:rPr>
              <w:t>1.18</w:t>
            </w:r>
          </w:p>
        </w:tc>
      </w:tr>
      <w:tr w:rsidR="0072514C" w:rsidRPr="0072514C" w:rsidTr="00736C95">
        <w:tc>
          <w:tcPr>
            <w:tcW w:w="3366" w:type="dxa"/>
          </w:tcPr>
          <w:p w:rsidR="00E9085E" w:rsidRPr="0072514C" w:rsidRDefault="00BE1428" w:rsidP="00E9085E">
            <w:pPr>
              <w:rPr>
                <w:rFonts w:ascii="Times New Roman" w:hAnsi="Times New Roman" w:cs="Times New Roman"/>
                <w:sz w:val="24"/>
                <w:szCs w:val="24"/>
              </w:rPr>
            </w:pPr>
            <w:r w:rsidRPr="0072514C">
              <w:rPr>
                <w:rFonts w:ascii="Times New Roman" w:hAnsi="Times New Roman" w:cs="Times New Roman"/>
                <w:sz w:val="24"/>
                <w:szCs w:val="24"/>
              </w:rPr>
              <w:t>Queensland</w:t>
            </w:r>
          </w:p>
        </w:tc>
        <w:tc>
          <w:tcPr>
            <w:tcW w:w="159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1.30</w:t>
            </w:r>
          </w:p>
        </w:tc>
        <w:tc>
          <w:tcPr>
            <w:tcW w:w="170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1.28</w:t>
            </w:r>
            <w:r w:rsidR="00184D7A" w:rsidRPr="0072514C">
              <w:rPr>
                <w:rFonts w:ascii="Times New Roman" w:hAnsi="Times New Roman" w:cs="Times New Roman"/>
                <w:sz w:val="24"/>
                <w:szCs w:val="24"/>
              </w:rPr>
              <w:t xml:space="preserve"> – </w:t>
            </w:r>
            <w:r w:rsidRPr="0072514C">
              <w:rPr>
                <w:rFonts w:ascii="Times New Roman" w:hAnsi="Times New Roman" w:cs="Times New Roman"/>
                <w:sz w:val="24"/>
                <w:szCs w:val="24"/>
              </w:rPr>
              <w:t>1.33</w:t>
            </w:r>
          </w:p>
        </w:tc>
      </w:tr>
      <w:tr w:rsidR="0072514C" w:rsidRPr="0072514C" w:rsidTr="00736C95">
        <w:tc>
          <w:tcPr>
            <w:tcW w:w="3366"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S</w:t>
            </w:r>
            <w:r w:rsidR="00BE1428" w:rsidRPr="0072514C">
              <w:rPr>
                <w:rFonts w:ascii="Times New Roman" w:hAnsi="Times New Roman" w:cs="Times New Roman"/>
                <w:sz w:val="24"/>
                <w:szCs w:val="24"/>
              </w:rPr>
              <w:t>outh Australia</w:t>
            </w:r>
          </w:p>
        </w:tc>
        <w:tc>
          <w:tcPr>
            <w:tcW w:w="159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1.25</w:t>
            </w:r>
          </w:p>
        </w:tc>
        <w:tc>
          <w:tcPr>
            <w:tcW w:w="170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1.22</w:t>
            </w:r>
            <w:r w:rsidR="00184D7A" w:rsidRPr="0072514C">
              <w:rPr>
                <w:rFonts w:ascii="Times New Roman" w:hAnsi="Times New Roman" w:cs="Times New Roman"/>
                <w:sz w:val="24"/>
                <w:szCs w:val="24"/>
              </w:rPr>
              <w:t xml:space="preserve"> – </w:t>
            </w:r>
            <w:r w:rsidRPr="0072514C">
              <w:rPr>
                <w:rFonts w:ascii="Times New Roman" w:hAnsi="Times New Roman" w:cs="Times New Roman"/>
                <w:sz w:val="24"/>
                <w:szCs w:val="24"/>
              </w:rPr>
              <w:t>1.28</w:t>
            </w:r>
          </w:p>
        </w:tc>
      </w:tr>
      <w:tr w:rsidR="0072514C" w:rsidRPr="0072514C" w:rsidTr="00736C95">
        <w:tc>
          <w:tcPr>
            <w:tcW w:w="3366" w:type="dxa"/>
          </w:tcPr>
          <w:p w:rsidR="00E9085E" w:rsidRPr="0072514C" w:rsidRDefault="00184D7A" w:rsidP="00E9085E">
            <w:pPr>
              <w:rPr>
                <w:rFonts w:ascii="Times New Roman" w:hAnsi="Times New Roman" w:cs="Times New Roman"/>
                <w:sz w:val="24"/>
                <w:szCs w:val="24"/>
              </w:rPr>
            </w:pPr>
            <w:r w:rsidRPr="0072514C">
              <w:rPr>
                <w:rFonts w:ascii="Times New Roman" w:hAnsi="Times New Roman" w:cs="Times New Roman"/>
                <w:sz w:val="24"/>
                <w:szCs w:val="24"/>
              </w:rPr>
              <w:t>W</w:t>
            </w:r>
            <w:r w:rsidR="00BE1428" w:rsidRPr="0072514C">
              <w:rPr>
                <w:rFonts w:ascii="Times New Roman" w:hAnsi="Times New Roman" w:cs="Times New Roman"/>
                <w:sz w:val="24"/>
                <w:szCs w:val="24"/>
              </w:rPr>
              <w:t>estern Australia</w:t>
            </w:r>
          </w:p>
        </w:tc>
        <w:tc>
          <w:tcPr>
            <w:tcW w:w="159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1.06</w:t>
            </w:r>
          </w:p>
        </w:tc>
        <w:tc>
          <w:tcPr>
            <w:tcW w:w="170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1.03</w:t>
            </w:r>
            <w:r w:rsidR="00184D7A" w:rsidRPr="0072514C">
              <w:rPr>
                <w:rFonts w:ascii="Times New Roman" w:hAnsi="Times New Roman" w:cs="Times New Roman"/>
                <w:sz w:val="24"/>
                <w:szCs w:val="24"/>
              </w:rPr>
              <w:t xml:space="preserve"> – </w:t>
            </w:r>
            <w:r w:rsidRPr="0072514C">
              <w:rPr>
                <w:rFonts w:ascii="Times New Roman" w:hAnsi="Times New Roman" w:cs="Times New Roman"/>
                <w:sz w:val="24"/>
                <w:szCs w:val="24"/>
              </w:rPr>
              <w:t>1.08</w:t>
            </w:r>
          </w:p>
        </w:tc>
      </w:tr>
      <w:tr w:rsidR="0072514C" w:rsidRPr="0072514C" w:rsidTr="00736C95">
        <w:tc>
          <w:tcPr>
            <w:tcW w:w="3366"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T</w:t>
            </w:r>
            <w:r w:rsidR="00BE1428" w:rsidRPr="0072514C">
              <w:rPr>
                <w:rFonts w:ascii="Times New Roman" w:hAnsi="Times New Roman" w:cs="Times New Roman"/>
                <w:sz w:val="24"/>
                <w:szCs w:val="24"/>
              </w:rPr>
              <w:t>asmania</w:t>
            </w:r>
          </w:p>
        </w:tc>
        <w:tc>
          <w:tcPr>
            <w:tcW w:w="159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1.29</w:t>
            </w:r>
          </w:p>
        </w:tc>
        <w:tc>
          <w:tcPr>
            <w:tcW w:w="170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1.24</w:t>
            </w:r>
            <w:r w:rsidR="00184D7A" w:rsidRPr="0072514C">
              <w:rPr>
                <w:rFonts w:ascii="Times New Roman" w:hAnsi="Times New Roman" w:cs="Times New Roman"/>
                <w:sz w:val="24"/>
                <w:szCs w:val="24"/>
              </w:rPr>
              <w:t xml:space="preserve"> – </w:t>
            </w:r>
            <w:r w:rsidRPr="0072514C">
              <w:rPr>
                <w:rFonts w:ascii="Times New Roman" w:hAnsi="Times New Roman" w:cs="Times New Roman"/>
                <w:sz w:val="24"/>
                <w:szCs w:val="24"/>
              </w:rPr>
              <w:t>1.35</w:t>
            </w:r>
          </w:p>
        </w:tc>
      </w:tr>
      <w:tr w:rsidR="0072514C" w:rsidRPr="0072514C" w:rsidTr="00736C95">
        <w:tc>
          <w:tcPr>
            <w:tcW w:w="3366"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N</w:t>
            </w:r>
            <w:r w:rsidR="00BE1428" w:rsidRPr="0072514C">
              <w:rPr>
                <w:rFonts w:ascii="Times New Roman" w:hAnsi="Times New Roman" w:cs="Times New Roman"/>
                <w:sz w:val="24"/>
                <w:szCs w:val="24"/>
              </w:rPr>
              <w:t>orthern Territory</w:t>
            </w:r>
          </w:p>
        </w:tc>
        <w:tc>
          <w:tcPr>
            <w:tcW w:w="159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0.78</w:t>
            </w:r>
          </w:p>
        </w:tc>
        <w:tc>
          <w:tcPr>
            <w:tcW w:w="170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0.69</w:t>
            </w:r>
            <w:r w:rsidR="00184D7A" w:rsidRPr="0072514C">
              <w:rPr>
                <w:rFonts w:ascii="Times New Roman" w:hAnsi="Times New Roman" w:cs="Times New Roman"/>
                <w:sz w:val="24"/>
                <w:szCs w:val="24"/>
              </w:rPr>
              <w:t xml:space="preserve"> – </w:t>
            </w:r>
            <w:r w:rsidRPr="0072514C">
              <w:rPr>
                <w:rFonts w:ascii="Times New Roman" w:hAnsi="Times New Roman" w:cs="Times New Roman"/>
                <w:sz w:val="24"/>
                <w:szCs w:val="24"/>
              </w:rPr>
              <w:t>0.89</w:t>
            </w:r>
          </w:p>
        </w:tc>
      </w:tr>
      <w:tr w:rsidR="0072514C" w:rsidRPr="0072514C" w:rsidTr="00736C95">
        <w:tc>
          <w:tcPr>
            <w:tcW w:w="3366"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A</w:t>
            </w:r>
            <w:r w:rsidR="00BE1428" w:rsidRPr="0072514C">
              <w:rPr>
                <w:rFonts w:ascii="Times New Roman" w:hAnsi="Times New Roman" w:cs="Times New Roman"/>
                <w:sz w:val="24"/>
                <w:szCs w:val="24"/>
              </w:rPr>
              <w:t>ustralian Capital Territory</w:t>
            </w:r>
          </w:p>
        </w:tc>
        <w:tc>
          <w:tcPr>
            <w:tcW w:w="159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0.93</w:t>
            </w:r>
          </w:p>
        </w:tc>
        <w:tc>
          <w:tcPr>
            <w:tcW w:w="1701"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0.03</w:t>
            </w:r>
          </w:p>
        </w:tc>
        <w:tc>
          <w:tcPr>
            <w:tcW w:w="1559" w:type="dxa"/>
          </w:tcPr>
          <w:p w:rsidR="00E9085E" w:rsidRPr="0072514C" w:rsidRDefault="00E9085E" w:rsidP="00E9085E">
            <w:pPr>
              <w:rPr>
                <w:rFonts w:ascii="Times New Roman" w:hAnsi="Times New Roman" w:cs="Times New Roman"/>
                <w:sz w:val="24"/>
                <w:szCs w:val="24"/>
              </w:rPr>
            </w:pPr>
            <w:r w:rsidRPr="0072514C">
              <w:rPr>
                <w:rFonts w:ascii="Times New Roman" w:hAnsi="Times New Roman" w:cs="Times New Roman"/>
                <w:sz w:val="24"/>
                <w:szCs w:val="24"/>
              </w:rPr>
              <w:t>0.87</w:t>
            </w:r>
            <w:r w:rsidR="00184D7A" w:rsidRPr="0072514C">
              <w:rPr>
                <w:rFonts w:ascii="Times New Roman" w:hAnsi="Times New Roman" w:cs="Times New Roman"/>
                <w:sz w:val="24"/>
                <w:szCs w:val="24"/>
              </w:rPr>
              <w:t xml:space="preserve"> – </w:t>
            </w:r>
            <w:r w:rsidRPr="0072514C">
              <w:rPr>
                <w:rFonts w:ascii="Times New Roman" w:hAnsi="Times New Roman" w:cs="Times New Roman"/>
                <w:sz w:val="24"/>
                <w:szCs w:val="24"/>
              </w:rPr>
              <w:t>0.99</w:t>
            </w:r>
          </w:p>
        </w:tc>
      </w:tr>
      <w:tr w:rsidR="0072514C" w:rsidRPr="0072514C" w:rsidTr="00736C95">
        <w:tc>
          <w:tcPr>
            <w:tcW w:w="3366" w:type="dxa"/>
          </w:tcPr>
          <w:p w:rsidR="00736C95" w:rsidRPr="0072514C" w:rsidRDefault="00736C95" w:rsidP="00736C95">
            <w:pPr>
              <w:rPr>
                <w:rFonts w:ascii="Times New Roman" w:hAnsi="Times New Roman" w:cs="Times New Roman"/>
                <w:sz w:val="24"/>
                <w:szCs w:val="24"/>
              </w:rPr>
            </w:pPr>
          </w:p>
        </w:tc>
        <w:tc>
          <w:tcPr>
            <w:tcW w:w="1591" w:type="dxa"/>
          </w:tcPr>
          <w:p w:rsidR="00736C95" w:rsidRPr="0072514C" w:rsidRDefault="00736C95" w:rsidP="00736C95">
            <w:pPr>
              <w:rPr>
                <w:rFonts w:ascii="Times New Roman" w:hAnsi="Times New Roman" w:cs="Times New Roman"/>
                <w:sz w:val="24"/>
                <w:szCs w:val="24"/>
              </w:rPr>
            </w:pPr>
          </w:p>
        </w:tc>
        <w:tc>
          <w:tcPr>
            <w:tcW w:w="1701" w:type="dxa"/>
          </w:tcPr>
          <w:p w:rsidR="00736C95" w:rsidRPr="0072514C" w:rsidRDefault="00736C95" w:rsidP="00736C95">
            <w:pPr>
              <w:rPr>
                <w:rFonts w:ascii="Times New Roman" w:hAnsi="Times New Roman" w:cs="Times New Roman"/>
                <w:sz w:val="24"/>
                <w:szCs w:val="24"/>
              </w:rPr>
            </w:pPr>
          </w:p>
        </w:tc>
        <w:tc>
          <w:tcPr>
            <w:tcW w:w="1559" w:type="dxa"/>
          </w:tcPr>
          <w:p w:rsidR="00736C95" w:rsidRPr="0072514C" w:rsidRDefault="00736C95" w:rsidP="00736C95">
            <w:pPr>
              <w:rPr>
                <w:rFonts w:ascii="Times New Roman" w:hAnsi="Times New Roman" w:cs="Times New Roman"/>
                <w:sz w:val="24"/>
                <w:szCs w:val="24"/>
              </w:rPr>
            </w:pPr>
          </w:p>
        </w:tc>
      </w:tr>
      <w:tr w:rsidR="00736C95" w:rsidRPr="0072514C" w:rsidTr="00736C95">
        <w:tc>
          <w:tcPr>
            <w:tcW w:w="3366"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Constant</w:t>
            </w:r>
          </w:p>
        </w:tc>
        <w:tc>
          <w:tcPr>
            <w:tcW w:w="159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0.01</w:t>
            </w:r>
          </w:p>
        </w:tc>
        <w:tc>
          <w:tcPr>
            <w:tcW w:w="1701"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736C95" w:rsidRPr="0072514C" w:rsidRDefault="00736C95" w:rsidP="00736C95">
            <w:pPr>
              <w:rPr>
                <w:rFonts w:ascii="Times New Roman" w:hAnsi="Times New Roman" w:cs="Times New Roman"/>
                <w:sz w:val="24"/>
                <w:szCs w:val="24"/>
              </w:rPr>
            </w:pPr>
            <w:r w:rsidRPr="0072514C">
              <w:rPr>
                <w:rFonts w:ascii="Times New Roman" w:hAnsi="Times New Roman" w:cs="Times New Roman"/>
                <w:sz w:val="24"/>
                <w:szCs w:val="24"/>
              </w:rPr>
              <w:t>0.01 – 0.0</w:t>
            </w:r>
            <w:r w:rsidR="00E9085E" w:rsidRPr="0072514C">
              <w:rPr>
                <w:rFonts w:ascii="Times New Roman" w:hAnsi="Times New Roman" w:cs="Times New Roman"/>
                <w:sz w:val="24"/>
                <w:szCs w:val="24"/>
              </w:rPr>
              <w:t>1</w:t>
            </w:r>
          </w:p>
        </w:tc>
      </w:tr>
    </w:tbl>
    <w:p w:rsidR="00736C95" w:rsidRPr="0072514C" w:rsidRDefault="00736C95">
      <w:pPr>
        <w:rPr>
          <w:rFonts w:ascii="Times New Roman" w:hAnsi="Times New Roman" w:cs="Times New Roman"/>
          <w:sz w:val="24"/>
          <w:szCs w:val="24"/>
        </w:rPr>
      </w:pPr>
    </w:p>
    <w:p w:rsidR="00736C95" w:rsidRPr="0072514C" w:rsidRDefault="00736C95">
      <w:pPr>
        <w:rPr>
          <w:rFonts w:ascii="Times New Roman" w:hAnsi="Times New Roman" w:cs="Times New Roman"/>
          <w:sz w:val="24"/>
          <w:szCs w:val="24"/>
        </w:rPr>
      </w:pPr>
    </w:p>
    <w:p w:rsidR="005C3C8D" w:rsidRPr="0072514C" w:rsidRDefault="005C3C8D" w:rsidP="002848CB">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The estimated </w:t>
      </w:r>
      <w:r w:rsidR="002848CB" w:rsidRPr="0072514C">
        <w:rPr>
          <w:rFonts w:ascii="Times New Roman" w:hAnsi="Times New Roman" w:cs="Times New Roman"/>
          <w:sz w:val="24"/>
          <w:szCs w:val="24"/>
        </w:rPr>
        <w:t xml:space="preserve">standard deviation of the random intercepts, their standard errors and 95% confidence intervals suggest there are considerable variation in concurrent users across the states and LGAs. The random-intercept model offers significant improvement over the linear regression (chi2 = 1834.91; </w:t>
      </w:r>
      <w:r w:rsidR="002848CB" w:rsidRPr="0072514C">
        <w:rPr>
          <w:rFonts w:ascii="Times New Roman" w:hAnsi="Times New Roman" w:cs="Times New Roman"/>
          <w:i/>
          <w:sz w:val="24"/>
          <w:szCs w:val="24"/>
        </w:rPr>
        <w:t>p</w:t>
      </w:r>
      <w:r w:rsidR="002848CB" w:rsidRPr="0072514C">
        <w:rPr>
          <w:rFonts w:ascii="Times New Roman" w:hAnsi="Times New Roman" w:cs="Times New Roman"/>
          <w:sz w:val="24"/>
          <w:szCs w:val="24"/>
        </w:rPr>
        <w:t xml:space="preserve">&lt;0.01). </w:t>
      </w:r>
      <w:r w:rsidR="000058E6" w:rsidRPr="0072514C">
        <w:rPr>
          <w:rFonts w:ascii="Times New Roman" w:hAnsi="Times New Roman" w:cs="Times New Roman"/>
          <w:sz w:val="24"/>
          <w:szCs w:val="24"/>
        </w:rPr>
        <w:t xml:space="preserve">Much of the urban-rural difference was eliminated in the multilevel model. Individual level coefficients remained largely similar to that in the logistic model. </w:t>
      </w:r>
      <w:r w:rsidR="00193E00" w:rsidRPr="0072514C">
        <w:rPr>
          <w:rFonts w:ascii="Times New Roman" w:hAnsi="Times New Roman" w:cs="Times New Roman"/>
          <w:sz w:val="24"/>
          <w:szCs w:val="24"/>
        </w:rPr>
        <w:t xml:space="preserve">We estimate that </w:t>
      </w:r>
      <w:r w:rsidR="000058E6" w:rsidRPr="0072514C">
        <w:rPr>
          <w:rFonts w:ascii="Times New Roman" w:hAnsi="Times New Roman" w:cs="Times New Roman"/>
          <w:sz w:val="24"/>
          <w:szCs w:val="24"/>
        </w:rPr>
        <w:t xml:space="preserve">the </w:t>
      </w:r>
      <w:r w:rsidR="00193E00" w:rsidRPr="0072514C">
        <w:rPr>
          <w:rFonts w:ascii="Times New Roman" w:hAnsi="Times New Roman" w:cs="Times New Roman"/>
          <w:sz w:val="24"/>
          <w:szCs w:val="24"/>
        </w:rPr>
        <w:t>state and LGA</w:t>
      </w:r>
      <w:r w:rsidR="009D4AE1" w:rsidRPr="0072514C">
        <w:rPr>
          <w:rFonts w:ascii="Times New Roman" w:hAnsi="Times New Roman" w:cs="Times New Roman"/>
          <w:sz w:val="24"/>
          <w:szCs w:val="24"/>
        </w:rPr>
        <w:t xml:space="preserve"> random effects compose </w:t>
      </w:r>
      <w:r w:rsidR="000058E6" w:rsidRPr="0072514C">
        <w:rPr>
          <w:rFonts w:ascii="Times New Roman" w:hAnsi="Times New Roman" w:cs="Times New Roman"/>
          <w:sz w:val="24"/>
          <w:szCs w:val="24"/>
        </w:rPr>
        <w:t>only 2%</w:t>
      </w:r>
      <w:r w:rsidR="009D4AE1" w:rsidRPr="0072514C">
        <w:rPr>
          <w:rFonts w:ascii="Times New Roman" w:hAnsi="Times New Roman" w:cs="Times New Roman"/>
          <w:sz w:val="24"/>
          <w:szCs w:val="24"/>
        </w:rPr>
        <w:t xml:space="preserve"> of the total residual variance</w:t>
      </w:r>
      <w:r w:rsidR="000058E6" w:rsidRPr="0072514C">
        <w:rPr>
          <w:rFonts w:ascii="Times New Roman" w:hAnsi="Times New Roman" w:cs="Times New Roman"/>
          <w:sz w:val="24"/>
          <w:szCs w:val="24"/>
        </w:rPr>
        <w:t xml:space="preserve"> in the final model. </w:t>
      </w:r>
    </w:p>
    <w:p w:rsidR="002848CB" w:rsidRPr="0072514C" w:rsidRDefault="002848CB">
      <w:pPr>
        <w:rPr>
          <w:rFonts w:ascii="Times New Roman" w:hAnsi="Times New Roman" w:cs="Times New Roman"/>
          <w:sz w:val="24"/>
          <w:szCs w:val="24"/>
        </w:rPr>
      </w:pPr>
    </w:p>
    <w:p w:rsidR="00E369D1" w:rsidRPr="0072514C" w:rsidRDefault="00E369D1" w:rsidP="00E369D1">
      <w:pPr>
        <w:rPr>
          <w:rFonts w:ascii="Times New Roman" w:hAnsi="Times New Roman" w:cs="Times New Roman"/>
          <w:sz w:val="24"/>
          <w:szCs w:val="24"/>
        </w:rPr>
      </w:pPr>
      <w:bookmarkStart w:id="33" w:name="_Hlk530739593"/>
      <w:r w:rsidRPr="0072514C">
        <w:rPr>
          <w:rFonts w:ascii="Times New Roman" w:hAnsi="Times New Roman" w:cs="Times New Roman"/>
          <w:sz w:val="24"/>
          <w:szCs w:val="24"/>
        </w:rPr>
        <w:t>Table 4: Mixed-effect multilevel logistic regression model examining the factors associated with concurrent use of opioids and benzodiazepines</w:t>
      </w:r>
    </w:p>
    <w:p w:rsidR="00E9060A" w:rsidRPr="0072514C" w:rsidRDefault="00E369D1" w:rsidP="00E369D1">
      <w:pPr>
        <w:ind w:left="4320" w:firstLine="720"/>
        <w:rPr>
          <w:rFonts w:ascii="Times New Roman" w:hAnsi="Times New Roman" w:cs="Times New Roman"/>
          <w:sz w:val="24"/>
          <w:szCs w:val="24"/>
        </w:rPr>
      </w:pPr>
      <w:r w:rsidRPr="0072514C">
        <w:rPr>
          <w:rFonts w:ascii="Times New Roman" w:hAnsi="Times New Roman" w:cs="Times New Roman"/>
          <w:sz w:val="24"/>
          <w:szCs w:val="24"/>
        </w:rPr>
        <w:t>Number of observation = 786,587</w:t>
      </w:r>
    </w:p>
    <w:tbl>
      <w:tblPr>
        <w:tblStyle w:val="TableGrid"/>
        <w:tblW w:w="0" w:type="auto"/>
        <w:tblLook w:val="04A0" w:firstRow="1" w:lastRow="0" w:firstColumn="1" w:lastColumn="0" w:noHBand="0" w:noVBand="1"/>
      </w:tblPr>
      <w:tblGrid>
        <w:gridCol w:w="3366"/>
        <w:gridCol w:w="1591"/>
        <w:gridCol w:w="1701"/>
        <w:gridCol w:w="1559"/>
      </w:tblGrid>
      <w:tr w:rsidR="0072514C" w:rsidRPr="0072514C" w:rsidTr="00147587">
        <w:tc>
          <w:tcPr>
            <w:tcW w:w="3366" w:type="dxa"/>
          </w:tcPr>
          <w:p w:rsidR="00ED4935" w:rsidRPr="0072514C" w:rsidRDefault="00ED4935">
            <w:pPr>
              <w:rPr>
                <w:rFonts w:ascii="Times New Roman" w:hAnsi="Times New Roman" w:cs="Times New Roman"/>
                <w:b/>
                <w:sz w:val="24"/>
                <w:szCs w:val="24"/>
              </w:rPr>
            </w:pPr>
            <w:r w:rsidRPr="0072514C">
              <w:rPr>
                <w:rFonts w:ascii="Times New Roman" w:hAnsi="Times New Roman" w:cs="Times New Roman"/>
                <w:b/>
                <w:sz w:val="24"/>
                <w:szCs w:val="24"/>
              </w:rPr>
              <w:t>Variable</w:t>
            </w:r>
          </w:p>
        </w:tc>
        <w:tc>
          <w:tcPr>
            <w:tcW w:w="1591" w:type="dxa"/>
          </w:tcPr>
          <w:p w:rsidR="00ED4935" w:rsidRPr="0072514C" w:rsidRDefault="00ED4935">
            <w:pPr>
              <w:rPr>
                <w:rFonts w:ascii="Times New Roman" w:hAnsi="Times New Roman" w:cs="Times New Roman"/>
                <w:b/>
                <w:sz w:val="24"/>
                <w:szCs w:val="24"/>
              </w:rPr>
            </w:pPr>
            <w:r w:rsidRPr="0072514C">
              <w:rPr>
                <w:rFonts w:ascii="Times New Roman" w:hAnsi="Times New Roman" w:cs="Times New Roman"/>
                <w:b/>
                <w:sz w:val="24"/>
                <w:szCs w:val="24"/>
              </w:rPr>
              <w:t>OR</w:t>
            </w:r>
          </w:p>
        </w:tc>
        <w:tc>
          <w:tcPr>
            <w:tcW w:w="1701" w:type="dxa"/>
          </w:tcPr>
          <w:p w:rsidR="00ED4935" w:rsidRPr="0072514C" w:rsidRDefault="00E9060A">
            <w:pPr>
              <w:rPr>
                <w:rFonts w:ascii="Times New Roman" w:hAnsi="Times New Roman" w:cs="Times New Roman"/>
                <w:b/>
                <w:i/>
                <w:sz w:val="24"/>
                <w:szCs w:val="24"/>
              </w:rPr>
            </w:pPr>
            <w:r w:rsidRPr="0072514C">
              <w:rPr>
                <w:rFonts w:ascii="Times New Roman" w:hAnsi="Times New Roman" w:cs="Times New Roman"/>
                <w:b/>
                <w:i/>
                <w:sz w:val="24"/>
                <w:szCs w:val="24"/>
              </w:rPr>
              <w:t>p</w:t>
            </w:r>
          </w:p>
        </w:tc>
        <w:tc>
          <w:tcPr>
            <w:tcW w:w="1559" w:type="dxa"/>
          </w:tcPr>
          <w:p w:rsidR="00ED4935" w:rsidRPr="0072514C" w:rsidRDefault="00ED4935">
            <w:pPr>
              <w:rPr>
                <w:rFonts w:ascii="Times New Roman" w:hAnsi="Times New Roman" w:cs="Times New Roman"/>
                <w:b/>
                <w:sz w:val="24"/>
                <w:szCs w:val="24"/>
              </w:rPr>
            </w:pPr>
            <w:r w:rsidRPr="0072514C">
              <w:rPr>
                <w:rFonts w:ascii="Times New Roman" w:hAnsi="Times New Roman" w:cs="Times New Roman"/>
                <w:b/>
                <w:sz w:val="24"/>
                <w:szCs w:val="24"/>
              </w:rPr>
              <w:t>95% CI</w:t>
            </w:r>
          </w:p>
        </w:tc>
      </w:tr>
      <w:tr w:rsidR="0072514C" w:rsidRPr="0072514C" w:rsidTr="00147587">
        <w:tc>
          <w:tcPr>
            <w:tcW w:w="3366" w:type="dxa"/>
          </w:tcPr>
          <w:p w:rsidR="00ED4935" w:rsidRPr="0072514C" w:rsidRDefault="00ED4935">
            <w:pPr>
              <w:rPr>
                <w:rFonts w:ascii="Times New Roman" w:hAnsi="Times New Roman" w:cs="Times New Roman"/>
                <w:b/>
                <w:sz w:val="24"/>
                <w:szCs w:val="24"/>
              </w:rPr>
            </w:pPr>
            <w:r w:rsidRPr="0072514C">
              <w:rPr>
                <w:rFonts w:ascii="Times New Roman" w:hAnsi="Times New Roman" w:cs="Times New Roman"/>
                <w:b/>
                <w:sz w:val="24"/>
                <w:szCs w:val="24"/>
              </w:rPr>
              <w:t>Age-group</w:t>
            </w:r>
          </w:p>
        </w:tc>
        <w:tc>
          <w:tcPr>
            <w:tcW w:w="1591" w:type="dxa"/>
          </w:tcPr>
          <w:p w:rsidR="00ED4935" w:rsidRPr="0072514C" w:rsidRDefault="00ED4935">
            <w:pPr>
              <w:rPr>
                <w:rFonts w:ascii="Times New Roman" w:hAnsi="Times New Roman" w:cs="Times New Roman"/>
                <w:sz w:val="24"/>
                <w:szCs w:val="24"/>
              </w:rPr>
            </w:pPr>
          </w:p>
        </w:tc>
        <w:tc>
          <w:tcPr>
            <w:tcW w:w="1701" w:type="dxa"/>
          </w:tcPr>
          <w:p w:rsidR="00ED4935" w:rsidRPr="0072514C" w:rsidRDefault="00ED4935">
            <w:pPr>
              <w:rPr>
                <w:rFonts w:ascii="Times New Roman" w:hAnsi="Times New Roman" w:cs="Times New Roman"/>
                <w:sz w:val="24"/>
                <w:szCs w:val="24"/>
              </w:rPr>
            </w:pPr>
          </w:p>
        </w:tc>
        <w:tc>
          <w:tcPr>
            <w:tcW w:w="1559" w:type="dxa"/>
          </w:tcPr>
          <w:p w:rsidR="00ED4935" w:rsidRPr="0072514C" w:rsidRDefault="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lastRenderedPageBreak/>
              <w:t>0-19 (ref.)</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w:t>
            </w:r>
          </w:p>
        </w:tc>
        <w:tc>
          <w:tcPr>
            <w:tcW w:w="1559"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w:t>
            </w:r>
          </w:p>
        </w:tc>
      </w:tr>
      <w:tr w:rsidR="0072514C" w:rsidRPr="0072514C" w:rsidTr="00147587">
        <w:tc>
          <w:tcPr>
            <w:tcW w:w="3366"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20-44</w:t>
            </w:r>
          </w:p>
        </w:tc>
        <w:tc>
          <w:tcPr>
            <w:tcW w:w="1591" w:type="dxa"/>
          </w:tcPr>
          <w:p w:rsidR="00ED4935" w:rsidRPr="0072514C" w:rsidRDefault="006D161B" w:rsidP="00ED4935">
            <w:pPr>
              <w:rPr>
                <w:rFonts w:ascii="Times New Roman" w:hAnsi="Times New Roman" w:cs="Times New Roman"/>
                <w:sz w:val="24"/>
                <w:szCs w:val="24"/>
              </w:rPr>
            </w:pPr>
            <w:r w:rsidRPr="0072514C">
              <w:rPr>
                <w:rFonts w:ascii="Times New Roman" w:hAnsi="Times New Roman" w:cs="Times New Roman"/>
                <w:sz w:val="24"/>
                <w:szCs w:val="24"/>
              </w:rPr>
              <w:t>5.21</w:t>
            </w:r>
          </w:p>
        </w:tc>
        <w:tc>
          <w:tcPr>
            <w:tcW w:w="1701"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6B472C" w:rsidP="00ED4935">
            <w:pPr>
              <w:rPr>
                <w:rFonts w:ascii="Times New Roman" w:hAnsi="Times New Roman" w:cs="Times New Roman"/>
                <w:sz w:val="24"/>
                <w:szCs w:val="24"/>
              </w:rPr>
            </w:pPr>
            <w:r w:rsidRPr="0072514C">
              <w:rPr>
                <w:rFonts w:ascii="Times New Roman" w:hAnsi="Times New Roman" w:cs="Times New Roman"/>
                <w:sz w:val="24"/>
                <w:szCs w:val="24"/>
              </w:rPr>
              <w:t>4.</w:t>
            </w:r>
            <w:r w:rsidR="00147587" w:rsidRPr="0072514C">
              <w:rPr>
                <w:rFonts w:ascii="Times New Roman" w:hAnsi="Times New Roman" w:cs="Times New Roman"/>
                <w:sz w:val="24"/>
                <w:szCs w:val="24"/>
              </w:rPr>
              <w:t>8</w:t>
            </w:r>
            <w:r w:rsidRPr="0072514C">
              <w:rPr>
                <w:rFonts w:ascii="Times New Roman" w:hAnsi="Times New Roman" w:cs="Times New Roman"/>
                <w:sz w:val="24"/>
                <w:szCs w:val="24"/>
              </w:rPr>
              <w:t>0</w:t>
            </w:r>
            <w:r w:rsidR="00147587" w:rsidRPr="0072514C">
              <w:rPr>
                <w:rFonts w:ascii="Times New Roman" w:hAnsi="Times New Roman" w:cs="Times New Roman"/>
                <w:sz w:val="24"/>
                <w:szCs w:val="24"/>
              </w:rPr>
              <w:t xml:space="preserve"> </w:t>
            </w:r>
            <w:r w:rsidR="00925789" w:rsidRPr="0072514C">
              <w:rPr>
                <w:rFonts w:ascii="Times New Roman" w:hAnsi="Times New Roman" w:cs="Times New Roman"/>
                <w:sz w:val="24"/>
                <w:szCs w:val="24"/>
              </w:rPr>
              <w:t>–</w:t>
            </w:r>
            <w:r w:rsidR="00147587" w:rsidRPr="0072514C">
              <w:rPr>
                <w:rFonts w:ascii="Times New Roman" w:hAnsi="Times New Roman" w:cs="Times New Roman"/>
                <w:sz w:val="24"/>
                <w:szCs w:val="24"/>
              </w:rPr>
              <w:t xml:space="preserve"> </w:t>
            </w:r>
            <w:r w:rsidRPr="0072514C">
              <w:rPr>
                <w:rFonts w:ascii="Times New Roman" w:hAnsi="Times New Roman" w:cs="Times New Roman"/>
                <w:sz w:val="24"/>
                <w:szCs w:val="24"/>
              </w:rPr>
              <w:t>5.66</w:t>
            </w:r>
          </w:p>
        </w:tc>
      </w:tr>
      <w:tr w:rsidR="0072514C" w:rsidRPr="0072514C" w:rsidTr="00147587">
        <w:tc>
          <w:tcPr>
            <w:tcW w:w="3366"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45-64</w:t>
            </w:r>
          </w:p>
        </w:tc>
        <w:tc>
          <w:tcPr>
            <w:tcW w:w="1591" w:type="dxa"/>
          </w:tcPr>
          <w:p w:rsidR="00ED4935" w:rsidRPr="0072514C" w:rsidRDefault="006D161B" w:rsidP="00ED4935">
            <w:pPr>
              <w:rPr>
                <w:rFonts w:ascii="Times New Roman" w:hAnsi="Times New Roman" w:cs="Times New Roman"/>
                <w:sz w:val="24"/>
                <w:szCs w:val="24"/>
              </w:rPr>
            </w:pPr>
            <w:r w:rsidRPr="0072514C">
              <w:rPr>
                <w:rFonts w:ascii="Times New Roman" w:hAnsi="Times New Roman" w:cs="Times New Roman"/>
                <w:sz w:val="24"/>
                <w:szCs w:val="24"/>
              </w:rPr>
              <w:t>8.89</w:t>
            </w:r>
          </w:p>
        </w:tc>
        <w:tc>
          <w:tcPr>
            <w:tcW w:w="1701"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6B472C" w:rsidP="00ED4935">
            <w:pPr>
              <w:rPr>
                <w:rFonts w:ascii="Times New Roman" w:hAnsi="Times New Roman" w:cs="Times New Roman"/>
                <w:sz w:val="24"/>
                <w:szCs w:val="24"/>
              </w:rPr>
            </w:pPr>
            <w:r w:rsidRPr="0072514C">
              <w:rPr>
                <w:rFonts w:ascii="Times New Roman" w:hAnsi="Times New Roman" w:cs="Times New Roman"/>
                <w:sz w:val="24"/>
                <w:szCs w:val="24"/>
              </w:rPr>
              <w:t>8.19</w:t>
            </w:r>
            <w:r w:rsidR="00147587" w:rsidRPr="0072514C">
              <w:rPr>
                <w:rFonts w:ascii="Times New Roman" w:hAnsi="Times New Roman" w:cs="Times New Roman"/>
                <w:sz w:val="24"/>
                <w:szCs w:val="24"/>
              </w:rPr>
              <w:t xml:space="preserve"> </w:t>
            </w:r>
            <w:r w:rsidR="00925789" w:rsidRPr="0072514C">
              <w:rPr>
                <w:rFonts w:ascii="Times New Roman" w:hAnsi="Times New Roman" w:cs="Times New Roman"/>
                <w:sz w:val="24"/>
                <w:szCs w:val="24"/>
              </w:rPr>
              <w:t xml:space="preserve">– </w:t>
            </w:r>
            <w:r w:rsidRPr="0072514C">
              <w:rPr>
                <w:rFonts w:ascii="Times New Roman" w:hAnsi="Times New Roman" w:cs="Times New Roman"/>
                <w:sz w:val="24"/>
                <w:szCs w:val="24"/>
              </w:rPr>
              <w:t>9.65</w:t>
            </w:r>
          </w:p>
        </w:tc>
      </w:tr>
      <w:tr w:rsidR="0072514C" w:rsidRPr="0072514C" w:rsidTr="00147587">
        <w:tc>
          <w:tcPr>
            <w:tcW w:w="3366"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65+</w:t>
            </w:r>
          </w:p>
        </w:tc>
        <w:tc>
          <w:tcPr>
            <w:tcW w:w="1591" w:type="dxa"/>
          </w:tcPr>
          <w:p w:rsidR="00ED4935" w:rsidRPr="0072514C" w:rsidRDefault="006D161B" w:rsidP="00ED4935">
            <w:pPr>
              <w:rPr>
                <w:rFonts w:ascii="Times New Roman" w:hAnsi="Times New Roman" w:cs="Times New Roman"/>
                <w:sz w:val="24"/>
                <w:szCs w:val="24"/>
              </w:rPr>
            </w:pPr>
            <w:r w:rsidRPr="0072514C">
              <w:rPr>
                <w:rFonts w:ascii="Times New Roman" w:hAnsi="Times New Roman" w:cs="Times New Roman"/>
                <w:sz w:val="24"/>
                <w:szCs w:val="24"/>
              </w:rPr>
              <w:t>13.93</w:t>
            </w:r>
          </w:p>
        </w:tc>
        <w:tc>
          <w:tcPr>
            <w:tcW w:w="1701"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6B472C" w:rsidP="00ED4935">
            <w:pPr>
              <w:rPr>
                <w:rFonts w:ascii="Times New Roman" w:hAnsi="Times New Roman" w:cs="Times New Roman"/>
                <w:sz w:val="24"/>
                <w:szCs w:val="24"/>
              </w:rPr>
            </w:pPr>
            <w:r w:rsidRPr="0072514C">
              <w:rPr>
                <w:rFonts w:ascii="Times New Roman" w:hAnsi="Times New Roman" w:cs="Times New Roman"/>
                <w:sz w:val="24"/>
                <w:szCs w:val="24"/>
              </w:rPr>
              <w:t>12.83</w:t>
            </w:r>
            <w:r w:rsidR="00147587" w:rsidRPr="0072514C">
              <w:rPr>
                <w:rFonts w:ascii="Times New Roman" w:hAnsi="Times New Roman" w:cs="Times New Roman"/>
                <w:sz w:val="24"/>
                <w:szCs w:val="24"/>
              </w:rPr>
              <w:t xml:space="preserve"> </w:t>
            </w:r>
            <w:r w:rsidR="00925789" w:rsidRPr="0072514C">
              <w:rPr>
                <w:rFonts w:ascii="Times New Roman" w:hAnsi="Times New Roman" w:cs="Times New Roman"/>
                <w:sz w:val="24"/>
                <w:szCs w:val="24"/>
              </w:rPr>
              <w:t>–</w:t>
            </w:r>
            <w:r w:rsidR="00147587" w:rsidRPr="0072514C">
              <w:rPr>
                <w:rFonts w:ascii="Times New Roman" w:hAnsi="Times New Roman" w:cs="Times New Roman"/>
                <w:sz w:val="24"/>
                <w:szCs w:val="24"/>
              </w:rPr>
              <w:t xml:space="preserve"> </w:t>
            </w:r>
            <w:r w:rsidRPr="0072514C">
              <w:rPr>
                <w:rFonts w:ascii="Times New Roman" w:hAnsi="Times New Roman" w:cs="Times New Roman"/>
                <w:sz w:val="24"/>
                <w:szCs w:val="24"/>
              </w:rPr>
              <w:t>15.12</w:t>
            </w:r>
          </w:p>
        </w:tc>
      </w:tr>
      <w:tr w:rsidR="0072514C" w:rsidRPr="0072514C" w:rsidTr="00147587">
        <w:tc>
          <w:tcPr>
            <w:tcW w:w="3366" w:type="dxa"/>
          </w:tcPr>
          <w:p w:rsidR="00147587" w:rsidRPr="0072514C" w:rsidRDefault="00147587" w:rsidP="00ED4935">
            <w:pPr>
              <w:rPr>
                <w:rFonts w:ascii="Times New Roman" w:hAnsi="Times New Roman" w:cs="Times New Roman"/>
                <w:sz w:val="24"/>
                <w:szCs w:val="24"/>
              </w:rPr>
            </w:pPr>
          </w:p>
        </w:tc>
        <w:tc>
          <w:tcPr>
            <w:tcW w:w="1591" w:type="dxa"/>
          </w:tcPr>
          <w:p w:rsidR="00147587" w:rsidRPr="0072514C" w:rsidRDefault="00147587" w:rsidP="00ED4935">
            <w:pPr>
              <w:rPr>
                <w:rFonts w:ascii="Times New Roman" w:hAnsi="Times New Roman" w:cs="Times New Roman"/>
                <w:sz w:val="24"/>
                <w:szCs w:val="24"/>
              </w:rPr>
            </w:pPr>
          </w:p>
        </w:tc>
        <w:tc>
          <w:tcPr>
            <w:tcW w:w="1701" w:type="dxa"/>
          </w:tcPr>
          <w:p w:rsidR="00147587" w:rsidRPr="0072514C" w:rsidRDefault="00147587" w:rsidP="00ED4935">
            <w:pPr>
              <w:rPr>
                <w:rFonts w:ascii="Times New Roman" w:hAnsi="Times New Roman" w:cs="Times New Roman"/>
                <w:sz w:val="24"/>
                <w:szCs w:val="24"/>
              </w:rPr>
            </w:pPr>
          </w:p>
        </w:tc>
        <w:tc>
          <w:tcPr>
            <w:tcW w:w="1559" w:type="dxa"/>
          </w:tcPr>
          <w:p w:rsidR="00147587" w:rsidRPr="0072514C" w:rsidRDefault="00147587" w:rsidP="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b/>
                <w:sz w:val="24"/>
                <w:szCs w:val="24"/>
              </w:rPr>
            </w:pPr>
            <w:r w:rsidRPr="0072514C">
              <w:rPr>
                <w:rFonts w:ascii="Times New Roman" w:hAnsi="Times New Roman" w:cs="Times New Roman"/>
                <w:b/>
                <w:sz w:val="24"/>
                <w:szCs w:val="24"/>
              </w:rPr>
              <w:t>Sex</w:t>
            </w:r>
          </w:p>
        </w:tc>
        <w:tc>
          <w:tcPr>
            <w:tcW w:w="1591" w:type="dxa"/>
          </w:tcPr>
          <w:p w:rsidR="00ED4935" w:rsidRPr="0072514C" w:rsidRDefault="00ED4935">
            <w:pPr>
              <w:rPr>
                <w:rFonts w:ascii="Times New Roman" w:hAnsi="Times New Roman" w:cs="Times New Roman"/>
                <w:sz w:val="24"/>
                <w:szCs w:val="24"/>
              </w:rPr>
            </w:pPr>
          </w:p>
        </w:tc>
        <w:tc>
          <w:tcPr>
            <w:tcW w:w="1701" w:type="dxa"/>
          </w:tcPr>
          <w:p w:rsidR="00ED4935" w:rsidRPr="0072514C" w:rsidRDefault="00ED4935">
            <w:pPr>
              <w:rPr>
                <w:rFonts w:ascii="Times New Roman" w:hAnsi="Times New Roman" w:cs="Times New Roman"/>
                <w:sz w:val="24"/>
                <w:szCs w:val="24"/>
              </w:rPr>
            </w:pPr>
          </w:p>
        </w:tc>
        <w:tc>
          <w:tcPr>
            <w:tcW w:w="1559" w:type="dxa"/>
          </w:tcPr>
          <w:p w:rsidR="00ED4935" w:rsidRPr="0072514C" w:rsidRDefault="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Male (ref.)</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w:t>
            </w:r>
          </w:p>
        </w:tc>
        <w:tc>
          <w:tcPr>
            <w:tcW w:w="1559"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w:t>
            </w: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Female</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1.1</w:t>
            </w:r>
            <w:r w:rsidR="006B472C" w:rsidRPr="0072514C">
              <w:rPr>
                <w:rFonts w:ascii="Times New Roman" w:hAnsi="Times New Roman" w:cs="Times New Roman"/>
                <w:sz w:val="24"/>
                <w:szCs w:val="24"/>
              </w:rPr>
              <w:t>7</w:t>
            </w:r>
          </w:p>
        </w:tc>
        <w:tc>
          <w:tcPr>
            <w:tcW w:w="170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1.1</w:t>
            </w:r>
            <w:r w:rsidR="006B472C" w:rsidRPr="0072514C">
              <w:rPr>
                <w:rFonts w:ascii="Times New Roman" w:hAnsi="Times New Roman" w:cs="Times New Roman"/>
                <w:sz w:val="24"/>
                <w:szCs w:val="24"/>
              </w:rPr>
              <w:t>5</w:t>
            </w:r>
            <w:r w:rsidRPr="0072514C">
              <w:rPr>
                <w:rFonts w:ascii="Times New Roman" w:hAnsi="Times New Roman" w:cs="Times New Roman"/>
                <w:sz w:val="24"/>
                <w:szCs w:val="24"/>
              </w:rPr>
              <w:t xml:space="preserve"> </w:t>
            </w:r>
            <w:r w:rsidR="00925789" w:rsidRPr="0072514C">
              <w:rPr>
                <w:rFonts w:ascii="Times New Roman" w:hAnsi="Times New Roman" w:cs="Times New Roman"/>
                <w:sz w:val="24"/>
                <w:szCs w:val="24"/>
              </w:rPr>
              <w:t>–</w:t>
            </w:r>
            <w:r w:rsidRPr="0072514C">
              <w:rPr>
                <w:rFonts w:ascii="Times New Roman" w:hAnsi="Times New Roman" w:cs="Times New Roman"/>
                <w:sz w:val="24"/>
                <w:szCs w:val="24"/>
              </w:rPr>
              <w:t xml:space="preserve"> 1.</w:t>
            </w:r>
            <w:r w:rsidR="006B472C" w:rsidRPr="0072514C">
              <w:rPr>
                <w:rFonts w:ascii="Times New Roman" w:hAnsi="Times New Roman" w:cs="Times New Roman"/>
                <w:sz w:val="24"/>
                <w:szCs w:val="24"/>
              </w:rPr>
              <w:t>19</w:t>
            </w:r>
          </w:p>
        </w:tc>
      </w:tr>
      <w:tr w:rsidR="0072514C" w:rsidRPr="0072514C" w:rsidTr="00147587">
        <w:tc>
          <w:tcPr>
            <w:tcW w:w="3366" w:type="dxa"/>
          </w:tcPr>
          <w:p w:rsidR="00147587" w:rsidRPr="0072514C" w:rsidRDefault="00147587">
            <w:pPr>
              <w:rPr>
                <w:rFonts w:ascii="Times New Roman" w:hAnsi="Times New Roman" w:cs="Times New Roman"/>
                <w:sz w:val="24"/>
                <w:szCs w:val="24"/>
              </w:rPr>
            </w:pPr>
          </w:p>
        </w:tc>
        <w:tc>
          <w:tcPr>
            <w:tcW w:w="1591" w:type="dxa"/>
          </w:tcPr>
          <w:p w:rsidR="00147587" w:rsidRPr="0072514C" w:rsidRDefault="00147587">
            <w:pPr>
              <w:rPr>
                <w:rFonts w:ascii="Times New Roman" w:hAnsi="Times New Roman" w:cs="Times New Roman"/>
                <w:sz w:val="24"/>
                <w:szCs w:val="24"/>
              </w:rPr>
            </w:pPr>
          </w:p>
        </w:tc>
        <w:tc>
          <w:tcPr>
            <w:tcW w:w="1701" w:type="dxa"/>
          </w:tcPr>
          <w:p w:rsidR="00147587" w:rsidRPr="0072514C" w:rsidRDefault="00147587">
            <w:pPr>
              <w:rPr>
                <w:rFonts w:ascii="Times New Roman" w:hAnsi="Times New Roman" w:cs="Times New Roman"/>
                <w:sz w:val="24"/>
                <w:szCs w:val="24"/>
              </w:rPr>
            </w:pPr>
          </w:p>
        </w:tc>
        <w:tc>
          <w:tcPr>
            <w:tcW w:w="1559" w:type="dxa"/>
          </w:tcPr>
          <w:p w:rsidR="00147587" w:rsidRPr="0072514C" w:rsidRDefault="00147587">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b/>
                <w:sz w:val="24"/>
                <w:szCs w:val="24"/>
              </w:rPr>
            </w:pPr>
            <w:r w:rsidRPr="0072514C">
              <w:rPr>
                <w:rFonts w:ascii="Times New Roman" w:hAnsi="Times New Roman" w:cs="Times New Roman"/>
                <w:b/>
                <w:sz w:val="24"/>
                <w:szCs w:val="24"/>
              </w:rPr>
              <w:t>SEIFA</w:t>
            </w:r>
          </w:p>
        </w:tc>
        <w:tc>
          <w:tcPr>
            <w:tcW w:w="1591" w:type="dxa"/>
          </w:tcPr>
          <w:p w:rsidR="00ED4935" w:rsidRPr="0072514C" w:rsidRDefault="00ED4935">
            <w:pPr>
              <w:rPr>
                <w:rFonts w:ascii="Times New Roman" w:hAnsi="Times New Roman" w:cs="Times New Roman"/>
                <w:sz w:val="24"/>
                <w:szCs w:val="24"/>
              </w:rPr>
            </w:pPr>
          </w:p>
        </w:tc>
        <w:tc>
          <w:tcPr>
            <w:tcW w:w="1701" w:type="dxa"/>
          </w:tcPr>
          <w:p w:rsidR="00ED4935" w:rsidRPr="0072514C" w:rsidRDefault="00ED4935">
            <w:pPr>
              <w:rPr>
                <w:rFonts w:ascii="Times New Roman" w:hAnsi="Times New Roman" w:cs="Times New Roman"/>
                <w:sz w:val="24"/>
                <w:szCs w:val="24"/>
              </w:rPr>
            </w:pPr>
          </w:p>
        </w:tc>
        <w:tc>
          <w:tcPr>
            <w:tcW w:w="1559" w:type="dxa"/>
          </w:tcPr>
          <w:p w:rsidR="00ED4935" w:rsidRPr="0072514C" w:rsidRDefault="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Very high (ref.)</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ED4935" w:rsidRPr="0072514C" w:rsidRDefault="00ED4935">
            <w:pPr>
              <w:rPr>
                <w:rFonts w:ascii="Times New Roman" w:hAnsi="Times New Roman" w:cs="Times New Roman"/>
                <w:sz w:val="24"/>
                <w:szCs w:val="24"/>
              </w:rPr>
            </w:pPr>
          </w:p>
        </w:tc>
        <w:tc>
          <w:tcPr>
            <w:tcW w:w="1559" w:type="dxa"/>
          </w:tcPr>
          <w:p w:rsidR="00ED4935" w:rsidRPr="0072514C" w:rsidRDefault="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High</w:t>
            </w:r>
          </w:p>
        </w:tc>
        <w:tc>
          <w:tcPr>
            <w:tcW w:w="1591"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1.1</w:t>
            </w:r>
            <w:r w:rsidR="006B472C" w:rsidRPr="0072514C">
              <w:rPr>
                <w:rFonts w:ascii="Times New Roman" w:hAnsi="Times New Roman" w:cs="Times New Roman"/>
                <w:sz w:val="24"/>
                <w:szCs w:val="24"/>
              </w:rPr>
              <w:t>1</w:t>
            </w:r>
          </w:p>
        </w:tc>
        <w:tc>
          <w:tcPr>
            <w:tcW w:w="1701"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147587" w:rsidP="00ED4935">
            <w:pPr>
              <w:rPr>
                <w:rFonts w:ascii="Times New Roman" w:hAnsi="Times New Roman" w:cs="Times New Roman"/>
                <w:sz w:val="24"/>
                <w:szCs w:val="24"/>
              </w:rPr>
            </w:pPr>
            <w:r w:rsidRPr="0072514C">
              <w:rPr>
                <w:rFonts w:ascii="Times New Roman" w:hAnsi="Times New Roman" w:cs="Times New Roman"/>
                <w:sz w:val="24"/>
                <w:szCs w:val="24"/>
              </w:rPr>
              <w:t>1.06 – 1.</w:t>
            </w:r>
            <w:r w:rsidR="006B472C" w:rsidRPr="0072514C">
              <w:rPr>
                <w:rFonts w:ascii="Times New Roman" w:hAnsi="Times New Roman" w:cs="Times New Roman"/>
                <w:sz w:val="24"/>
                <w:szCs w:val="24"/>
              </w:rPr>
              <w:t>16</w:t>
            </w:r>
          </w:p>
        </w:tc>
      </w:tr>
      <w:tr w:rsidR="0072514C" w:rsidRPr="0072514C" w:rsidTr="00147587">
        <w:tc>
          <w:tcPr>
            <w:tcW w:w="3366"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Moderate</w:t>
            </w:r>
          </w:p>
        </w:tc>
        <w:tc>
          <w:tcPr>
            <w:tcW w:w="1591"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1.1</w:t>
            </w:r>
            <w:r w:rsidR="006B472C" w:rsidRPr="0072514C">
              <w:rPr>
                <w:rFonts w:ascii="Times New Roman" w:hAnsi="Times New Roman" w:cs="Times New Roman"/>
                <w:sz w:val="24"/>
                <w:szCs w:val="24"/>
              </w:rPr>
              <w:t>9</w:t>
            </w:r>
          </w:p>
        </w:tc>
        <w:tc>
          <w:tcPr>
            <w:tcW w:w="1701" w:type="dxa"/>
          </w:tcPr>
          <w:p w:rsidR="00ED4935" w:rsidRPr="0072514C" w:rsidRDefault="00ED4935" w:rsidP="00ED493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147587" w:rsidP="00ED4935">
            <w:pPr>
              <w:rPr>
                <w:rFonts w:ascii="Times New Roman" w:hAnsi="Times New Roman" w:cs="Times New Roman"/>
                <w:sz w:val="24"/>
                <w:szCs w:val="24"/>
              </w:rPr>
            </w:pPr>
            <w:r w:rsidRPr="0072514C">
              <w:rPr>
                <w:rFonts w:ascii="Times New Roman" w:hAnsi="Times New Roman" w:cs="Times New Roman"/>
                <w:sz w:val="24"/>
                <w:szCs w:val="24"/>
              </w:rPr>
              <w:t>1.</w:t>
            </w:r>
            <w:r w:rsidR="006B472C" w:rsidRPr="0072514C">
              <w:rPr>
                <w:rFonts w:ascii="Times New Roman" w:hAnsi="Times New Roman" w:cs="Times New Roman"/>
                <w:sz w:val="24"/>
                <w:szCs w:val="24"/>
              </w:rPr>
              <w:t>13</w:t>
            </w:r>
            <w:r w:rsidRPr="0072514C">
              <w:rPr>
                <w:rFonts w:ascii="Times New Roman" w:hAnsi="Times New Roman" w:cs="Times New Roman"/>
                <w:sz w:val="24"/>
                <w:szCs w:val="24"/>
              </w:rPr>
              <w:t xml:space="preserve"> – 1.2</w:t>
            </w:r>
            <w:r w:rsidR="006B472C" w:rsidRPr="0072514C">
              <w:rPr>
                <w:rFonts w:ascii="Times New Roman" w:hAnsi="Times New Roman" w:cs="Times New Roman"/>
                <w:sz w:val="24"/>
                <w:szCs w:val="24"/>
              </w:rPr>
              <w:t>6</w:t>
            </w: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Low</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1.</w:t>
            </w:r>
            <w:r w:rsidR="006B472C" w:rsidRPr="0072514C">
              <w:rPr>
                <w:rFonts w:ascii="Times New Roman" w:hAnsi="Times New Roman" w:cs="Times New Roman"/>
                <w:sz w:val="24"/>
                <w:szCs w:val="24"/>
              </w:rPr>
              <w:t>24</w:t>
            </w:r>
          </w:p>
        </w:tc>
        <w:tc>
          <w:tcPr>
            <w:tcW w:w="1701" w:type="dxa"/>
          </w:tcPr>
          <w:p w:rsidR="00ED4935" w:rsidRPr="0072514C" w:rsidRDefault="006B472C">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1.</w:t>
            </w:r>
            <w:r w:rsidR="006B472C" w:rsidRPr="0072514C">
              <w:rPr>
                <w:rFonts w:ascii="Times New Roman" w:hAnsi="Times New Roman" w:cs="Times New Roman"/>
                <w:sz w:val="24"/>
                <w:szCs w:val="24"/>
              </w:rPr>
              <w:t>17</w:t>
            </w:r>
            <w:r w:rsidRPr="0072514C">
              <w:rPr>
                <w:rFonts w:ascii="Times New Roman" w:hAnsi="Times New Roman" w:cs="Times New Roman"/>
                <w:sz w:val="24"/>
                <w:szCs w:val="24"/>
              </w:rPr>
              <w:t xml:space="preserve"> – 1.</w:t>
            </w:r>
            <w:r w:rsidR="006B472C" w:rsidRPr="0072514C">
              <w:rPr>
                <w:rFonts w:ascii="Times New Roman" w:hAnsi="Times New Roman" w:cs="Times New Roman"/>
                <w:sz w:val="24"/>
                <w:szCs w:val="24"/>
              </w:rPr>
              <w:t>32</w:t>
            </w:r>
          </w:p>
        </w:tc>
      </w:tr>
      <w:tr w:rsidR="0072514C" w:rsidRPr="0072514C" w:rsidTr="00147587">
        <w:tc>
          <w:tcPr>
            <w:tcW w:w="3366" w:type="dxa"/>
          </w:tcPr>
          <w:p w:rsidR="00147587" w:rsidRPr="0072514C" w:rsidRDefault="00147587">
            <w:pPr>
              <w:rPr>
                <w:rFonts w:ascii="Times New Roman" w:hAnsi="Times New Roman" w:cs="Times New Roman"/>
                <w:sz w:val="24"/>
                <w:szCs w:val="24"/>
              </w:rPr>
            </w:pPr>
          </w:p>
        </w:tc>
        <w:tc>
          <w:tcPr>
            <w:tcW w:w="1591" w:type="dxa"/>
          </w:tcPr>
          <w:p w:rsidR="00147587" w:rsidRPr="0072514C" w:rsidRDefault="00147587">
            <w:pPr>
              <w:rPr>
                <w:rFonts w:ascii="Times New Roman" w:hAnsi="Times New Roman" w:cs="Times New Roman"/>
                <w:sz w:val="24"/>
                <w:szCs w:val="24"/>
              </w:rPr>
            </w:pPr>
          </w:p>
        </w:tc>
        <w:tc>
          <w:tcPr>
            <w:tcW w:w="1701" w:type="dxa"/>
          </w:tcPr>
          <w:p w:rsidR="00147587" w:rsidRPr="0072514C" w:rsidRDefault="00147587">
            <w:pPr>
              <w:rPr>
                <w:rFonts w:ascii="Times New Roman" w:hAnsi="Times New Roman" w:cs="Times New Roman"/>
                <w:sz w:val="24"/>
                <w:szCs w:val="24"/>
              </w:rPr>
            </w:pPr>
          </w:p>
        </w:tc>
        <w:tc>
          <w:tcPr>
            <w:tcW w:w="1559" w:type="dxa"/>
          </w:tcPr>
          <w:p w:rsidR="00147587" w:rsidRPr="0072514C" w:rsidRDefault="00147587">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b/>
                <w:sz w:val="24"/>
                <w:szCs w:val="24"/>
              </w:rPr>
            </w:pPr>
            <w:r w:rsidRPr="0072514C">
              <w:rPr>
                <w:rFonts w:ascii="Times New Roman" w:hAnsi="Times New Roman" w:cs="Times New Roman"/>
                <w:b/>
                <w:sz w:val="24"/>
                <w:szCs w:val="24"/>
              </w:rPr>
              <w:t>Urbanization</w:t>
            </w:r>
          </w:p>
        </w:tc>
        <w:tc>
          <w:tcPr>
            <w:tcW w:w="1591" w:type="dxa"/>
          </w:tcPr>
          <w:p w:rsidR="00ED4935" w:rsidRPr="0072514C" w:rsidRDefault="00ED4935">
            <w:pPr>
              <w:rPr>
                <w:rFonts w:ascii="Times New Roman" w:hAnsi="Times New Roman" w:cs="Times New Roman"/>
                <w:sz w:val="24"/>
                <w:szCs w:val="24"/>
              </w:rPr>
            </w:pPr>
          </w:p>
        </w:tc>
        <w:tc>
          <w:tcPr>
            <w:tcW w:w="1701" w:type="dxa"/>
          </w:tcPr>
          <w:p w:rsidR="00ED4935" w:rsidRPr="0072514C" w:rsidRDefault="00ED4935">
            <w:pPr>
              <w:rPr>
                <w:rFonts w:ascii="Times New Roman" w:hAnsi="Times New Roman" w:cs="Times New Roman"/>
                <w:sz w:val="24"/>
                <w:szCs w:val="24"/>
              </w:rPr>
            </w:pPr>
          </w:p>
        </w:tc>
        <w:tc>
          <w:tcPr>
            <w:tcW w:w="1559" w:type="dxa"/>
          </w:tcPr>
          <w:p w:rsidR="00ED4935" w:rsidRPr="0072514C" w:rsidRDefault="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Urban (ref.)</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1</w:t>
            </w:r>
          </w:p>
        </w:tc>
        <w:tc>
          <w:tcPr>
            <w:tcW w:w="1701" w:type="dxa"/>
          </w:tcPr>
          <w:p w:rsidR="00ED4935" w:rsidRPr="0072514C" w:rsidRDefault="00ED4935">
            <w:pPr>
              <w:rPr>
                <w:rFonts w:ascii="Times New Roman" w:hAnsi="Times New Roman" w:cs="Times New Roman"/>
                <w:sz w:val="24"/>
                <w:szCs w:val="24"/>
              </w:rPr>
            </w:pPr>
          </w:p>
        </w:tc>
        <w:tc>
          <w:tcPr>
            <w:tcW w:w="1559" w:type="dxa"/>
          </w:tcPr>
          <w:p w:rsidR="00ED4935" w:rsidRPr="0072514C" w:rsidRDefault="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Rural</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1.</w:t>
            </w:r>
            <w:r w:rsidR="006B472C" w:rsidRPr="0072514C">
              <w:rPr>
                <w:rFonts w:ascii="Times New Roman" w:hAnsi="Times New Roman" w:cs="Times New Roman"/>
                <w:sz w:val="24"/>
                <w:szCs w:val="24"/>
              </w:rPr>
              <w:t>00</w:t>
            </w:r>
          </w:p>
        </w:tc>
        <w:tc>
          <w:tcPr>
            <w:tcW w:w="170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0.</w:t>
            </w:r>
            <w:r w:rsidR="006B472C" w:rsidRPr="0072514C">
              <w:rPr>
                <w:rFonts w:ascii="Times New Roman" w:hAnsi="Times New Roman" w:cs="Times New Roman"/>
                <w:sz w:val="24"/>
                <w:szCs w:val="24"/>
              </w:rPr>
              <w:t>86</w:t>
            </w:r>
          </w:p>
        </w:tc>
        <w:tc>
          <w:tcPr>
            <w:tcW w:w="1559" w:type="dxa"/>
          </w:tcPr>
          <w:p w:rsidR="00ED4935" w:rsidRPr="0072514C" w:rsidRDefault="006B472C">
            <w:pPr>
              <w:rPr>
                <w:rFonts w:ascii="Times New Roman" w:hAnsi="Times New Roman" w:cs="Times New Roman"/>
                <w:sz w:val="24"/>
                <w:szCs w:val="24"/>
              </w:rPr>
            </w:pPr>
            <w:r w:rsidRPr="0072514C">
              <w:rPr>
                <w:rFonts w:ascii="Times New Roman" w:hAnsi="Times New Roman" w:cs="Times New Roman"/>
                <w:sz w:val="24"/>
                <w:szCs w:val="24"/>
              </w:rPr>
              <w:t>0.96</w:t>
            </w:r>
            <w:r w:rsidR="00147587" w:rsidRPr="0072514C">
              <w:rPr>
                <w:rFonts w:ascii="Times New Roman" w:hAnsi="Times New Roman" w:cs="Times New Roman"/>
                <w:sz w:val="24"/>
                <w:szCs w:val="24"/>
              </w:rPr>
              <w:t xml:space="preserve"> </w:t>
            </w:r>
            <w:r w:rsidR="00925789" w:rsidRPr="0072514C">
              <w:rPr>
                <w:rFonts w:ascii="Times New Roman" w:hAnsi="Times New Roman" w:cs="Times New Roman"/>
                <w:sz w:val="24"/>
                <w:szCs w:val="24"/>
              </w:rPr>
              <w:t>–</w:t>
            </w:r>
            <w:r w:rsidR="00147587" w:rsidRPr="0072514C">
              <w:rPr>
                <w:rFonts w:ascii="Times New Roman" w:hAnsi="Times New Roman" w:cs="Times New Roman"/>
                <w:sz w:val="24"/>
                <w:szCs w:val="24"/>
              </w:rPr>
              <w:t xml:space="preserve"> 1.</w:t>
            </w:r>
            <w:r w:rsidRPr="0072514C">
              <w:rPr>
                <w:rFonts w:ascii="Times New Roman" w:hAnsi="Times New Roman" w:cs="Times New Roman"/>
                <w:sz w:val="24"/>
                <w:szCs w:val="24"/>
              </w:rPr>
              <w:t>05</w:t>
            </w:r>
          </w:p>
        </w:tc>
      </w:tr>
      <w:tr w:rsidR="0072514C" w:rsidRPr="0072514C" w:rsidTr="00147587">
        <w:tc>
          <w:tcPr>
            <w:tcW w:w="3366" w:type="dxa"/>
          </w:tcPr>
          <w:p w:rsidR="00ED4935" w:rsidRPr="0072514C" w:rsidRDefault="00ED4935">
            <w:pPr>
              <w:rPr>
                <w:rFonts w:ascii="Times New Roman" w:hAnsi="Times New Roman" w:cs="Times New Roman"/>
                <w:sz w:val="24"/>
                <w:szCs w:val="24"/>
              </w:rPr>
            </w:pPr>
          </w:p>
        </w:tc>
        <w:tc>
          <w:tcPr>
            <w:tcW w:w="1591" w:type="dxa"/>
          </w:tcPr>
          <w:p w:rsidR="00ED4935" w:rsidRPr="0072514C" w:rsidRDefault="00ED4935">
            <w:pPr>
              <w:rPr>
                <w:rFonts w:ascii="Times New Roman" w:hAnsi="Times New Roman" w:cs="Times New Roman"/>
                <w:sz w:val="24"/>
                <w:szCs w:val="24"/>
              </w:rPr>
            </w:pPr>
          </w:p>
        </w:tc>
        <w:tc>
          <w:tcPr>
            <w:tcW w:w="1701" w:type="dxa"/>
          </w:tcPr>
          <w:p w:rsidR="00ED4935" w:rsidRPr="0072514C" w:rsidRDefault="00ED4935">
            <w:pPr>
              <w:rPr>
                <w:rFonts w:ascii="Times New Roman" w:hAnsi="Times New Roman" w:cs="Times New Roman"/>
                <w:sz w:val="24"/>
                <w:szCs w:val="24"/>
              </w:rPr>
            </w:pPr>
          </w:p>
        </w:tc>
        <w:tc>
          <w:tcPr>
            <w:tcW w:w="1559" w:type="dxa"/>
          </w:tcPr>
          <w:p w:rsidR="00ED4935" w:rsidRPr="0072514C" w:rsidRDefault="00ED4935">
            <w:pPr>
              <w:rPr>
                <w:rFonts w:ascii="Times New Roman" w:hAnsi="Times New Roman" w:cs="Times New Roman"/>
                <w:sz w:val="24"/>
                <w:szCs w:val="24"/>
              </w:rPr>
            </w:pP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Constant</w:t>
            </w:r>
          </w:p>
        </w:tc>
        <w:tc>
          <w:tcPr>
            <w:tcW w:w="159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0.01</w:t>
            </w:r>
          </w:p>
        </w:tc>
        <w:tc>
          <w:tcPr>
            <w:tcW w:w="1701"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&lt;0.01</w:t>
            </w:r>
          </w:p>
        </w:tc>
        <w:tc>
          <w:tcPr>
            <w:tcW w:w="1559"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 xml:space="preserve">0.01 – </w:t>
            </w:r>
            <w:r w:rsidR="00925789" w:rsidRPr="0072514C">
              <w:rPr>
                <w:rFonts w:ascii="Times New Roman" w:hAnsi="Times New Roman" w:cs="Times New Roman"/>
                <w:sz w:val="24"/>
                <w:szCs w:val="24"/>
              </w:rPr>
              <w:t>0</w:t>
            </w:r>
            <w:r w:rsidRPr="0072514C">
              <w:rPr>
                <w:rFonts w:ascii="Times New Roman" w:hAnsi="Times New Roman" w:cs="Times New Roman"/>
                <w:sz w:val="24"/>
                <w:szCs w:val="24"/>
              </w:rPr>
              <w:t>.0</w:t>
            </w:r>
            <w:r w:rsidR="00925789" w:rsidRPr="0072514C">
              <w:rPr>
                <w:rFonts w:ascii="Times New Roman" w:hAnsi="Times New Roman" w:cs="Times New Roman"/>
                <w:sz w:val="24"/>
                <w:szCs w:val="24"/>
              </w:rPr>
              <w:t>2</w:t>
            </w:r>
          </w:p>
        </w:tc>
      </w:tr>
      <w:tr w:rsidR="0072514C" w:rsidRPr="0072514C" w:rsidTr="00147587">
        <w:tc>
          <w:tcPr>
            <w:tcW w:w="3366" w:type="dxa"/>
          </w:tcPr>
          <w:p w:rsidR="00147587" w:rsidRPr="0072514C" w:rsidRDefault="00147587">
            <w:pPr>
              <w:rPr>
                <w:rFonts w:ascii="Times New Roman" w:hAnsi="Times New Roman" w:cs="Times New Roman"/>
                <w:sz w:val="24"/>
                <w:szCs w:val="24"/>
              </w:rPr>
            </w:pPr>
          </w:p>
        </w:tc>
        <w:tc>
          <w:tcPr>
            <w:tcW w:w="1591" w:type="dxa"/>
          </w:tcPr>
          <w:p w:rsidR="00147587" w:rsidRPr="0072514C" w:rsidRDefault="00147587">
            <w:pPr>
              <w:rPr>
                <w:rFonts w:ascii="Times New Roman" w:hAnsi="Times New Roman" w:cs="Times New Roman"/>
                <w:sz w:val="24"/>
                <w:szCs w:val="24"/>
              </w:rPr>
            </w:pPr>
          </w:p>
        </w:tc>
        <w:tc>
          <w:tcPr>
            <w:tcW w:w="1701" w:type="dxa"/>
          </w:tcPr>
          <w:p w:rsidR="00147587" w:rsidRPr="0072514C" w:rsidRDefault="00147587">
            <w:pPr>
              <w:rPr>
                <w:rFonts w:ascii="Times New Roman" w:hAnsi="Times New Roman" w:cs="Times New Roman"/>
                <w:sz w:val="24"/>
                <w:szCs w:val="24"/>
              </w:rPr>
            </w:pPr>
          </w:p>
        </w:tc>
        <w:tc>
          <w:tcPr>
            <w:tcW w:w="1559" w:type="dxa"/>
          </w:tcPr>
          <w:p w:rsidR="00147587" w:rsidRPr="0072514C" w:rsidRDefault="00147587">
            <w:pPr>
              <w:rPr>
                <w:rFonts w:ascii="Times New Roman" w:hAnsi="Times New Roman" w:cs="Times New Roman"/>
                <w:sz w:val="24"/>
                <w:szCs w:val="24"/>
              </w:rPr>
            </w:pPr>
          </w:p>
        </w:tc>
      </w:tr>
      <w:tr w:rsidR="0072514C" w:rsidRPr="0072514C" w:rsidTr="00147587">
        <w:tc>
          <w:tcPr>
            <w:tcW w:w="3366" w:type="dxa"/>
          </w:tcPr>
          <w:p w:rsidR="00147587"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Random-effects parameters</w:t>
            </w:r>
          </w:p>
        </w:tc>
        <w:tc>
          <w:tcPr>
            <w:tcW w:w="1591" w:type="dxa"/>
          </w:tcPr>
          <w:p w:rsidR="00147587"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Estimate</w:t>
            </w:r>
          </w:p>
        </w:tc>
        <w:tc>
          <w:tcPr>
            <w:tcW w:w="1701" w:type="dxa"/>
          </w:tcPr>
          <w:p w:rsidR="00147587"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Standard Error</w:t>
            </w:r>
          </w:p>
        </w:tc>
        <w:tc>
          <w:tcPr>
            <w:tcW w:w="1559" w:type="dxa"/>
          </w:tcPr>
          <w:p w:rsidR="00147587"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95% CI</w:t>
            </w: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States (SD, constant)</w:t>
            </w:r>
          </w:p>
        </w:tc>
        <w:tc>
          <w:tcPr>
            <w:tcW w:w="1591"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0.1</w:t>
            </w:r>
            <w:r w:rsidR="006B472C" w:rsidRPr="0072514C">
              <w:rPr>
                <w:rFonts w:ascii="Times New Roman" w:hAnsi="Times New Roman" w:cs="Times New Roman"/>
                <w:sz w:val="24"/>
                <w:szCs w:val="24"/>
              </w:rPr>
              <w:t>3</w:t>
            </w:r>
          </w:p>
        </w:tc>
        <w:tc>
          <w:tcPr>
            <w:tcW w:w="1701"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0.04</w:t>
            </w:r>
          </w:p>
        </w:tc>
        <w:tc>
          <w:tcPr>
            <w:tcW w:w="1559"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 xml:space="preserve">0.06 </w:t>
            </w:r>
            <w:r w:rsidR="00925789" w:rsidRPr="0072514C">
              <w:rPr>
                <w:rFonts w:ascii="Times New Roman" w:hAnsi="Times New Roman" w:cs="Times New Roman"/>
                <w:sz w:val="24"/>
                <w:szCs w:val="24"/>
              </w:rPr>
              <w:t>–</w:t>
            </w:r>
            <w:r w:rsidRPr="0072514C">
              <w:rPr>
                <w:rFonts w:ascii="Times New Roman" w:hAnsi="Times New Roman" w:cs="Times New Roman"/>
                <w:sz w:val="24"/>
                <w:szCs w:val="24"/>
              </w:rPr>
              <w:t xml:space="preserve"> 0.2</w:t>
            </w:r>
            <w:r w:rsidR="006B472C" w:rsidRPr="0072514C">
              <w:rPr>
                <w:rFonts w:ascii="Times New Roman" w:hAnsi="Times New Roman" w:cs="Times New Roman"/>
                <w:sz w:val="24"/>
                <w:szCs w:val="24"/>
              </w:rPr>
              <w:t>5</w:t>
            </w:r>
          </w:p>
        </w:tc>
      </w:tr>
      <w:tr w:rsidR="0072514C" w:rsidRPr="0072514C" w:rsidTr="00147587">
        <w:tc>
          <w:tcPr>
            <w:tcW w:w="3366" w:type="dxa"/>
          </w:tcPr>
          <w:p w:rsidR="00ED4935"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LGA (SD, constant)</w:t>
            </w:r>
          </w:p>
        </w:tc>
        <w:tc>
          <w:tcPr>
            <w:tcW w:w="1591"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0.1</w:t>
            </w:r>
            <w:r w:rsidR="006B472C" w:rsidRPr="0072514C">
              <w:rPr>
                <w:rFonts w:ascii="Times New Roman" w:hAnsi="Times New Roman" w:cs="Times New Roman"/>
                <w:sz w:val="24"/>
                <w:szCs w:val="24"/>
              </w:rPr>
              <w:t>5</w:t>
            </w:r>
          </w:p>
        </w:tc>
        <w:tc>
          <w:tcPr>
            <w:tcW w:w="1701"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0.0</w:t>
            </w:r>
            <w:r w:rsidR="006B472C" w:rsidRPr="0072514C">
              <w:rPr>
                <w:rFonts w:ascii="Times New Roman" w:hAnsi="Times New Roman" w:cs="Times New Roman"/>
                <w:sz w:val="24"/>
                <w:szCs w:val="24"/>
              </w:rPr>
              <w:t>1</w:t>
            </w:r>
          </w:p>
        </w:tc>
        <w:tc>
          <w:tcPr>
            <w:tcW w:w="1559" w:type="dxa"/>
          </w:tcPr>
          <w:p w:rsidR="00ED4935" w:rsidRPr="0072514C" w:rsidRDefault="00147587">
            <w:pPr>
              <w:rPr>
                <w:rFonts w:ascii="Times New Roman" w:hAnsi="Times New Roman" w:cs="Times New Roman"/>
                <w:sz w:val="24"/>
                <w:szCs w:val="24"/>
              </w:rPr>
            </w:pPr>
            <w:r w:rsidRPr="0072514C">
              <w:rPr>
                <w:rFonts w:ascii="Times New Roman" w:hAnsi="Times New Roman" w:cs="Times New Roman"/>
                <w:sz w:val="24"/>
                <w:szCs w:val="24"/>
              </w:rPr>
              <w:t>0.</w:t>
            </w:r>
            <w:r w:rsidR="006B472C" w:rsidRPr="0072514C">
              <w:rPr>
                <w:rFonts w:ascii="Times New Roman" w:hAnsi="Times New Roman" w:cs="Times New Roman"/>
                <w:sz w:val="24"/>
                <w:szCs w:val="24"/>
              </w:rPr>
              <w:t>13</w:t>
            </w:r>
            <w:r w:rsidRPr="0072514C">
              <w:rPr>
                <w:rFonts w:ascii="Times New Roman" w:hAnsi="Times New Roman" w:cs="Times New Roman"/>
                <w:sz w:val="24"/>
                <w:szCs w:val="24"/>
              </w:rPr>
              <w:t xml:space="preserve"> </w:t>
            </w:r>
            <w:r w:rsidR="00925789" w:rsidRPr="0072514C">
              <w:rPr>
                <w:rFonts w:ascii="Times New Roman" w:hAnsi="Times New Roman" w:cs="Times New Roman"/>
                <w:sz w:val="24"/>
                <w:szCs w:val="24"/>
              </w:rPr>
              <w:t>–</w:t>
            </w:r>
            <w:r w:rsidRPr="0072514C">
              <w:rPr>
                <w:rFonts w:ascii="Times New Roman" w:hAnsi="Times New Roman" w:cs="Times New Roman"/>
                <w:sz w:val="24"/>
                <w:szCs w:val="24"/>
              </w:rPr>
              <w:t xml:space="preserve"> 0.</w:t>
            </w:r>
            <w:r w:rsidR="006B472C" w:rsidRPr="0072514C">
              <w:rPr>
                <w:rFonts w:ascii="Times New Roman" w:hAnsi="Times New Roman" w:cs="Times New Roman"/>
                <w:sz w:val="24"/>
                <w:szCs w:val="24"/>
              </w:rPr>
              <w:t>17</w:t>
            </w:r>
          </w:p>
        </w:tc>
      </w:tr>
    </w:tbl>
    <w:p w:rsidR="002753A6" w:rsidRPr="0072514C" w:rsidRDefault="00ED4935">
      <w:pPr>
        <w:rPr>
          <w:rFonts w:ascii="Times New Roman" w:hAnsi="Times New Roman" w:cs="Times New Roman"/>
          <w:sz w:val="24"/>
          <w:szCs w:val="24"/>
        </w:rPr>
      </w:pPr>
      <w:r w:rsidRPr="0072514C">
        <w:rPr>
          <w:rFonts w:ascii="Times New Roman" w:hAnsi="Times New Roman" w:cs="Times New Roman"/>
          <w:sz w:val="24"/>
          <w:szCs w:val="24"/>
        </w:rPr>
        <w:t xml:space="preserve">LR test vs. logistic model: chi2 = </w:t>
      </w:r>
      <w:r w:rsidR="006B472C" w:rsidRPr="0072514C">
        <w:rPr>
          <w:rFonts w:ascii="Times New Roman" w:hAnsi="Times New Roman" w:cs="Times New Roman"/>
          <w:sz w:val="24"/>
          <w:szCs w:val="24"/>
        </w:rPr>
        <w:t>1834.91</w:t>
      </w:r>
      <w:r w:rsidR="00147587" w:rsidRPr="0072514C">
        <w:rPr>
          <w:rFonts w:ascii="Times New Roman" w:hAnsi="Times New Roman" w:cs="Times New Roman"/>
          <w:sz w:val="24"/>
          <w:szCs w:val="24"/>
        </w:rPr>
        <w:t xml:space="preserve">; </w:t>
      </w:r>
      <w:r w:rsidR="00147587" w:rsidRPr="0072514C">
        <w:rPr>
          <w:rFonts w:ascii="Times New Roman" w:hAnsi="Times New Roman" w:cs="Times New Roman"/>
          <w:i/>
          <w:sz w:val="24"/>
          <w:szCs w:val="24"/>
        </w:rPr>
        <w:t>p</w:t>
      </w:r>
      <w:r w:rsidR="00147587" w:rsidRPr="0072514C">
        <w:rPr>
          <w:rFonts w:ascii="Times New Roman" w:hAnsi="Times New Roman" w:cs="Times New Roman"/>
          <w:sz w:val="24"/>
          <w:szCs w:val="24"/>
        </w:rPr>
        <w:t>&lt;0.01</w:t>
      </w:r>
    </w:p>
    <w:bookmarkEnd w:id="33"/>
    <w:p w:rsidR="00DE4D2A" w:rsidRPr="0072514C" w:rsidRDefault="00DE4D2A" w:rsidP="00C64001">
      <w:pPr>
        <w:pStyle w:val="NoSpacing"/>
        <w:spacing w:line="360" w:lineRule="auto"/>
        <w:rPr>
          <w:rFonts w:ascii="Times New Roman" w:hAnsi="Times New Roman" w:cs="Times New Roman"/>
          <w:sz w:val="24"/>
          <w:szCs w:val="24"/>
        </w:rPr>
      </w:pPr>
    </w:p>
    <w:p w:rsidR="003A1DC1" w:rsidRPr="0072514C" w:rsidRDefault="003A1DC1" w:rsidP="00C64001">
      <w:pPr>
        <w:pStyle w:val="NoSpacing"/>
        <w:spacing w:line="360" w:lineRule="auto"/>
        <w:rPr>
          <w:rFonts w:ascii="Times New Roman" w:hAnsi="Times New Roman" w:cs="Times New Roman"/>
          <w:sz w:val="24"/>
          <w:szCs w:val="24"/>
        </w:rPr>
      </w:pPr>
    </w:p>
    <w:p w:rsidR="003A1DC1" w:rsidRPr="0072514C" w:rsidRDefault="009B3CD2" w:rsidP="008D0B86">
      <w:pPr>
        <w:spacing w:line="360" w:lineRule="auto"/>
        <w:rPr>
          <w:rFonts w:ascii="Times New Roman" w:hAnsi="Times New Roman" w:cs="Times New Roman"/>
          <w:sz w:val="24"/>
          <w:szCs w:val="24"/>
        </w:rPr>
      </w:pPr>
      <w:r w:rsidRPr="0072514C">
        <w:rPr>
          <w:rFonts w:ascii="Times New Roman" w:hAnsi="Times New Roman" w:cs="Times New Roman"/>
          <w:sz w:val="24"/>
          <w:szCs w:val="24"/>
        </w:rPr>
        <w:t>There were considerable variations in the level of concurrent use (Figure 2)</w:t>
      </w:r>
      <w:r w:rsidR="004F2E85" w:rsidRPr="0072514C">
        <w:rPr>
          <w:rFonts w:ascii="Times New Roman" w:hAnsi="Times New Roman" w:cs="Times New Roman"/>
          <w:sz w:val="24"/>
          <w:szCs w:val="24"/>
        </w:rPr>
        <w:t xml:space="preserve">, ranging from </w:t>
      </w:r>
      <w:del w:id="34" w:author="dewoller" w:date="2018-11-28T16:49:00Z">
        <w:r w:rsidR="004F2E85" w:rsidRPr="0072514C" w:rsidDel="00084060">
          <w:rPr>
            <w:rFonts w:ascii="Times New Roman" w:hAnsi="Times New Roman" w:cs="Times New Roman"/>
            <w:sz w:val="24"/>
            <w:szCs w:val="24"/>
          </w:rPr>
          <w:delText xml:space="preserve">xxx </w:delText>
        </w:r>
      </w:del>
      <w:ins w:id="35" w:author="dewoller" w:date="2018-11-28T16:49:00Z">
        <w:r w:rsidR="00084060">
          <w:rPr>
            <w:rFonts w:ascii="Times New Roman" w:hAnsi="Times New Roman" w:cs="Times New Roman"/>
            <w:sz w:val="24"/>
            <w:szCs w:val="24"/>
          </w:rPr>
          <w:t>0</w:t>
        </w:r>
        <w:r w:rsidR="00084060" w:rsidRPr="0072514C">
          <w:rPr>
            <w:rFonts w:ascii="Times New Roman" w:hAnsi="Times New Roman" w:cs="Times New Roman"/>
            <w:sz w:val="24"/>
            <w:szCs w:val="24"/>
          </w:rPr>
          <w:t xml:space="preserve"> </w:t>
        </w:r>
      </w:ins>
      <w:r w:rsidR="004F2E85" w:rsidRPr="0072514C">
        <w:rPr>
          <w:rFonts w:ascii="Times New Roman" w:hAnsi="Times New Roman" w:cs="Times New Roman"/>
          <w:sz w:val="24"/>
          <w:szCs w:val="24"/>
        </w:rPr>
        <w:t xml:space="preserve">to </w:t>
      </w:r>
      <w:del w:id="36" w:author="dewoller" w:date="2018-11-28T16:50:00Z">
        <w:r w:rsidR="004F2E85" w:rsidRPr="0072514C" w:rsidDel="00084060">
          <w:rPr>
            <w:rFonts w:ascii="Times New Roman" w:hAnsi="Times New Roman" w:cs="Times New Roman"/>
            <w:sz w:val="24"/>
            <w:szCs w:val="24"/>
          </w:rPr>
          <w:delText xml:space="preserve">xxx </w:delText>
        </w:r>
      </w:del>
      <w:ins w:id="37" w:author="dewoller" w:date="2018-11-28T16:50:00Z">
        <w:r w:rsidR="00084060">
          <w:rPr>
            <w:rFonts w:ascii="Times New Roman" w:hAnsi="Times New Roman" w:cs="Times New Roman"/>
            <w:sz w:val="24"/>
            <w:szCs w:val="24"/>
          </w:rPr>
          <w:t>55.0</w:t>
        </w:r>
        <w:r w:rsidR="00084060" w:rsidRPr="0072514C">
          <w:rPr>
            <w:rFonts w:ascii="Times New Roman" w:hAnsi="Times New Roman" w:cs="Times New Roman"/>
            <w:sz w:val="24"/>
            <w:szCs w:val="24"/>
          </w:rPr>
          <w:t xml:space="preserve"> </w:t>
        </w:r>
      </w:ins>
      <w:r w:rsidR="004F2E85" w:rsidRPr="0072514C">
        <w:rPr>
          <w:rFonts w:ascii="Times New Roman" w:hAnsi="Times New Roman" w:cs="Times New Roman"/>
          <w:sz w:val="24"/>
          <w:szCs w:val="24"/>
        </w:rPr>
        <w:t>per 1000 people (standardized with age and sex).</w:t>
      </w:r>
      <w:commentRangeStart w:id="38"/>
      <w:r w:rsidR="004F2E85" w:rsidRPr="0072514C">
        <w:rPr>
          <w:rFonts w:ascii="Times New Roman" w:hAnsi="Times New Roman" w:cs="Times New Roman"/>
          <w:sz w:val="24"/>
          <w:szCs w:val="24"/>
        </w:rPr>
        <w:t xml:space="preserve"> </w:t>
      </w:r>
      <w:r w:rsidR="003137F8" w:rsidRPr="0072514C">
        <w:rPr>
          <w:rFonts w:ascii="Times New Roman" w:hAnsi="Times New Roman" w:cs="Times New Roman"/>
          <w:sz w:val="24"/>
          <w:szCs w:val="24"/>
        </w:rPr>
        <w:t xml:space="preserve">Among all the LGAs, </w:t>
      </w:r>
      <w:del w:id="39" w:author="dewoller" w:date="2018-11-28T16:53:00Z">
        <w:r w:rsidR="003137F8" w:rsidRPr="00357A22" w:rsidDel="00084060">
          <w:rPr>
            <w:rFonts w:ascii="Times New Roman" w:hAnsi="Times New Roman" w:cs="Times New Roman"/>
            <w:sz w:val="24"/>
            <w:szCs w:val="24"/>
          </w:rPr>
          <w:delText>zzzz</w:delText>
        </w:r>
      </w:del>
      <w:ins w:id="40" w:author="dewoller" w:date="2018-11-28T16:53:00Z">
        <w:r w:rsidR="00084060" w:rsidRPr="00357A22">
          <w:rPr>
            <w:rFonts w:ascii="Times New Roman" w:hAnsi="Times New Roman" w:cs="Times New Roman"/>
            <w:sz w:val="24"/>
            <w:szCs w:val="24"/>
          </w:rPr>
          <w:t>2.8</w:t>
        </w:r>
      </w:ins>
      <w:r w:rsidR="003137F8" w:rsidRPr="00357A22">
        <w:rPr>
          <w:rFonts w:ascii="Times New Roman" w:hAnsi="Times New Roman" w:cs="Times New Roman"/>
          <w:sz w:val="24"/>
          <w:szCs w:val="24"/>
        </w:rPr>
        <w:t xml:space="preserve">% were identified as high, </w:t>
      </w:r>
      <w:del w:id="41" w:author="dewoller" w:date="2018-11-28T16:54:00Z">
        <w:r w:rsidR="003137F8" w:rsidRPr="00357A22" w:rsidDel="00084060">
          <w:rPr>
            <w:rFonts w:ascii="Times New Roman" w:hAnsi="Times New Roman" w:cs="Times New Roman"/>
            <w:sz w:val="24"/>
            <w:szCs w:val="24"/>
          </w:rPr>
          <w:delText>zzz</w:delText>
        </w:r>
      </w:del>
      <w:ins w:id="42" w:author="dewoller" w:date="2018-11-28T16:54:00Z">
        <w:r w:rsidR="00084060" w:rsidRPr="00357A22">
          <w:rPr>
            <w:rFonts w:ascii="Times New Roman" w:hAnsi="Times New Roman" w:cs="Times New Roman"/>
            <w:sz w:val="24"/>
            <w:szCs w:val="24"/>
          </w:rPr>
          <w:t>39.7</w:t>
        </w:r>
      </w:ins>
      <w:r w:rsidR="003137F8" w:rsidRPr="00357A22">
        <w:rPr>
          <w:rFonts w:ascii="Times New Roman" w:hAnsi="Times New Roman" w:cs="Times New Roman"/>
          <w:sz w:val="24"/>
          <w:szCs w:val="24"/>
        </w:rPr>
        <w:t xml:space="preserve">% as moderate and </w:t>
      </w:r>
      <w:del w:id="43" w:author="dewoller" w:date="2018-11-28T16:54:00Z">
        <w:r w:rsidR="003137F8" w:rsidRPr="00357A22" w:rsidDel="00084060">
          <w:rPr>
            <w:rFonts w:ascii="Times New Roman" w:hAnsi="Times New Roman" w:cs="Times New Roman"/>
            <w:sz w:val="24"/>
            <w:szCs w:val="24"/>
          </w:rPr>
          <w:delText>zzz</w:delText>
        </w:r>
      </w:del>
      <w:ins w:id="44" w:author="dewoller" w:date="2018-11-28T16:54:00Z">
        <w:r w:rsidR="00084060" w:rsidRPr="00357A22">
          <w:rPr>
            <w:rFonts w:ascii="Times New Roman" w:hAnsi="Times New Roman" w:cs="Times New Roman"/>
            <w:sz w:val="24"/>
            <w:szCs w:val="24"/>
          </w:rPr>
          <w:t>57.4</w:t>
        </w:r>
      </w:ins>
      <w:r w:rsidR="003137F8" w:rsidRPr="00357A22">
        <w:rPr>
          <w:rFonts w:ascii="Times New Roman" w:hAnsi="Times New Roman" w:cs="Times New Roman"/>
          <w:sz w:val="24"/>
          <w:szCs w:val="24"/>
        </w:rPr>
        <w:t>%</w:t>
      </w:r>
      <w:r w:rsidR="003137F8" w:rsidRPr="0072514C">
        <w:rPr>
          <w:rFonts w:ascii="Times New Roman" w:hAnsi="Times New Roman" w:cs="Times New Roman"/>
          <w:sz w:val="24"/>
          <w:szCs w:val="24"/>
        </w:rPr>
        <w:t xml:space="preserve"> as low levels of concurrent using. </w:t>
      </w:r>
      <w:commentRangeEnd w:id="38"/>
      <w:r w:rsidR="004B09B7">
        <w:rPr>
          <w:rStyle w:val="CommentReference"/>
        </w:rPr>
        <w:commentReference w:id="38"/>
      </w:r>
      <w:r w:rsidR="008D0B86" w:rsidRPr="0072514C">
        <w:rPr>
          <w:rFonts w:ascii="Times New Roman" w:hAnsi="Times New Roman" w:cs="Times New Roman"/>
          <w:sz w:val="24"/>
          <w:szCs w:val="24"/>
        </w:rPr>
        <w:t>Total number of concurrent users over the years in each LGA</w:t>
      </w:r>
      <w:del w:id="45" w:author="dewoller" w:date="2018-11-28T16:54:00Z">
        <w:r w:rsidR="008D0B86" w:rsidRPr="0072514C" w:rsidDel="00084060">
          <w:rPr>
            <w:rFonts w:ascii="Times New Roman" w:hAnsi="Times New Roman" w:cs="Times New Roman"/>
            <w:sz w:val="24"/>
            <w:szCs w:val="24"/>
          </w:rPr>
          <w:delText>s</w:delText>
        </w:r>
      </w:del>
      <w:r w:rsidR="008D0B86" w:rsidRPr="0072514C">
        <w:rPr>
          <w:rFonts w:ascii="Times New Roman" w:hAnsi="Times New Roman" w:cs="Times New Roman"/>
          <w:sz w:val="24"/>
          <w:szCs w:val="24"/>
        </w:rPr>
        <w:t xml:space="preserve"> remain</w:t>
      </w:r>
      <w:ins w:id="46" w:author="dewoller" w:date="2018-11-28T16:54:00Z">
        <w:r w:rsidR="00084060">
          <w:rPr>
            <w:rFonts w:ascii="Times New Roman" w:hAnsi="Times New Roman" w:cs="Times New Roman"/>
            <w:sz w:val="24"/>
            <w:szCs w:val="24"/>
          </w:rPr>
          <w:t>ed</w:t>
        </w:r>
      </w:ins>
      <w:r w:rsidR="008D0B86" w:rsidRPr="0072514C">
        <w:rPr>
          <w:rFonts w:ascii="Times New Roman" w:hAnsi="Times New Roman" w:cs="Times New Roman"/>
          <w:sz w:val="24"/>
          <w:szCs w:val="24"/>
        </w:rPr>
        <w:t xml:space="preserve"> largely similar</w:t>
      </w:r>
      <w:r w:rsidR="003137F8" w:rsidRPr="0072514C">
        <w:rPr>
          <w:rFonts w:ascii="Times New Roman" w:hAnsi="Times New Roman" w:cs="Times New Roman"/>
          <w:sz w:val="24"/>
          <w:szCs w:val="24"/>
        </w:rPr>
        <w:t xml:space="preserve"> during the study period</w:t>
      </w:r>
      <w:r w:rsidR="008D0B86" w:rsidRPr="0072514C">
        <w:rPr>
          <w:rFonts w:ascii="Times New Roman" w:hAnsi="Times New Roman" w:cs="Times New Roman"/>
          <w:sz w:val="24"/>
          <w:szCs w:val="24"/>
        </w:rPr>
        <w:t xml:space="preserve">. </w:t>
      </w:r>
      <w:r w:rsidR="004F2E85" w:rsidRPr="0072514C">
        <w:rPr>
          <w:rFonts w:ascii="Times New Roman" w:hAnsi="Times New Roman" w:cs="Times New Roman"/>
          <w:sz w:val="24"/>
          <w:szCs w:val="24"/>
        </w:rPr>
        <w:t xml:space="preserve"> </w:t>
      </w:r>
    </w:p>
    <w:p w:rsidR="004D731C" w:rsidRPr="0072514C" w:rsidRDefault="00084060" w:rsidP="00C64001">
      <w:pPr>
        <w:pStyle w:val="NoSpacing"/>
        <w:spacing w:line="360" w:lineRule="auto"/>
        <w:rPr>
          <w:rFonts w:ascii="Times New Roman" w:hAnsi="Times New Roman" w:cs="Times New Roman"/>
          <w:sz w:val="24"/>
          <w:szCs w:val="24"/>
        </w:rPr>
      </w:pPr>
      <w:r>
        <w:rPr>
          <w:noProof/>
          <w:lang w:eastAsia="en-AU"/>
        </w:rPr>
        <w:lastRenderedPageBreak/>
        <w:drawing>
          <wp:inline distT="0" distB="0" distL="0" distR="0">
            <wp:extent cx="5727622" cy="5144117"/>
            <wp:effectExtent l="0" t="0" r="6985" b="0"/>
            <wp:docPr id="3" name="Picture 3" descr="Z:\tmp\double_dipping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tmp\double_dipping_level.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373"/>
                    <a:stretch/>
                  </pic:blipFill>
                  <pic:spPr bwMode="auto">
                    <a:xfrm>
                      <a:off x="0" y="0"/>
                      <a:ext cx="5727700" cy="5144187"/>
                    </a:xfrm>
                    <a:prstGeom prst="rect">
                      <a:avLst/>
                    </a:prstGeom>
                    <a:noFill/>
                    <a:ln>
                      <a:noFill/>
                    </a:ln>
                    <a:extLst>
                      <a:ext uri="{53640926-AAD7-44D8-BBD7-CCE9431645EC}">
                        <a14:shadowObscured xmlns:a14="http://schemas.microsoft.com/office/drawing/2010/main"/>
                      </a:ext>
                    </a:extLst>
                  </pic:spPr>
                </pic:pic>
              </a:graphicData>
            </a:graphic>
          </wp:inline>
        </w:drawing>
      </w:r>
    </w:p>
    <w:p w:rsidR="00336FA7" w:rsidRPr="0072514C" w:rsidRDefault="00336FA7" w:rsidP="007F5BAC">
      <w:pPr>
        <w:rPr>
          <w:rFonts w:ascii="Times New Roman" w:hAnsi="Times New Roman" w:cs="Times New Roman"/>
          <w:sz w:val="24"/>
          <w:szCs w:val="24"/>
        </w:rPr>
      </w:pPr>
      <w:r w:rsidRPr="0072514C">
        <w:rPr>
          <w:rFonts w:ascii="Times New Roman" w:hAnsi="Times New Roman" w:cs="Times New Roman"/>
          <w:b/>
          <w:sz w:val="24"/>
          <w:szCs w:val="24"/>
        </w:rPr>
        <w:t xml:space="preserve">Figure 2: </w:t>
      </w:r>
      <w:r w:rsidRPr="0072514C">
        <w:rPr>
          <w:rFonts w:ascii="Times New Roman" w:hAnsi="Times New Roman" w:cs="Times New Roman"/>
          <w:sz w:val="24"/>
          <w:szCs w:val="24"/>
        </w:rPr>
        <w:t>Vari</w:t>
      </w:r>
      <w:r w:rsidR="00A95759" w:rsidRPr="0072514C">
        <w:rPr>
          <w:rFonts w:ascii="Times New Roman" w:hAnsi="Times New Roman" w:cs="Times New Roman"/>
          <w:sz w:val="24"/>
          <w:szCs w:val="24"/>
        </w:rPr>
        <w:t>ation in terms of concurrent users</w:t>
      </w:r>
      <w:r w:rsidRPr="0072514C">
        <w:rPr>
          <w:rFonts w:ascii="Times New Roman" w:hAnsi="Times New Roman" w:cs="Times New Roman"/>
          <w:sz w:val="24"/>
          <w:szCs w:val="24"/>
        </w:rPr>
        <w:t xml:space="preserve"> of opioids and benzodiazepines across LGAs </w:t>
      </w:r>
      <w:r w:rsidRPr="00084060">
        <w:rPr>
          <w:rFonts w:ascii="Times New Roman" w:hAnsi="Times New Roman" w:cs="Times New Roman"/>
          <w:sz w:val="24"/>
          <w:szCs w:val="24"/>
        </w:rPr>
        <w:t xml:space="preserve">in </w:t>
      </w:r>
      <w:commentRangeStart w:id="47"/>
      <w:del w:id="48" w:author="dewoller" w:date="2018-11-28T16:56:00Z">
        <w:r w:rsidRPr="00084060" w:rsidDel="00084060">
          <w:rPr>
            <w:rFonts w:ascii="Times New Roman" w:hAnsi="Times New Roman" w:cs="Times New Roman"/>
            <w:sz w:val="24"/>
            <w:szCs w:val="24"/>
          </w:rPr>
          <w:delText xml:space="preserve">2016 </w:delText>
        </w:r>
      </w:del>
      <w:ins w:id="49" w:author="dewoller" w:date="2018-11-28T16:56:00Z">
        <w:r w:rsidR="00084060" w:rsidRPr="00084060">
          <w:rPr>
            <w:rFonts w:ascii="Times New Roman" w:hAnsi="Times New Roman" w:cs="Times New Roman"/>
            <w:sz w:val="24"/>
            <w:szCs w:val="24"/>
          </w:rPr>
          <w:t>2013</w:t>
        </w:r>
      </w:ins>
      <w:del w:id="50" w:author="dewoller" w:date="2018-11-28T16:57:00Z">
        <w:r w:rsidRPr="00084060" w:rsidDel="00084060">
          <w:rPr>
            <w:rFonts w:ascii="Times New Roman" w:hAnsi="Times New Roman" w:cs="Times New Roman"/>
            <w:sz w:val="24"/>
            <w:szCs w:val="24"/>
          </w:rPr>
          <w:delText>(Dennis to mention)</w:delText>
        </w:r>
      </w:del>
      <w:commentRangeEnd w:id="47"/>
      <w:r w:rsidR="00084060">
        <w:rPr>
          <w:rStyle w:val="CommentReference"/>
        </w:rPr>
        <w:commentReference w:id="47"/>
      </w:r>
    </w:p>
    <w:p w:rsidR="001D48C7" w:rsidRPr="0072514C" w:rsidRDefault="001D48C7" w:rsidP="007F5BAC">
      <w:pPr>
        <w:rPr>
          <w:rFonts w:ascii="Times New Roman" w:hAnsi="Times New Roman" w:cs="Times New Roman"/>
          <w:b/>
          <w:sz w:val="24"/>
          <w:szCs w:val="24"/>
        </w:rPr>
      </w:pPr>
      <w:r w:rsidRPr="0072514C">
        <w:rPr>
          <w:rFonts w:ascii="Times New Roman" w:hAnsi="Times New Roman" w:cs="Times New Roman"/>
          <w:b/>
          <w:sz w:val="24"/>
          <w:szCs w:val="24"/>
        </w:rPr>
        <w:t>Discussion</w:t>
      </w:r>
    </w:p>
    <w:p w:rsidR="00DD1AA7" w:rsidRPr="0072514C" w:rsidRDefault="0007162B" w:rsidP="0098599F">
      <w:pPr>
        <w:spacing w:line="360" w:lineRule="auto"/>
        <w:rPr>
          <w:rFonts w:ascii="Times New Roman" w:hAnsi="Times New Roman" w:cs="Times New Roman"/>
          <w:sz w:val="24"/>
          <w:szCs w:val="24"/>
          <w:highlight w:val="yellow"/>
        </w:rPr>
      </w:pPr>
      <w:r w:rsidRPr="0072514C">
        <w:rPr>
          <w:rFonts w:ascii="Times New Roman" w:hAnsi="Times New Roman" w:cs="Times New Roman"/>
          <w:sz w:val="24"/>
          <w:szCs w:val="24"/>
        </w:rPr>
        <w:t xml:space="preserve">To our knowledge, this is the first study in Australia that analysed a large, population level and longitudinal data to examine </w:t>
      </w:r>
      <w:r w:rsidR="00A13CF8" w:rsidRPr="0072514C">
        <w:rPr>
          <w:rFonts w:ascii="Times New Roman" w:hAnsi="Times New Roman" w:cs="Times New Roman"/>
          <w:sz w:val="24"/>
          <w:szCs w:val="24"/>
        </w:rPr>
        <w:t>the concurrent use of prescripti</w:t>
      </w:r>
      <w:r w:rsidR="007645E7" w:rsidRPr="0072514C">
        <w:rPr>
          <w:rFonts w:ascii="Times New Roman" w:hAnsi="Times New Roman" w:cs="Times New Roman"/>
          <w:sz w:val="24"/>
          <w:szCs w:val="24"/>
        </w:rPr>
        <w:t xml:space="preserve">on opioids and benzodiazepines. </w:t>
      </w:r>
      <w:r w:rsidR="000B36CA" w:rsidRPr="0072514C">
        <w:rPr>
          <w:rFonts w:ascii="Times New Roman" w:hAnsi="Times New Roman" w:cs="Times New Roman"/>
          <w:sz w:val="24"/>
          <w:szCs w:val="24"/>
        </w:rPr>
        <w:t>Opioid- and benzodiazepine-related morbidity and mortality present a serious public health problem and therapeutic challenge</w:t>
      </w:r>
      <w:r w:rsidR="00E91912" w:rsidRPr="0072514C">
        <w:rPr>
          <w:rFonts w:ascii="Times New Roman" w:hAnsi="Times New Roman" w:cs="Times New Roman"/>
          <w:sz w:val="24"/>
          <w:szCs w:val="24"/>
        </w:rPr>
        <w:t xml:space="preserve"> </w:t>
      </w:r>
      <w:r w:rsidR="00E91912" w:rsidRPr="0072514C">
        <w:rPr>
          <w:rFonts w:ascii="Times New Roman" w:hAnsi="Times New Roman" w:cs="Times New Roman"/>
          <w:sz w:val="24"/>
          <w:szCs w:val="24"/>
        </w:rPr>
        <w:fldChar w:fldCharType="begin">
          <w:fldData xml:space="preserve">PEVuZE5vdGU+PENpdGU+PEF1dGhvcj5XZWJzdGVyPC9BdXRob3I+PFllYXI+MjAxNTwvWWVhcj48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</w:fldData>
        </w:fldChar>
      </w:r>
      <w:r w:rsidR="003111A4" w:rsidRPr="0072514C">
        <w:rPr>
          <w:rFonts w:ascii="Times New Roman" w:hAnsi="Times New Roman" w:cs="Times New Roman"/>
          <w:sz w:val="24"/>
          <w:szCs w:val="24"/>
        </w:rPr>
        <w:instrText xml:space="preserve"> ADDIN EN.CITE </w:instrText>
      </w:r>
      <w:r w:rsidR="003111A4" w:rsidRPr="0072514C">
        <w:rPr>
          <w:rFonts w:ascii="Times New Roman" w:hAnsi="Times New Roman" w:cs="Times New Roman"/>
          <w:sz w:val="24"/>
          <w:szCs w:val="24"/>
        </w:rPr>
        <w:fldChar w:fldCharType="begin">
          <w:fldData xml:space="preserve">PEVuZE5vdGU+PENpdGU+PEF1dGhvcj5XZWJzdGVyPC9BdXRob3I+PFllYXI+MjAxNTwvWWVhcj48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</w:fldData>
        </w:fldChar>
      </w:r>
      <w:r w:rsidR="003111A4" w:rsidRPr="0072514C">
        <w:rPr>
          <w:rFonts w:ascii="Times New Roman" w:hAnsi="Times New Roman" w:cs="Times New Roman"/>
          <w:sz w:val="24"/>
          <w:szCs w:val="24"/>
        </w:rPr>
        <w:instrText xml:space="preserve"> ADDIN EN.CITE.DATA </w:instrText>
      </w:r>
      <w:r w:rsidR="003111A4" w:rsidRPr="0072514C">
        <w:rPr>
          <w:rFonts w:ascii="Times New Roman" w:hAnsi="Times New Roman" w:cs="Times New Roman"/>
          <w:sz w:val="24"/>
          <w:szCs w:val="24"/>
        </w:rPr>
      </w:r>
      <w:r w:rsidR="003111A4" w:rsidRPr="0072514C">
        <w:rPr>
          <w:rFonts w:ascii="Times New Roman" w:hAnsi="Times New Roman" w:cs="Times New Roman"/>
          <w:sz w:val="24"/>
          <w:szCs w:val="24"/>
        </w:rPr>
        <w:fldChar w:fldCharType="end"/>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separate"/>
      </w:r>
      <w:r w:rsidR="003111A4" w:rsidRPr="0072514C">
        <w:rPr>
          <w:rFonts w:ascii="Times New Roman" w:hAnsi="Times New Roman" w:cs="Times New Roman"/>
          <w:noProof/>
          <w:sz w:val="24"/>
          <w:szCs w:val="24"/>
        </w:rPr>
        <w:t>[12,24]</w:t>
      </w:r>
      <w:r w:rsidR="00E91912" w:rsidRPr="0072514C">
        <w:rPr>
          <w:rFonts w:ascii="Times New Roman" w:hAnsi="Times New Roman" w:cs="Times New Roman"/>
          <w:sz w:val="24"/>
          <w:szCs w:val="24"/>
        </w:rPr>
        <w:fldChar w:fldCharType="end"/>
      </w:r>
      <w:r w:rsidR="000B36CA" w:rsidRPr="0072514C">
        <w:rPr>
          <w:rFonts w:ascii="Times New Roman" w:hAnsi="Times New Roman" w:cs="Times New Roman"/>
          <w:sz w:val="24"/>
          <w:szCs w:val="24"/>
        </w:rPr>
        <w:t xml:space="preserve">. </w:t>
      </w:r>
      <w:r w:rsidR="007645E7" w:rsidRPr="0072514C">
        <w:rPr>
          <w:rFonts w:ascii="Times New Roman" w:hAnsi="Times New Roman" w:cs="Times New Roman"/>
          <w:sz w:val="24"/>
          <w:szCs w:val="24"/>
        </w:rPr>
        <w:t>Our results suggest concurrent use of opioids and benzodiazepines is not uncommon in Australia. Concurrent use was significantly more prevalent among women than men, and its likelihood increased with age and area level disadvantages</w:t>
      </w:r>
      <w:r w:rsidR="000B2C8A" w:rsidRPr="0072514C">
        <w:rPr>
          <w:rFonts w:ascii="Times New Roman" w:hAnsi="Times New Roman" w:cs="Times New Roman"/>
          <w:sz w:val="24"/>
          <w:szCs w:val="24"/>
        </w:rPr>
        <w:t xml:space="preserve">. There was considerable variation in terms of standardized number of concurrent users across the small geographical areas. </w:t>
      </w:r>
    </w:p>
    <w:p w:rsidR="00EA7167" w:rsidRPr="0072514C" w:rsidRDefault="00884AF0" w:rsidP="0098599F">
      <w:pPr>
        <w:spacing w:line="360" w:lineRule="auto"/>
        <w:rPr>
          <w:rFonts w:ascii="Times New Roman" w:hAnsi="Times New Roman" w:cs="Times New Roman"/>
          <w:sz w:val="24"/>
          <w:szCs w:val="24"/>
          <w:highlight w:val="yellow"/>
        </w:rPr>
      </w:pPr>
      <w:r w:rsidRPr="0072514C">
        <w:rPr>
          <w:rFonts w:ascii="Times New Roman" w:hAnsi="Times New Roman" w:cs="Times New Roman"/>
          <w:sz w:val="24"/>
          <w:szCs w:val="24"/>
        </w:rPr>
        <w:t xml:space="preserve">Women and senior citizens were the </w:t>
      </w:r>
      <w:r w:rsidR="00E221A6" w:rsidRPr="0072514C">
        <w:rPr>
          <w:rFonts w:ascii="Times New Roman" w:hAnsi="Times New Roman" w:cs="Times New Roman"/>
          <w:sz w:val="24"/>
          <w:szCs w:val="24"/>
        </w:rPr>
        <w:t>largest group of</w:t>
      </w:r>
      <w:r w:rsidRPr="0072514C">
        <w:rPr>
          <w:rFonts w:ascii="Times New Roman" w:hAnsi="Times New Roman" w:cs="Times New Roman"/>
          <w:sz w:val="24"/>
          <w:szCs w:val="24"/>
        </w:rPr>
        <w:t xml:space="preserve"> concurrent users. This observation is consistent to </w:t>
      </w:r>
      <w:del w:id="51" w:author="dewoller" w:date="2018-11-28T00:25:00Z">
        <w:r w:rsidRPr="0072514C" w:rsidDel="00297F84">
          <w:rPr>
            <w:rFonts w:ascii="Times New Roman" w:hAnsi="Times New Roman" w:cs="Times New Roman"/>
            <w:sz w:val="24"/>
            <w:szCs w:val="24"/>
          </w:rPr>
          <w:delText xml:space="preserve">other </w:delText>
        </w:r>
      </w:del>
      <w:r w:rsidRPr="0072514C">
        <w:rPr>
          <w:rFonts w:ascii="Times New Roman" w:hAnsi="Times New Roman" w:cs="Times New Roman"/>
          <w:sz w:val="24"/>
          <w:szCs w:val="24"/>
        </w:rPr>
        <w:t xml:space="preserve">studies conducted </w:t>
      </w:r>
      <w:r w:rsidR="0090561D" w:rsidRPr="0072514C">
        <w:rPr>
          <w:rFonts w:ascii="Times New Roman" w:hAnsi="Times New Roman" w:cs="Times New Roman"/>
          <w:sz w:val="24"/>
          <w:szCs w:val="24"/>
        </w:rPr>
        <w:t xml:space="preserve">in other settings </w:t>
      </w:r>
      <w:r w:rsidR="0090561D" w:rsidRPr="0072514C">
        <w:rPr>
          <w:rFonts w:ascii="Times New Roman" w:hAnsi="Times New Roman" w:cs="Times New Roman"/>
          <w:sz w:val="24"/>
          <w:szCs w:val="24"/>
        </w:rPr>
        <w:fldChar w:fldCharType="begin">
          <w:fldData xml:space="preserve">PEVuZE5vdGU+PENpdGU+PEF1dGhvcj5DdW5uaW5naGFtPC9BdXRob3I+PFllYXI+MjAxNzwvWWVh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</w:fldData>
        </w:fldChar>
      </w:r>
      <w:r w:rsidR="00E91912" w:rsidRPr="0072514C">
        <w:rPr>
          <w:rFonts w:ascii="Times New Roman" w:hAnsi="Times New Roman" w:cs="Times New Roman"/>
          <w:sz w:val="24"/>
          <w:szCs w:val="24"/>
        </w:rPr>
        <w:instrText xml:space="preserve"> ADDIN EN.CITE </w:instrText>
      </w:r>
      <w:r w:rsidR="00E91912" w:rsidRPr="0072514C">
        <w:rPr>
          <w:rFonts w:ascii="Times New Roman" w:hAnsi="Times New Roman" w:cs="Times New Roman"/>
          <w:sz w:val="24"/>
          <w:szCs w:val="24"/>
        </w:rPr>
        <w:fldChar w:fldCharType="begin">
          <w:fldData xml:space="preserve">PEVuZE5vdGU+PENpdGU+PEF1dGhvcj5DdW5uaW5naGFtPC9BdXRob3I+PFllYXI+MjAxNzwvWWVh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</w:fldData>
        </w:fldChar>
      </w:r>
      <w:r w:rsidR="00E91912" w:rsidRPr="0072514C">
        <w:rPr>
          <w:rFonts w:ascii="Times New Roman" w:hAnsi="Times New Roman" w:cs="Times New Roman"/>
          <w:sz w:val="24"/>
          <w:szCs w:val="24"/>
        </w:rPr>
        <w:instrText xml:space="preserve"> ADDIN EN.CITE.DATA </w:instrText>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end"/>
      </w:r>
      <w:r w:rsidR="0090561D" w:rsidRPr="0072514C">
        <w:rPr>
          <w:rFonts w:ascii="Times New Roman" w:hAnsi="Times New Roman" w:cs="Times New Roman"/>
          <w:sz w:val="24"/>
          <w:szCs w:val="24"/>
        </w:rPr>
      </w:r>
      <w:r w:rsidR="0090561D"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[25,26]</w:t>
      </w:r>
      <w:r w:rsidR="0090561D" w:rsidRPr="0072514C">
        <w:rPr>
          <w:rFonts w:ascii="Times New Roman" w:hAnsi="Times New Roman" w:cs="Times New Roman"/>
          <w:sz w:val="24"/>
          <w:szCs w:val="24"/>
        </w:rPr>
        <w:fldChar w:fldCharType="end"/>
      </w:r>
      <w:r w:rsidR="00F6264B" w:rsidRPr="0072514C">
        <w:rPr>
          <w:rFonts w:ascii="Times New Roman" w:hAnsi="Times New Roman" w:cs="Times New Roman"/>
          <w:sz w:val="24"/>
          <w:szCs w:val="24"/>
        </w:rPr>
        <w:t xml:space="preserve">. </w:t>
      </w:r>
      <w:r w:rsidR="00FD6237" w:rsidRPr="0072514C">
        <w:rPr>
          <w:rFonts w:ascii="Times New Roman" w:hAnsi="Times New Roman" w:cs="Times New Roman"/>
          <w:sz w:val="24"/>
          <w:szCs w:val="24"/>
        </w:rPr>
        <w:t xml:space="preserve">This is </w:t>
      </w:r>
      <w:r w:rsidR="00976C81" w:rsidRPr="0072514C">
        <w:rPr>
          <w:rFonts w:ascii="Times New Roman" w:hAnsi="Times New Roman" w:cs="Times New Roman"/>
          <w:sz w:val="24"/>
          <w:szCs w:val="24"/>
        </w:rPr>
        <w:t xml:space="preserve">attributed to a number </w:t>
      </w:r>
      <w:r w:rsidR="00976C81" w:rsidRPr="0072514C">
        <w:rPr>
          <w:rFonts w:ascii="Times New Roman" w:hAnsi="Times New Roman" w:cs="Times New Roman"/>
          <w:sz w:val="24"/>
          <w:szCs w:val="24"/>
        </w:rPr>
        <w:lastRenderedPageBreak/>
        <w:t xml:space="preserve">of factors that include seeking frequent medical care by </w:t>
      </w:r>
      <w:r w:rsidRPr="0072514C">
        <w:rPr>
          <w:rFonts w:ascii="Times New Roman" w:hAnsi="Times New Roman" w:cs="Times New Roman"/>
          <w:sz w:val="24"/>
          <w:szCs w:val="24"/>
        </w:rPr>
        <w:t xml:space="preserve">women </w:t>
      </w:r>
      <w:r w:rsidR="00736BA0" w:rsidRPr="0072514C">
        <w:rPr>
          <w:rFonts w:ascii="Times New Roman" w:hAnsi="Times New Roman" w:cs="Times New Roman"/>
          <w:sz w:val="24"/>
          <w:szCs w:val="24"/>
        </w:rPr>
        <w:t>and senior citizens</w:t>
      </w:r>
      <w:r w:rsidR="00976C81" w:rsidRPr="0072514C">
        <w:rPr>
          <w:rFonts w:ascii="Times New Roman" w:hAnsi="Times New Roman" w:cs="Times New Roman"/>
          <w:sz w:val="24"/>
          <w:szCs w:val="24"/>
        </w:rPr>
        <w:t xml:space="preserve">, relatively high </w:t>
      </w:r>
      <w:r w:rsidRPr="0072514C">
        <w:rPr>
          <w:rFonts w:ascii="Times New Roman" w:hAnsi="Times New Roman" w:cs="Times New Roman"/>
          <w:sz w:val="24"/>
          <w:szCs w:val="24"/>
        </w:rPr>
        <w:t xml:space="preserve">prevalence of both chronic pain </w:t>
      </w:r>
      <w:r w:rsidR="004A36B0" w:rsidRPr="0072514C">
        <w:rPr>
          <w:rFonts w:ascii="Times New Roman" w:hAnsi="Times New Roman" w:cs="Times New Roman"/>
          <w:sz w:val="24"/>
          <w:szCs w:val="24"/>
        </w:rPr>
        <w:t xml:space="preserve">and mental health conditions for which these medications are often prescribed </w:t>
      </w:r>
      <w:r w:rsidR="004A36B0" w:rsidRPr="0072514C">
        <w:rPr>
          <w:rFonts w:ascii="Times New Roman" w:hAnsi="Times New Roman" w:cs="Times New Roman"/>
          <w:sz w:val="24"/>
          <w:szCs w:val="24"/>
        </w:rPr>
        <w:fldChar w:fldCharType="begin">
          <w:fldData xml:space="preserve">PEVuZE5vdGU+PENpdGU+PEF1dGhvcj5GaWxsaW5naW08L0F1dGhvcj48WWVhcj4yMDA5PC9ZZWFy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==
</w:fldData>
        </w:fldChar>
      </w:r>
      <w:r w:rsidR="00E91912" w:rsidRPr="0072514C">
        <w:rPr>
          <w:rFonts w:ascii="Times New Roman" w:hAnsi="Times New Roman" w:cs="Times New Roman"/>
          <w:sz w:val="24"/>
          <w:szCs w:val="24"/>
        </w:rPr>
        <w:instrText xml:space="preserve"> ADDIN EN.CITE </w:instrText>
      </w:r>
      <w:r w:rsidR="00E91912" w:rsidRPr="0072514C">
        <w:rPr>
          <w:rFonts w:ascii="Times New Roman" w:hAnsi="Times New Roman" w:cs="Times New Roman"/>
          <w:sz w:val="24"/>
          <w:szCs w:val="24"/>
        </w:rPr>
        <w:fldChar w:fldCharType="begin">
          <w:fldData xml:space="preserve">PEVuZE5vdGU+PENpdGU+PEF1dGhvcj5GaWxsaW5naW08L0F1dGhvcj48WWVhcj4yMDA5PC9ZZWFy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==
</w:fldData>
        </w:fldChar>
      </w:r>
      <w:r w:rsidR="00E91912" w:rsidRPr="0072514C">
        <w:rPr>
          <w:rFonts w:ascii="Times New Roman" w:hAnsi="Times New Roman" w:cs="Times New Roman"/>
          <w:sz w:val="24"/>
          <w:szCs w:val="24"/>
        </w:rPr>
        <w:instrText xml:space="preserve"> ADDIN EN.CITE.DATA </w:instrText>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end"/>
      </w:r>
      <w:r w:rsidR="004A36B0" w:rsidRPr="0072514C">
        <w:rPr>
          <w:rFonts w:ascii="Times New Roman" w:hAnsi="Times New Roman" w:cs="Times New Roman"/>
          <w:sz w:val="24"/>
          <w:szCs w:val="24"/>
        </w:rPr>
      </w:r>
      <w:r w:rsidR="004A36B0"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[8,27]</w:t>
      </w:r>
      <w:r w:rsidR="004A36B0" w:rsidRPr="0072514C">
        <w:rPr>
          <w:rFonts w:ascii="Times New Roman" w:hAnsi="Times New Roman" w:cs="Times New Roman"/>
          <w:sz w:val="24"/>
          <w:szCs w:val="24"/>
        </w:rPr>
        <w:fldChar w:fldCharType="end"/>
      </w:r>
      <w:r w:rsidR="00976C81" w:rsidRPr="0072514C">
        <w:rPr>
          <w:rFonts w:ascii="Times New Roman" w:hAnsi="Times New Roman" w:cs="Times New Roman"/>
          <w:sz w:val="24"/>
          <w:szCs w:val="24"/>
        </w:rPr>
        <w:t xml:space="preserve">, and perceived easy pharmaceutical fixes </w:t>
      </w:r>
      <w:r w:rsidR="00976C81"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&lt;EndNote&gt;&lt;Cite&gt;&lt;Author&gt;Knight&lt;/Author&gt;&lt;Year&gt;2017&lt;/Year&gt;&lt;RecNum&gt;527&lt;/RecNum&gt;&lt;DisplayText&gt;[28]&lt;/DisplayText&gt;&lt;record&gt;&lt;rec-number&gt;527&lt;/rec-number&gt;&lt;foreign-keys&gt;&lt;key app="EN" db-id="edrdpw29wxw296esez85fr9aars2sexzd9er" timestamp="1543053685"&gt;527&lt;/key&gt;&lt;/foreign-keys&gt;&lt;ref-type name="Journal Article"&gt;17&lt;/ref-type&gt;&lt;contributors&gt;&lt;authors&gt;&lt;author&gt;Kelly Knight&lt;/author&gt;&lt;/authors&gt;&lt;/contributors&gt;&lt;titles&gt;&lt;title&gt;Women on the Edge: Opioids, Benzodiazepines, and the Social Anxieties Surrounding Women’s Reproduction in the U.S. “Opioid Epidemic”&lt;/title&gt;&lt;secondary-title&gt;Contemporary Drug Problems&lt;/secondary-title&gt;&lt;/titles&gt;&lt;periodical&gt;&lt;full-title&gt;Contemporary Drug Problems&lt;/full-title&gt;&lt;/periodical&gt;&lt;pages&gt;301-320&lt;/pages&gt;&lt;volume&gt;44&lt;/volume&gt;&lt;number&gt;4&lt;/number&gt;&lt;dates&gt;&lt;year&gt;2017&lt;/year&gt;&lt;/dates&gt;&lt;urls&gt;&lt;/urls&gt;&lt;/record&gt;&lt;/Cite&gt;&lt;/EndNote&gt;</w:instrText>
      </w:r>
      <w:r w:rsidR="00976C81"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[28]</w:t>
      </w:r>
      <w:r w:rsidR="00976C81" w:rsidRPr="0072514C">
        <w:rPr>
          <w:rFonts w:ascii="Times New Roman" w:hAnsi="Times New Roman" w:cs="Times New Roman"/>
          <w:sz w:val="24"/>
          <w:szCs w:val="24"/>
        </w:rPr>
        <w:fldChar w:fldCharType="end"/>
      </w:r>
      <w:r w:rsidR="00976C81" w:rsidRPr="0072514C">
        <w:rPr>
          <w:rFonts w:ascii="Times New Roman" w:hAnsi="Times New Roman" w:cs="Times New Roman"/>
          <w:sz w:val="24"/>
          <w:szCs w:val="24"/>
        </w:rPr>
        <w:t>.</w:t>
      </w:r>
      <w:r w:rsidR="00AF40D8" w:rsidRPr="0072514C">
        <w:rPr>
          <w:rFonts w:ascii="Times New Roman" w:hAnsi="Times New Roman" w:cs="Times New Roman"/>
          <w:sz w:val="24"/>
          <w:szCs w:val="24"/>
        </w:rPr>
        <w:t xml:space="preserve"> A</w:t>
      </w:r>
      <w:r w:rsidR="00431B2B" w:rsidRPr="0072514C">
        <w:rPr>
          <w:rFonts w:ascii="Times New Roman" w:hAnsi="Times New Roman" w:cs="Times New Roman"/>
          <w:sz w:val="24"/>
          <w:szCs w:val="24"/>
        </w:rPr>
        <w:t xml:space="preserve">lthough overdose death </w:t>
      </w:r>
      <w:r w:rsidR="00AF40D8" w:rsidRPr="0072514C">
        <w:rPr>
          <w:rFonts w:ascii="Times New Roman" w:hAnsi="Times New Roman" w:cs="Times New Roman"/>
          <w:sz w:val="24"/>
          <w:szCs w:val="24"/>
        </w:rPr>
        <w:t>from</w:t>
      </w:r>
      <w:r w:rsidR="00431B2B" w:rsidRPr="0072514C">
        <w:rPr>
          <w:rFonts w:ascii="Times New Roman" w:hAnsi="Times New Roman" w:cs="Times New Roman"/>
          <w:sz w:val="24"/>
          <w:szCs w:val="24"/>
        </w:rPr>
        <w:t xml:space="preserve"> concurrent use of opioids and benzodiazepines are lower in seniors than </w:t>
      </w:r>
      <w:r w:rsidR="00AF40D8" w:rsidRPr="0072514C">
        <w:rPr>
          <w:rFonts w:ascii="Times New Roman" w:hAnsi="Times New Roman" w:cs="Times New Roman"/>
          <w:sz w:val="24"/>
          <w:szCs w:val="24"/>
        </w:rPr>
        <w:t xml:space="preserve">younger </w:t>
      </w:r>
      <w:r w:rsidR="00DD31CF" w:rsidRPr="0072514C">
        <w:rPr>
          <w:rFonts w:ascii="Times New Roman" w:hAnsi="Times New Roman" w:cs="Times New Roman"/>
          <w:sz w:val="24"/>
          <w:szCs w:val="24"/>
        </w:rPr>
        <w:t>population (</w:t>
      </w:r>
      <w:commentRangeStart w:id="52"/>
      <w:r w:rsidR="00DD31CF" w:rsidRPr="0072514C">
        <w:rPr>
          <w:rFonts w:ascii="Times New Roman" w:hAnsi="Times New Roman" w:cs="Times New Roman"/>
          <w:sz w:val="24"/>
          <w:szCs w:val="24"/>
        </w:rPr>
        <w:t>find a good reference</w:t>
      </w:r>
      <w:commentRangeEnd w:id="52"/>
      <w:r w:rsidR="003137F8" w:rsidRPr="0072514C">
        <w:rPr>
          <w:rStyle w:val="CommentReference"/>
        </w:rPr>
        <w:commentReference w:id="52"/>
      </w:r>
      <w:r w:rsidR="00DD31CF" w:rsidRPr="0072514C">
        <w:rPr>
          <w:rFonts w:ascii="Times New Roman" w:hAnsi="Times New Roman" w:cs="Times New Roman"/>
          <w:sz w:val="24"/>
          <w:szCs w:val="24"/>
        </w:rPr>
        <w:t>)</w:t>
      </w:r>
      <w:r w:rsidR="00AF40D8" w:rsidRPr="0072514C">
        <w:rPr>
          <w:rFonts w:ascii="Times New Roman" w:hAnsi="Times New Roman" w:cs="Times New Roman"/>
          <w:sz w:val="24"/>
          <w:szCs w:val="24"/>
        </w:rPr>
        <w:t>, other adverse health outcome such as falls</w:t>
      </w:r>
      <w:ins w:id="53" w:author="dewoller" w:date="2018-11-28T00:26:00Z">
        <w:r w:rsidR="00297F84">
          <w:rPr>
            <w:rFonts w:ascii="Times New Roman" w:hAnsi="Times New Roman" w:cs="Times New Roman"/>
            <w:sz w:val="24"/>
            <w:szCs w:val="24"/>
          </w:rPr>
          <w:t xml:space="preserve"> and</w:t>
        </w:r>
      </w:ins>
      <w:del w:id="54" w:author="dewoller" w:date="2018-11-28T00:26:00Z">
        <w:r w:rsidR="00AF40D8" w:rsidRPr="0072514C" w:rsidDel="00297F84">
          <w:rPr>
            <w:rFonts w:ascii="Times New Roman" w:hAnsi="Times New Roman" w:cs="Times New Roman"/>
            <w:sz w:val="24"/>
            <w:szCs w:val="24"/>
          </w:rPr>
          <w:delText xml:space="preserve">, </w:delText>
        </w:r>
      </w:del>
      <w:r w:rsidR="00AF40D8" w:rsidRPr="0072514C">
        <w:rPr>
          <w:rFonts w:ascii="Times New Roman" w:hAnsi="Times New Roman" w:cs="Times New Roman"/>
          <w:sz w:val="24"/>
          <w:szCs w:val="24"/>
        </w:rPr>
        <w:t xml:space="preserve">fractures are prevalent among </w:t>
      </w:r>
      <w:del w:id="55" w:author="dewoller" w:date="2018-11-28T00:26:00Z">
        <w:r w:rsidR="00AF40D8" w:rsidRPr="0072514C" w:rsidDel="00297F84">
          <w:rPr>
            <w:rFonts w:ascii="Times New Roman" w:hAnsi="Times New Roman" w:cs="Times New Roman"/>
            <w:sz w:val="24"/>
            <w:szCs w:val="24"/>
          </w:rPr>
          <w:delText xml:space="preserve">the </w:delText>
        </w:r>
      </w:del>
      <w:r w:rsidR="00AF40D8" w:rsidRPr="0072514C">
        <w:rPr>
          <w:rFonts w:ascii="Times New Roman" w:hAnsi="Times New Roman" w:cs="Times New Roman"/>
          <w:sz w:val="24"/>
          <w:szCs w:val="24"/>
        </w:rPr>
        <w:t xml:space="preserve">seniors </w:t>
      </w:r>
      <w:r w:rsidR="00AF40D8" w:rsidRPr="0072514C">
        <w:rPr>
          <w:rFonts w:ascii="Times New Roman" w:hAnsi="Times New Roman" w:cs="Times New Roman"/>
          <w:sz w:val="24"/>
          <w:szCs w:val="24"/>
        </w:rPr>
        <w:fldChar w:fldCharType="begin">
          <w:fldData xml:space="preserve">PEVuZE5vdGU+PENpdGU+PEF1dGhvcj5Id2FuZzwvQXV0aG9yPjxZZWFyPjIwMTY8L1llYXI+PFJl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</w:fldData>
        </w:fldChar>
      </w:r>
      <w:r w:rsidR="00E91912" w:rsidRPr="0072514C">
        <w:rPr>
          <w:rFonts w:ascii="Times New Roman" w:hAnsi="Times New Roman" w:cs="Times New Roman"/>
          <w:sz w:val="24"/>
          <w:szCs w:val="24"/>
        </w:rPr>
        <w:instrText xml:space="preserve"> ADDIN EN.CITE </w:instrText>
      </w:r>
      <w:r w:rsidR="00E91912" w:rsidRPr="0072514C">
        <w:rPr>
          <w:rFonts w:ascii="Times New Roman" w:hAnsi="Times New Roman" w:cs="Times New Roman"/>
          <w:sz w:val="24"/>
          <w:szCs w:val="24"/>
        </w:rPr>
        <w:fldChar w:fldCharType="begin">
          <w:fldData xml:space="preserve">PEVuZE5vdGU+PENpdGU+PEF1dGhvcj5Id2FuZzwvQXV0aG9yPjxZZWFyPjIwMTY8L1llYXI+PFJl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</w:fldData>
        </w:fldChar>
      </w:r>
      <w:r w:rsidR="00E91912" w:rsidRPr="0072514C">
        <w:rPr>
          <w:rFonts w:ascii="Times New Roman" w:hAnsi="Times New Roman" w:cs="Times New Roman"/>
          <w:sz w:val="24"/>
          <w:szCs w:val="24"/>
        </w:rPr>
        <w:instrText xml:space="preserve"> ADDIN EN.CITE.DATA </w:instrText>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end"/>
      </w:r>
      <w:r w:rsidR="00AF40D8" w:rsidRPr="0072514C">
        <w:rPr>
          <w:rFonts w:ascii="Times New Roman" w:hAnsi="Times New Roman" w:cs="Times New Roman"/>
          <w:sz w:val="24"/>
          <w:szCs w:val="24"/>
        </w:rPr>
      </w:r>
      <w:r w:rsidR="00AF40D8"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[8,29]</w:t>
      </w:r>
      <w:r w:rsidR="00AF40D8" w:rsidRPr="0072514C">
        <w:rPr>
          <w:rFonts w:ascii="Times New Roman" w:hAnsi="Times New Roman" w:cs="Times New Roman"/>
          <w:sz w:val="24"/>
          <w:szCs w:val="24"/>
        </w:rPr>
        <w:fldChar w:fldCharType="end"/>
      </w:r>
      <w:r w:rsidR="00AF40D8" w:rsidRPr="0072514C">
        <w:rPr>
          <w:rFonts w:ascii="Times New Roman" w:hAnsi="Times New Roman" w:cs="Times New Roman"/>
          <w:sz w:val="24"/>
          <w:szCs w:val="24"/>
        </w:rPr>
        <w:t>.</w:t>
      </w:r>
    </w:p>
    <w:p w:rsidR="00621DCC" w:rsidRPr="0072514C" w:rsidRDefault="00976C81" w:rsidP="0098599F">
      <w:pPr>
        <w:spacing w:line="360" w:lineRule="auto"/>
        <w:rPr>
          <w:rFonts w:ascii="Times New Roman" w:hAnsi="Times New Roman" w:cs="Times New Roman"/>
          <w:sz w:val="24"/>
          <w:szCs w:val="24"/>
          <w:highlight w:val="yellow"/>
        </w:rPr>
      </w:pPr>
      <w:r w:rsidRPr="0072514C">
        <w:rPr>
          <w:rFonts w:ascii="Times New Roman" w:hAnsi="Times New Roman" w:cs="Times New Roman"/>
          <w:sz w:val="24"/>
          <w:szCs w:val="24"/>
        </w:rPr>
        <w:t xml:space="preserve">Our results suggest </w:t>
      </w:r>
      <w:del w:id="56" w:author="dewoller" w:date="2018-11-28T00:26:00Z">
        <w:r w:rsidRPr="0072514C" w:rsidDel="00297F84">
          <w:rPr>
            <w:rFonts w:ascii="Times New Roman" w:hAnsi="Times New Roman" w:cs="Times New Roman"/>
            <w:sz w:val="24"/>
            <w:szCs w:val="24"/>
          </w:rPr>
          <w:delText xml:space="preserve">a </w:delText>
        </w:r>
      </w:del>
      <w:r w:rsidRPr="0072514C">
        <w:rPr>
          <w:rFonts w:ascii="Times New Roman" w:hAnsi="Times New Roman" w:cs="Times New Roman"/>
          <w:sz w:val="24"/>
          <w:szCs w:val="24"/>
        </w:rPr>
        <w:t>considerable ge</w:t>
      </w:r>
      <w:r w:rsidR="00EC1FC8" w:rsidRPr="0072514C">
        <w:rPr>
          <w:rFonts w:ascii="Times New Roman" w:hAnsi="Times New Roman" w:cs="Times New Roman"/>
          <w:sz w:val="24"/>
          <w:szCs w:val="24"/>
        </w:rPr>
        <w:t xml:space="preserve">ographical variation </w:t>
      </w:r>
      <w:r w:rsidRPr="0072514C">
        <w:rPr>
          <w:rFonts w:ascii="Times New Roman" w:hAnsi="Times New Roman" w:cs="Times New Roman"/>
          <w:sz w:val="24"/>
          <w:szCs w:val="24"/>
        </w:rPr>
        <w:t xml:space="preserve">in concurrent dispensing of opioids and benzodiazepines. </w:t>
      </w:r>
      <w:r w:rsidR="00EA7167" w:rsidRPr="0072514C">
        <w:rPr>
          <w:rFonts w:ascii="Times New Roman" w:hAnsi="Times New Roman" w:cs="Times New Roman"/>
          <w:sz w:val="24"/>
          <w:szCs w:val="24"/>
        </w:rPr>
        <w:t xml:space="preserve">Although the reasons for this variation is outside the scope of this study, findings of our regression models suggest </w:t>
      </w:r>
      <w:r w:rsidR="0017213A" w:rsidRPr="0072514C">
        <w:rPr>
          <w:rFonts w:ascii="Times New Roman" w:hAnsi="Times New Roman" w:cs="Times New Roman"/>
          <w:sz w:val="24"/>
          <w:szCs w:val="24"/>
        </w:rPr>
        <w:t xml:space="preserve">that apart from demographic composition of the population </w:t>
      </w:r>
      <w:r w:rsidR="00EA7167" w:rsidRPr="0072514C">
        <w:rPr>
          <w:rFonts w:ascii="Times New Roman" w:hAnsi="Times New Roman" w:cs="Times New Roman"/>
          <w:sz w:val="24"/>
          <w:szCs w:val="24"/>
        </w:rPr>
        <w:t>the problem is greatly associated with social disadvantages</w:t>
      </w:r>
      <w:r w:rsidR="0017213A" w:rsidRPr="0072514C">
        <w:rPr>
          <w:rFonts w:ascii="Times New Roman" w:hAnsi="Times New Roman" w:cs="Times New Roman"/>
          <w:sz w:val="24"/>
          <w:szCs w:val="24"/>
        </w:rPr>
        <w:t xml:space="preserve">. Literature suggests these disadvantages are a likely product of the rate of unemployment, socio-economic inequality, urban-rural locations and their impacts on access to health care </w:t>
      </w:r>
      <w:r w:rsidR="002C0536" w:rsidRPr="0072514C">
        <w:rPr>
          <w:rFonts w:ascii="Times New Roman" w:hAnsi="Times New Roman" w:cs="Times New Roman"/>
          <w:sz w:val="24"/>
          <w:szCs w:val="24"/>
        </w:rPr>
        <w:fldChar w:fldCharType="begin">
          <w:fldData xml:space="preserve">PEVuZE5vdGU+PENpdGU+PEF1dGhvcj5aaG91PC9BdXRob3I+PFllYXI+MjAxODwvWWVhcj48UmVj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</w:fldData>
        </w:fldChar>
      </w:r>
      <w:r w:rsidR="00E91912" w:rsidRPr="0072514C">
        <w:rPr>
          <w:rFonts w:ascii="Times New Roman" w:hAnsi="Times New Roman" w:cs="Times New Roman"/>
          <w:sz w:val="24"/>
          <w:szCs w:val="24"/>
        </w:rPr>
        <w:instrText xml:space="preserve"> ADDIN EN.CITE </w:instrText>
      </w:r>
      <w:r w:rsidR="00E91912" w:rsidRPr="0072514C">
        <w:rPr>
          <w:rFonts w:ascii="Times New Roman" w:hAnsi="Times New Roman" w:cs="Times New Roman"/>
          <w:sz w:val="24"/>
          <w:szCs w:val="24"/>
        </w:rPr>
        <w:fldChar w:fldCharType="begin">
          <w:fldData xml:space="preserve">PEVuZE5vdGU+PENpdGU+PEF1dGhvcj5aaG91PC9BdXRob3I+PFllYXI+MjAxODwvWWVhcj48UmVj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</w:fldData>
        </w:fldChar>
      </w:r>
      <w:r w:rsidR="00E91912" w:rsidRPr="0072514C">
        <w:rPr>
          <w:rFonts w:ascii="Times New Roman" w:hAnsi="Times New Roman" w:cs="Times New Roman"/>
          <w:sz w:val="24"/>
          <w:szCs w:val="24"/>
        </w:rPr>
        <w:instrText xml:space="preserve"> ADDIN EN.CITE.DATA </w:instrText>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end"/>
      </w:r>
      <w:r w:rsidR="002C0536" w:rsidRPr="0072514C">
        <w:rPr>
          <w:rFonts w:ascii="Times New Roman" w:hAnsi="Times New Roman" w:cs="Times New Roman"/>
          <w:sz w:val="24"/>
          <w:szCs w:val="24"/>
        </w:rPr>
      </w:r>
      <w:r w:rsidR="002C0536"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[30]</w:t>
      </w:r>
      <w:r w:rsidR="002C0536" w:rsidRPr="0072514C">
        <w:rPr>
          <w:rFonts w:ascii="Times New Roman" w:hAnsi="Times New Roman" w:cs="Times New Roman"/>
          <w:sz w:val="24"/>
          <w:szCs w:val="24"/>
        </w:rPr>
        <w:fldChar w:fldCharType="end"/>
      </w:r>
      <w:r w:rsidR="0017213A" w:rsidRPr="0072514C">
        <w:rPr>
          <w:rFonts w:ascii="Times New Roman" w:hAnsi="Times New Roman" w:cs="Times New Roman"/>
          <w:sz w:val="24"/>
          <w:szCs w:val="24"/>
        </w:rPr>
        <w:t>.</w:t>
      </w:r>
      <w:r w:rsidR="00A51D1D" w:rsidRPr="0072514C">
        <w:rPr>
          <w:rFonts w:ascii="Times New Roman" w:hAnsi="Times New Roman" w:cs="Times New Roman"/>
          <w:sz w:val="24"/>
          <w:szCs w:val="24"/>
        </w:rPr>
        <w:t xml:space="preserve"> Part of this variation could also be attributed to prescribing practices by the clinicians </w:t>
      </w:r>
      <w:r w:rsidR="00A51D1D" w:rsidRPr="0072514C">
        <w:rPr>
          <w:rFonts w:ascii="Times New Roman" w:hAnsi="Times New Roman" w:cs="Times New Roman"/>
          <w:sz w:val="24"/>
          <w:szCs w:val="24"/>
        </w:rPr>
        <w:fldChar w:fldCharType="begin">
          <w:fldData xml:space="preserve">PEVuZE5vdGU+PENpdGU+PEF1dGhvcj5TdGVpbjwvQXV0aG9yPjxZZWFyPjIwMTc8L1llYXI+PFJl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</w:fldData>
        </w:fldChar>
      </w:r>
      <w:r w:rsidR="00E91912" w:rsidRPr="0072514C">
        <w:rPr>
          <w:rFonts w:ascii="Times New Roman" w:hAnsi="Times New Roman" w:cs="Times New Roman"/>
          <w:sz w:val="24"/>
          <w:szCs w:val="24"/>
        </w:rPr>
        <w:instrText xml:space="preserve"> ADDIN EN.CITE </w:instrText>
      </w:r>
      <w:r w:rsidR="00E91912" w:rsidRPr="0072514C">
        <w:rPr>
          <w:rFonts w:ascii="Times New Roman" w:hAnsi="Times New Roman" w:cs="Times New Roman"/>
          <w:sz w:val="24"/>
          <w:szCs w:val="24"/>
        </w:rPr>
        <w:fldChar w:fldCharType="begin">
          <w:fldData xml:space="preserve">PEVuZE5vdGU+PENpdGU+PEF1dGhvcj5TdGVpbjwvQXV0aG9yPjxZZWFyPjIwMTc8L1llYXI+PFJl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</w:fldData>
        </w:fldChar>
      </w:r>
      <w:r w:rsidR="00E91912" w:rsidRPr="0072514C">
        <w:rPr>
          <w:rFonts w:ascii="Times New Roman" w:hAnsi="Times New Roman" w:cs="Times New Roman"/>
          <w:sz w:val="24"/>
          <w:szCs w:val="24"/>
        </w:rPr>
        <w:instrText xml:space="preserve"> ADDIN EN.CITE.DATA </w:instrText>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end"/>
      </w:r>
      <w:r w:rsidR="00A51D1D" w:rsidRPr="0072514C">
        <w:rPr>
          <w:rFonts w:ascii="Times New Roman" w:hAnsi="Times New Roman" w:cs="Times New Roman"/>
          <w:sz w:val="24"/>
          <w:szCs w:val="24"/>
        </w:rPr>
      </w:r>
      <w:r w:rsidR="00A51D1D"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[14]</w:t>
      </w:r>
      <w:r w:rsidR="00A51D1D" w:rsidRPr="0072514C">
        <w:rPr>
          <w:rFonts w:ascii="Times New Roman" w:hAnsi="Times New Roman" w:cs="Times New Roman"/>
          <w:sz w:val="24"/>
          <w:szCs w:val="24"/>
        </w:rPr>
        <w:fldChar w:fldCharType="end"/>
      </w:r>
      <w:r w:rsidR="00A51D1D" w:rsidRPr="0072514C">
        <w:rPr>
          <w:rFonts w:ascii="Times New Roman" w:hAnsi="Times New Roman" w:cs="Times New Roman"/>
          <w:sz w:val="24"/>
          <w:szCs w:val="24"/>
        </w:rPr>
        <w:t xml:space="preserve">. It is not unlikely that in </w:t>
      </w:r>
      <w:r w:rsidR="00466FE8" w:rsidRPr="0072514C">
        <w:rPr>
          <w:rFonts w:ascii="Times New Roman" w:hAnsi="Times New Roman" w:cs="Times New Roman"/>
          <w:sz w:val="24"/>
          <w:szCs w:val="24"/>
        </w:rPr>
        <w:t>regional</w:t>
      </w:r>
      <w:r w:rsidR="00A51D1D" w:rsidRPr="0072514C">
        <w:rPr>
          <w:rFonts w:ascii="Times New Roman" w:hAnsi="Times New Roman" w:cs="Times New Roman"/>
          <w:sz w:val="24"/>
          <w:szCs w:val="24"/>
        </w:rPr>
        <w:t xml:space="preserve"> areas</w:t>
      </w:r>
      <w:r w:rsidR="00466FE8" w:rsidRPr="0072514C">
        <w:rPr>
          <w:rFonts w:ascii="Times New Roman" w:hAnsi="Times New Roman" w:cs="Times New Roman"/>
          <w:sz w:val="24"/>
          <w:szCs w:val="24"/>
        </w:rPr>
        <w:t xml:space="preserve"> and small communities</w:t>
      </w:r>
      <w:r w:rsidR="00A51D1D" w:rsidRPr="0072514C">
        <w:rPr>
          <w:rFonts w:ascii="Times New Roman" w:hAnsi="Times New Roman" w:cs="Times New Roman"/>
          <w:sz w:val="24"/>
          <w:szCs w:val="24"/>
        </w:rPr>
        <w:t xml:space="preserve"> </w:t>
      </w:r>
      <w:r w:rsidR="00466FE8" w:rsidRPr="0072514C">
        <w:rPr>
          <w:rFonts w:ascii="Times New Roman" w:hAnsi="Times New Roman" w:cs="Times New Roman"/>
          <w:sz w:val="24"/>
          <w:szCs w:val="24"/>
        </w:rPr>
        <w:t xml:space="preserve">prescribing and dispensing may be relatively relaxed because of a </w:t>
      </w:r>
      <w:r w:rsidR="00A51D1D" w:rsidRPr="0072514C">
        <w:rPr>
          <w:rFonts w:ascii="Times New Roman" w:hAnsi="Times New Roman" w:cs="Times New Roman"/>
          <w:sz w:val="24"/>
          <w:szCs w:val="24"/>
        </w:rPr>
        <w:t>long-term and trusted relationship between patients and providers</w:t>
      </w:r>
      <w:r w:rsidR="00466FE8" w:rsidRPr="0072514C">
        <w:rPr>
          <w:rFonts w:ascii="Times New Roman" w:hAnsi="Times New Roman" w:cs="Times New Roman"/>
          <w:sz w:val="24"/>
          <w:szCs w:val="24"/>
        </w:rPr>
        <w:t xml:space="preserve">. </w:t>
      </w:r>
      <w:r w:rsidR="0017213A" w:rsidRPr="0072514C">
        <w:rPr>
          <w:rFonts w:ascii="Times New Roman" w:hAnsi="Times New Roman" w:cs="Times New Roman"/>
          <w:sz w:val="24"/>
          <w:szCs w:val="24"/>
        </w:rPr>
        <w:t>Given that</w:t>
      </w:r>
      <w:r w:rsidR="00A04D16" w:rsidRPr="0072514C">
        <w:rPr>
          <w:rFonts w:ascii="Times New Roman" w:hAnsi="Times New Roman" w:cs="Times New Roman"/>
          <w:sz w:val="24"/>
          <w:szCs w:val="24"/>
        </w:rPr>
        <w:t xml:space="preserve"> the state- or territory-level variation can masks local-level variation </w:t>
      </w:r>
      <w:r w:rsidR="0017213A"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&lt;EndNote&gt;&lt;Cite&gt;&lt;Author&gt;Hernandez&lt;/Author&gt;&lt;Year&gt;2018&lt;/Year&gt;&lt;RecNum&gt;528&lt;/RecNum&gt;&lt;DisplayText&gt;[17]&lt;/DisplayText&gt;&lt;record&gt;&lt;rec-number&gt;528&lt;/rec-number&gt;&lt;foreign-keys&gt;&lt;key app="EN" db-id="edrdpw29wxw296esez85fr9aars2sexzd9er" timestamp="1543054945"&gt;528&lt;/key&gt;&lt;/foreign-keys&gt;&lt;ref-type name="Journal Article"&gt;17&lt;/ref-type&gt;&lt;contributors&gt;&lt;authors&gt;&lt;author&gt;Hernandez, I.&lt;/author&gt;&lt;author&gt;He, M.&lt;/author&gt;&lt;author&gt;Zhang, Y.&lt;/author&gt;&lt;/authors&gt;&lt;/contributors&gt;&lt;auth-address&gt;Department of Pharmacy and Therapeutics, School of Pharmacy, University of Pittsburgh, 3501 Terrace St, Pittsburgh, PA 15261, USA. Electronic address: inh3@pitt.edu.&amp;#xD;Department of Pharmacy and Therapeutics, School of Pharmacy, University of Pittsburgh, 3501 Terrace St, Pittsburgh, PA 15261, USA.&amp;#xD;Department of Health Policy and Management, Graduate School of Public Health, University of Pittsburgh, 130 De Soto St, PA 15261 USA.&lt;/auth-address&gt;&lt;titles&gt;&lt;title&gt;Comparing state, regional, and local variation in concurrent opioid and benzodiazepine use&lt;/title&gt;&lt;secondary-title&gt;Drug Alcohol Depend&lt;/secondary-title&gt;&lt;alt-title&gt;Drug and alcohol dependence&lt;/alt-title&gt;&lt;/titles&gt;&lt;periodical&gt;&lt;full-title&gt;Drug Alcohol Depend&lt;/full-title&gt;&lt;abbr-1&gt;Drug and alcohol dependence&lt;/abbr-1&gt;&lt;/periodical&gt;&lt;alt-periodical&gt;&lt;full-title&gt;Drug Alcohol Depend&lt;/full-title&gt;&lt;abbr-1&gt;Drug and alcohol dependence&lt;/abbr-1&gt;&lt;/alt-periodical&gt;&lt;pages&gt;141-144&lt;/pages&gt;&lt;volume&gt;191&lt;/volume&gt;&lt;dates&gt;&lt;year&gt;2018&lt;/year&gt;&lt;pub-dates&gt;&lt;date&gt;Oct 1&lt;/date&gt;&lt;/pub-dates&gt;&lt;/dates&gt;&lt;isbn&gt;1879-0046 (Electronic)&amp;#xD;0376-8716 (Linking)&lt;/isbn&gt;&lt;accession-num&gt;30099175&lt;/accession-num&gt;&lt;urls&gt;&lt;related-urls&gt;&lt;url&gt;http://www.ncbi.nlm.nih.gov/pubmed/30099175&lt;/url&gt;&lt;/related-urls&gt;&lt;/urls&gt;&lt;electronic-resource-num&gt;10.1016/j.drugalcdep.2018.06.033&lt;/electronic-resource-num&gt;&lt;/record&gt;&lt;/Cite&gt;&lt;/EndNote&gt;</w:instrText>
      </w:r>
      <w:r w:rsidR="0017213A"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[17]</w:t>
      </w:r>
      <w:r w:rsidR="0017213A" w:rsidRPr="0072514C">
        <w:rPr>
          <w:rFonts w:ascii="Times New Roman" w:hAnsi="Times New Roman" w:cs="Times New Roman"/>
          <w:sz w:val="24"/>
          <w:szCs w:val="24"/>
        </w:rPr>
        <w:fldChar w:fldCharType="end"/>
      </w:r>
      <w:r w:rsidR="00A04D16" w:rsidRPr="0072514C">
        <w:rPr>
          <w:rFonts w:ascii="Times New Roman" w:hAnsi="Times New Roman" w:cs="Times New Roman"/>
          <w:sz w:val="24"/>
          <w:szCs w:val="24"/>
        </w:rPr>
        <w:t xml:space="preserve">, in addition to current federal and state level policy intervention, tailored program is needed for small geographical locations such as local government areas. </w:t>
      </w:r>
    </w:p>
    <w:p w:rsidR="0089473E" w:rsidRPr="0072514C" w:rsidRDefault="00E85C33" w:rsidP="00EC1FC8">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Understanding the underlying causes of concurrent use of opioids and benzodiazepines is an important step towards any efforts to reduce it. </w:t>
      </w:r>
      <w:r w:rsidR="00CA264B" w:rsidRPr="0072514C">
        <w:rPr>
          <w:rFonts w:ascii="Times New Roman" w:hAnsi="Times New Roman" w:cs="Times New Roman"/>
          <w:sz w:val="24"/>
          <w:szCs w:val="24"/>
        </w:rPr>
        <w:t xml:space="preserve">Literature suggests </w:t>
      </w:r>
      <w:r w:rsidR="00785B0B" w:rsidRPr="0072514C">
        <w:rPr>
          <w:rFonts w:ascii="Times New Roman" w:hAnsi="Times New Roman" w:cs="Times New Roman"/>
          <w:sz w:val="24"/>
          <w:szCs w:val="24"/>
        </w:rPr>
        <w:t xml:space="preserve">comorbidities </w:t>
      </w:r>
      <w:r w:rsidR="00CA264B" w:rsidRPr="0072514C">
        <w:rPr>
          <w:rFonts w:ascii="Times New Roman" w:hAnsi="Times New Roman" w:cs="Times New Roman"/>
          <w:sz w:val="24"/>
          <w:szCs w:val="24"/>
        </w:rPr>
        <w:t>such as</w:t>
      </w:r>
      <w:r w:rsidR="00785B0B" w:rsidRPr="0072514C">
        <w:rPr>
          <w:rFonts w:ascii="Times New Roman" w:hAnsi="Times New Roman" w:cs="Times New Roman"/>
          <w:sz w:val="24"/>
          <w:szCs w:val="24"/>
        </w:rPr>
        <w:t xml:space="preserve"> anxiety, depr</w:t>
      </w:r>
      <w:r w:rsidR="0040554F" w:rsidRPr="0072514C">
        <w:rPr>
          <w:rFonts w:ascii="Times New Roman" w:hAnsi="Times New Roman" w:cs="Times New Roman"/>
          <w:sz w:val="24"/>
          <w:szCs w:val="24"/>
        </w:rPr>
        <w:t xml:space="preserve">ession, insomnia and substance </w:t>
      </w:r>
      <w:r w:rsidR="00785B0B" w:rsidRPr="0072514C">
        <w:rPr>
          <w:rFonts w:ascii="Times New Roman" w:hAnsi="Times New Roman" w:cs="Times New Roman"/>
          <w:sz w:val="24"/>
          <w:szCs w:val="24"/>
        </w:rPr>
        <w:t>use</w:t>
      </w:r>
      <w:r w:rsidR="00CA264B" w:rsidRPr="0072514C">
        <w:rPr>
          <w:rFonts w:ascii="Times New Roman" w:hAnsi="Times New Roman" w:cs="Times New Roman"/>
          <w:sz w:val="24"/>
          <w:szCs w:val="24"/>
        </w:rPr>
        <w:t xml:space="preserve"> are common among patients with chronic pain </w:t>
      </w:r>
      <w:r w:rsidR="00CA264B" w:rsidRPr="0072514C">
        <w:rPr>
          <w:rFonts w:ascii="Times New Roman" w:hAnsi="Times New Roman" w:cs="Times New Roman"/>
          <w:sz w:val="24"/>
          <w:szCs w:val="24"/>
        </w:rPr>
        <w:fldChar w:fldCharType="begin">
          <w:fldData xml:space="preserve">PEVuZE5vdGU+PENpdGU+PEF1dGhvcj5Ib2xtZXM8L0F1dGhvcj48WWVhcj4yMDEzPC9ZZWFyPjxS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</w:fldData>
        </w:fldChar>
      </w:r>
      <w:r w:rsidR="00E91912" w:rsidRPr="0072514C">
        <w:rPr>
          <w:rFonts w:ascii="Times New Roman" w:hAnsi="Times New Roman" w:cs="Times New Roman"/>
          <w:sz w:val="24"/>
          <w:szCs w:val="24"/>
        </w:rPr>
        <w:instrText xml:space="preserve"> ADDIN EN.CITE </w:instrText>
      </w:r>
      <w:r w:rsidR="00E91912" w:rsidRPr="0072514C">
        <w:rPr>
          <w:rFonts w:ascii="Times New Roman" w:hAnsi="Times New Roman" w:cs="Times New Roman"/>
          <w:sz w:val="24"/>
          <w:szCs w:val="24"/>
        </w:rPr>
        <w:fldChar w:fldCharType="begin">
          <w:fldData xml:space="preserve">PEVuZE5vdGU+PENpdGU+PEF1dGhvcj5Ib2xtZXM8L0F1dGhvcj48WWVhcj4yMDEzPC9ZZWFyPjxS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</w:fldData>
        </w:fldChar>
      </w:r>
      <w:r w:rsidR="00E91912" w:rsidRPr="0072514C">
        <w:rPr>
          <w:rFonts w:ascii="Times New Roman" w:hAnsi="Times New Roman" w:cs="Times New Roman"/>
          <w:sz w:val="24"/>
          <w:szCs w:val="24"/>
        </w:rPr>
        <w:instrText xml:space="preserve"> ADDIN EN.CITE.DATA </w:instrText>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end"/>
      </w:r>
      <w:r w:rsidR="00CA264B" w:rsidRPr="0072514C">
        <w:rPr>
          <w:rFonts w:ascii="Times New Roman" w:hAnsi="Times New Roman" w:cs="Times New Roman"/>
          <w:sz w:val="24"/>
          <w:szCs w:val="24"/>
        </w:rPr>
      </w:r>
      <w:r w:rsidR="00CA264B"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[31,32]</w:t>
      </w:r>
      <w:r w:rsidR="00CA264B" w:rsidRPr="0072514C">
        <w:rPr>
          <w:rFonts w:ascii="Times New Roman" w:hAnsi="Times New Roman" w:cs="Times New Roman"/>
          <w:sz w:val="24"/>
          <w:szCs w:val="24"/>
        </w:rPr>
        <w:fldChar w:fldCharType="end"/>
      </w:r>
      <w:r w:rsidR="0040554F" w:rsidRPr="0072514C">
        <w:rPr>
          <w:rFonts w:ascii="Times New Roman" w:hAnsi="Times New Roman" w:cs="Times New Roman"/>
          <w:sz w:val="24"/>
          <w:szCs w:val="24"/>
        </w:rPr>
        <w:t>. As a result,</w:t>
      </w:r>
      <w:r w:rsidR="0038283B" w:rsidRPr="0072514C">
        <w:rPr>
          <w:rFonts w:ascii="Times New Roman" w:hAnsi="Times New Roman" w:cs="Times New Roman"/>
          <w:sz w:val="24"/>
          <w:szCs w:val="24"/>
        </w:rPr>
        <w:t xml:space="preserve"> along with </w:t>
      </w:r>
      <w:r w:rsidR="00785B0B" w:rsidRPr="0072514C">
        <w:rPr>
          <w:rFonts w:ascii="Times New Roman" w:hAnsi="Times New Roman" w:cs="Times New Roman"/>
          <w:sz w:val="24"/>
          <w:szCs w:val="24"/>
        </w:rPr>
        <w:t>pain relief</w:t>
      </w:r>
      <w:r w:rsidR="0038283B" w:rsidRPr="0072514C">
        <w:rPr>
          <w:rFonts w:ascii="Times New Roman" w:hAnsi="Times New Roman" w:cs="Times New Roman"/>
          <w:sz w:val="24"/>
          <w:szCs w:val="24"/>
        </w:rPr>
        <w:t>, t</w:t>
      </w:r>
      <w:r w:rsidR="00F6781B" w:rsidRPr="0072514C">
        <w:rPr>
          <w:rFonts w:ascii="Times New Roman" w:hAnsi="Times New Roman" w:cs="Times New Roman"/>
          <w:sz w:val="24"/>
          <w:szCs w:val="24"/>
        </w:rPr>
        <w:t>reatment for anxiety, depression and</w:t>
      </w:r>
      <w:r w:rsidR="00785B0B" w:rsidRPr="0072514C">
        <w:rPr>
          <w:rFonts w:ascii="Times New Roman" w:hAnsi="Times New Roman" w:cs="Times New Roman"/>
          <w:sz w:val="24"/>
          <w:szCs w:val="24"/>
        </w:rPr>
        <w:t xml:space="preserve"> sleep </w:t>
      </w:r>
      <w:r w:rsidR="00F6781B" w:rsidRPr="0072514C">
        <w:rPr>
          <w:rFonts w:ascii="Times New Roman" w:hAnsi="Times New Roman" w:cs="Times New Roman"/>
          <w:sz w:val="24"/>
          <w:szCs w:val="24"/>
        </w:rPr>
        <w:t>disorder are also important and</w:t>
      </w:r>
      <w:r w:rsidR="00785B0B" w:rsidRPr="0072514C">
        <w:rPr>
          <w:rFonts w:ascii="Times New Roman" w:hAnsi="Times New Roman" w:cs="Times New Roman"/>
          <w:sz w:val="24"/>
          <w:szCs w:val="24"/>
        </w:rPr>
        <w:t xml:space="preserve"> require</w:t>
      </w:r>
      <w:r w:rsidR="00F6781B" w:rsidRPr="0072514C">
        <w:rPr>
          <w:rFonts w:ascii="Times New Roman" w:hAnsi="Times New Roman" w:cs="Times New Roman"/>
          <w:sz w:val="24"/>
          <w:szCs w:val="24"/>
        </w:rPr>
        <w:t>s</w:t>
      </w:r>
      <w:r w:rsidR="00785B0B" w:rsidRPr="0072514C">
        <w:rPr>
          <w:rFonts w:ascii="Times New Roman" w:hAnsi="Times New Roman" w:cs="Times New Roman"/>
          <w:sz w:val="24"/>
          <w:szCs w:val="24"/>
        </w:rPr>
        <w:t xml:space="preserve"> co-prescription of medications such as </w:t>
      </w:r>
      <w:r w:rsidR="00F6781B" w:rsidRPr="0072514C">
        <w:rPr>
          <w:rFonts w:ascii="Times New Roman" w:hAnsi="Times New Roman" w:cs="Times New Roman"/>
          <w:sz w:val="24"/>
          <w:szCs w:val="24"/>
        </w:rPr>
        <w:t>benzodiazepines</w:t>
      </w:r>
      <w:r w:rsidR="00785B0B" w:rsidRPr="0072514C">
        <w:rPr>
          <w:rFonts w:ascii="Times New Roman" w:hAnsi="Times New Roman" w:cs="Times New Roman"/>
          <w:sz w:val="24"/>
          <w:szCs w:val="24"/>
        </w:rPr>
        <w:t xml:space="preserve"> </w:t>
      </w:r>
      <w:r w:rsidR="00F6781B"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&lt;EndNote&gt;&lt;Cite&gt;&lt;Author&gt;Zin&lt;/Author&gt;&lt;Year&gt;2017&lt;/Year&gt;&lt;RecNum&gt;519&lt;/RecNum&gt;&lt;DisplayText&gt;[16]&lt;/DisplayText&gt;&lt;record&gt;&lt;rec-number&gt;519&lt;/rec-number&gt;&lt;foreign-keys&gt;&lt;key app="EN" db-id="edrdpw29wxw296esez85fr9aars2sexzd9er" timestamp="1542588792"&gt;519&lt;/key&gt;&lt;/foreign-keys&gt;&lt;ref-type name="Journal Article"&gt;17&lt;/ref-type&gt;&lt;contributors&gt;&lt;authors&gt;&lt;author&gt;Zin, C. S.&lt;/author&gt;&lt;author&gt;Ismail, F.&lt;/author&gt;&lt;/authors&gt;&lt;/contributors&gt;&lt;auth-address&gt;Kulliyyah of Pharmacy, International Islamic University Malaysia, Bandar Indera Mahkota, Kuantan, Pahang, Malaysia.&lt;/auth-address&gt;&lt;titles&gt;&lt;title&gt;Co-prescription of opioids with benzodiazepine and other co-medications among opioid users: differential in opioid doses&lt;/title&gt;&lt;secondary-title&gt;J Pain Res&lt;/secondary-title&gt;&lt;/titles&gt;&lt;periodical&gt;&lt;full-title&gt;J Pain Res&lt;/full-title&gt;&lt;/periodical&gt;&lt;pages&gt;249-257&lt;/pages&gt;&lt;volume&gt;10&lt;/volume&gt;&lt;edition&gt;2017/02/10&lt;/edition&gt;&lt;keywords&gt;&lt;keyword&gt;benzodiazepine&lt;/keyword&gt;&lt;keyword&gt;co-medication&lt;/keyword&gt;&lt;keyword&gt;co-prescription&lt;/keyword&gt;&lt;keyword&gt;opioid&lt;/keyword&gt;&lt;keyword&gt;opioid users&lt;/keyword&gt;&lt;keyword&gt;pain&lt;/keyword&gt;&lt;/keywords&gt;&lt;dates&gt;&lt;year&gt;2017&lt;/year&gt;&lt;/dates&gt;&lt;isbn&gt;1178-7090 (Print)&amp;#xD;1178-7090 (Linking)&lt;/isbn&gt;&lt;accession-num&gt;28182128&lt;/accession-num&gt;&lt;urls&gt;&lt;related-urls&gt;&lt;url&gt;https://www.ncbi.nlm.nih.gov/pubmed/28182128&lt;/url&gt;&lt;/related-urls&gt;&lt;/urls&gt;&lt;custom2&gt;PMC5279838&lt;/custom2&gt;&lt;electronic-resource-num&gt;10.2147/JPR.S122853&lt;/electronic-resource-num&gt;&lt;/record&gt;&lt;/Cite&gt;&lt;/EndNote&gt;</w:instrText>
      </w:r>
      <w:r w:rsidR="00F6781B"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[16]</w:t>
      </w:r>
      <w:r w:rsidR="00F6781B" w:rsidRPr="0072514C">
        <w:rPr>
          <w:rFonts w:ascii="Times New Roman" w:hAnsi="Times New Roman" w:cs="Times New Roman"/>
          <w:sz w:val="24"/>
          <w:szCs w:val="24"/>
        </w:rPr>
        <w:fldChar w:fldCharType="end"/>
      </w:r>
      <w:r w:rsidR="00F6781B" w:rsidRPr="0072514C">
        <w:rPr>
          <w:rFonts w:ascii="Times New Roman" w:hAnsi="Times New Roman" w:cs="Times New Roman"/>
          <w:sz w:val="24"/>
          <w:szCs w:val="24"/>
        </w:rPr>
        <w:t xml:space="preserve">. </w:t>
      </w:r>
      <w:r w:rsidR="0089473E" w:rsidRPr="0072514C">
        <w:rPr>
          <w:rFonts w:ascii="Times New Roman" w:hAnsi="Times New Roman" w:cs="Times New Roman"/>
          <w:sz w:val="24"/>
          <w:szCs w:val="24"/>
        </w:rPr>
        <w:t>However, it is not clear as to what ext</w:t>
      </w:r>
      <w:ins w:id="57" w:author="dewoller" w:date="2018-11-28T00:27:00Z">
        <w:r w:rsidR="00297F84">
          <w:rPr>
            <w:rFonts w:ascii="Times New Roman" w:hAnsi="Times New Roman" w:cs="Times New Roman"/>
            <w:sz w:val="24"/>
            <w:szCs w:val="24"/>
          </w:rPr>
          <w:t>e</w:t>
        </w:r>
      </w:ins>
      <w:del w:id="58" w:author="dewoller" w:date="2018-11-28T00:27:00Z">
        <w:r w:rsidR="0089473E" w:rsidRPr="0072514C" w:rsidDel="00297F84">
          <w:rPr>
            <w:rFonts w:ascii="Times New Roman" w:hAnsi="Times New Roman" w:cs="Times New Roman"/>
            <w:sz w:val="24"/>
            <w:szCs w:val="24"/>
          </w:rPr>
          <w:delText>a</w:delText>
        </w:r>
      </w:del>
      <w:r w:rsidR="0089473E" w:rsidRPr="0072514C">
        <w:rPr>
          <w:rFonts w:ascii="Times New Roman" w:hAnsi="Times New Roman" w:cs="Times New Roman"/>
          <w:sz w:val="24"/>
          <w:szCs w:val="24"/>
        </w:rPr>
        <w:t>nt the concurrent use of benzodiazepines and opioids is caused by psychiatric problems or as a therapeutic treatment of pain. Due c</w:t>
      </w:r>
      <w:r w:rsidR="0007162B" w:rsidRPr="0072514C">
        <w:rPr>
          <w:rFonts w:ascii="Times New Roman" w:hAnsi="Times New Roman" w:cs="Times New Roman"/>
          <w:sz w:val="24"/>
          <w:szCs w:val="24"/>
        </w:rPr>
        <w:t>aution is required, as the benefit may outweigh the harm from concurrent use. The C</w:t>
      </w:r>
      <w:r w:rsidR="00B16C86" w:rsidRPr="0072514C">
        <w:rPr>
          <w:rFonts w:ascii="Times New Roman" w:hAnsi="Times New Roman" w:cs="Times New Roman"/>
          <w:sz w:val="24"/>
          <w:szCs w:val="24"/>
        </w:rPr>
        <w:t>DC guideline says</w:t>
      </w:r>
      <w:r w:rsidR="00983751" w:rsidRPr="0072514C">
        <w:rPr>
          <w:rFonts w:ascii="Times New Roman" w:hAnsi="Times New Roman" w:cs="Times New Roman"/>
          <w:sz w:val="24"/>
          <w:szCs w:val="24"/>
        </w:rPr>
        <w:t xml:space="preserve"> </w:t>
      </w:r>
      <w:r w:rsidR="00B16C86" w:rsidRPr="0072514C">
        <w:rPr>
          <w:rFonts w:ascii="Times New Roman" w:hAnsi="Times New Roman" w:cs="Times New Roman"/>
          <w:sz w:val="24"/>
          <w:szCs w:val="24"/>
        </w:rPr>
        <w:t xml:space="preserve">that although there are circumstances when it might be appropriate to </w:t>
      </w:r>
      <w:r w:rsidR="0007162B" w:rsidRPr="0072514C">
        <w:rPr>
          <w:rFonts w:ascii="Times New Roman" w:hAnsi="Times New Roman" w:cs="Times New Roman"/>
          <w:sz w:val="24"/>
          <w:szCs w:val="24"/>
        </w:rPr>
        <w:t xml:space="preserve">concurrently </w:t>
      </w:r>
      <w:r w:rsidR="00B16C86" w:rsidRPr="0072514C">
        <w:rPr>
          <w:rFonts w:ascii="Times New Roman" w:hAnsi="Times New Roman" w:cs="Times New Roman"/>
          <w:sz w:val="24"/>
          <w:szCs w:val="24"/>
        </w:rPr>
        <w:t xml:space="preserve">prescribe opioids </w:t>
      </w:r>
      <w:r w:rsidR="0007162B" w:rsidRPr="0072514C">
        <w:rPr>
          <w:rFonts w:ascii="Times New Roman" w:hAnsi="Times New Roman" w:cs="Times New Roman"/>
          <w:sz w:val="24"/>
          <w:szCs w:val="24"/>
        </w:rPr>
        <w:t>and benzodiazepines</w:t>
      </w:r>
      <w:r w:rsidR="00B16C86" w:rsidRPr="0072514C">
        <w:rPr>
          <w:rFonts w:ascii="Times New Roman" w:hAnsi="Times New Roman" w:cs="Times New Roman"/>
          <w:sz w:val="24"/>
          <w:szCs w:val="24"/>
        </w:rPr>
        <w:t>, clinicians should avoid prescribing opioids and benzodiazepines concurrently whenever possible</w:t>
      </w:r>
      <w:r w:rsidR="0007162B" w:rsidRPr="0072514C">
        <w:rPr>
          <w:rFonts w:ascii="Times New Roman" w:hAnsi="Times New Roman" w:cs="Times New Roman"/>
          <w:sz w:val="24"/>
          <w:szCs w:val="24"/>
        </w:rPr>
        <w:t xml:space="preserve"> </w:t>
      </w:r>
      <w:r w:rsidR="0007162B" w:rsidRPr="0072514C">
        <w:rPr>
          <w:rFonts w:ascii="Times New Roman" w:hAnsi="Times New Roman" w:cs="Times New Roman"/>
          <w:sz w:val="24"/>
          <w:szCs w:val="24"/>
        </w:rPr>
        <w:fldChar w:fldCharType="begin">
          <w:fldData xml:space="preserve">PEVuZE5vdGU+PENpdGU+PEF1dGhvcj5Eb3dlbGw8L0F1dGhvcj48WWVhcj4yMDE2PC9ZZWFyPjxS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=
</w:fldData>
        </w:fldChar>
      </w:r>
      <w:r w:rsidR="003E2D07" w:rsidRPr="0072514C">
        <w:rPr>
          <w:rFonts w:ascii="Times New Roman" w:hAnsi="Times New Roman" w:cs="Times New Roman"/>
          <w:sz w:val="24"/>
          <w:szCs w:val="24"/>
        </w:rPr>
        <w:instrText xml:space="preserve"> ADDIN EN.CITE </w:instrText>
      </w:r>
      <w:r w:rsidR="003E2D07" w:rsidRPr="0072514C">
        <w:rPr>
          <w:rFonts w:ascii="Times New Roman" w:hAnsi="Times New Roman" w:cs="Times New Roman"/>
          <w:sz w:val="24"/>
          <w:szCs w:val="24"/>
        </w:rPr>
        <w:fldChar w:fldCharType="begin">
          <w:fldData xml:space="preserve">PEVuZE5vdGU+PENpdGU+PEF1dGhvcj5Eb3dlbGw8L0F1dGhvcj48WWVhcj4yMDE2PC9ZZWFyPjxS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=
</w:fldData>
        </w:fldChar>
      </w:r>
      <w:r w:rsidR="003E2D07" w:rsidRPr="0072514C">
        <w:rPr>
          <w:rFonts w:ascii="Times New Roman" w:hAnsi="Times New Roman" w:cs="Times New Roman"/>
          <w:sz w:val="24"/>
          <w:szCs w:val="24"/>
        </w:rPr>
        <w:instrText xml:space="preserve"> ADDIN EN.CITE.DATA </w:instrText>
      </w:r>
      <w:r w:rsidR="003E2D07" w:rsidRPr="0072514C">
        <w:rPr>
          <w:rFonts w:ascii="Times New Roman" w:hAnsi="Times New Roman" w:cs="Times New Roman"/>
          <w:sz w:val="24"/>
          <w:szCs w:val="24"/>
        </w:rPr>
      </w:r>
      <w:r w:rsidR="003E2D07" w:rsidRPr="0072514C">
        <w:rPr>
          <w:rFonts w:ascii="Times New Roman" w:hAnsi="Times New Roman" w:cs="Times New Roman"/>
          <w:sz w:val="24"/>
          <w:szCs w:val="24"/>
        </w:rPr>
        <w:fldChar w:fldCharType="end"/>
      </w:r>
      <w:r w:rsidR="0007162B" w:rsidRPr="0072514C">
        <w:rPr>
          <w:rFonts w:ascii="Times New Roman" w:hAnsi="Times New Roman" w:cs="Times New Roman"/>
          <w:sz w:val="24"/>
          <w:szCs w:val="24"/>
        </w:rPr>
      </w:r>
      <w:r w:rsidR="0007162B" w:rsidRPr="0072514C">
        <w:rPr>
          <w:rFonts w:ascii="Times New Roman" w:hAnsi="Times New Roman" w:cs="Times New Roman"/>
          <w:sz w:val="24"/>
          <w:szCs w:val="24"/>
        </w:rPr>
        <w:fldChar w:fldCharType="separate"/>
      </w:r>
      <w:r w:rsidR="003E2D07" w:rsidRPr="0072514C">
        <w:rPr>
          <w:rFonts w:ascii="Times New Roman" w:hAnsi="Times New Roman" w:cs="Times New Roman"/>
          <w:noProof/>
          <w:sz w:val="24"/>
          <w:szCs w:val="24"/>
        </w:rPr>
        <w:t>[9]</w:t>
      </w:r>
      <w:r w:rsidR="0007162B" w:rsidRPr="0072514C">
        <w:rPr>
          <w:rFonts w:ascii="Times New Roman" w:hAnsi="Times New Roman" w:cs="Times New Roman"/>
          <w:sz w:val="24"/>
          <w:szCs w:val="24"/>
        </w:rPr>
        <w:fldChar w:fldCharType="end"/>
      </w:r>
      <w:r w:rsidR="00B16C86" w:rsidRPr="0072514C">
        <w:rPr>
          <w:rFonts w:ascii="Times New Roman" w:hAnsi="Times New Roman" w:cs="Times New Roman"/>
          <w:sz w:val="24"/>
          <w:szCs w:val="24"/>
        </w:rPr>
        <w:t xml:space="preserve">. </w:t>
      </w:r>
    </w:p>
    <w:p w:rsidR="00EC1FC8" w:rsidRPr="0072514C" w:rsidRDefault="00EC1FC8" w:rsidP="00F6781B">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Our dataset did not have information about the prescribers or dispensers. As a result, we are unable to say as to what proportion of these concurrent prescribing were from the single provider. However, literature suggests, a majority of concurrent cases involved a single </w:t>
      </w:r>
      <w:r w:rsidRPr="0072514C">
        <w:rPr>
          <w:rFonts w:ascii="Times New Roman" w:hAnsi="Times New Roman" w:cs="Times New Roman"/>
          <w:sz w:val="24"/>
          <w:szCs w:val="24"/>
        </w:rPr>
        <w:lastRenderedPageBreak/>
        <w:t xml:space="preserve">provider prescribing both drugs within a short time window </w:t>
      </w:r>
      <w:r w:rsidRPr="0072514C">
        <w:rPr>
          <w:rFonts w:ascii="Times New Roman" w:hAnsi="Times New Roman" w:cs="Times New Roman"/>
          <w:sz w:val="24"/>
          <w:szCs w:val="24"/>
        </w:rPr>
        <w:fldChar w:fldCharType="begin">
          <w:fldData xml:space="preserve">PEVuZE5vdGU+PENpdGU+PEF1dGhvcj5Id2FuZzwvQXV0aG9yPjxZZWFyPjIwMTY8L1llYXI+PFJl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</w:fldData>
        </w:fldChar>
      </w:r>
      <w:r w:rsidR="003E2D07" w:rsidRPr="0072514C">
        <w:rPr>
          <w:rFonts w:ascii="Times New Roman" w:hAnsi="Times New Roman" w:cs="Times New Roman"/>
          <w:sz w:val="24"/>
          <w:szCs w:val="24"/>
        </w:rPr>
        <w:instrText xml:space="preserve"> ADDIN EN.CITE </w:instrText>
      </w:r>
      <w:r w:rsidR="003E2D07" w:rsidRPr="0072514C">
        <w:rPr>
          <w:rFonts w:ascii="Times New Roman" w:hAnsi="Times New Roman" w:cs="Times New Roman"/>
          <w:sz w:val="24"/>
          <w:szCs w:val="24"/>
        </w:rPr>
        <w:fldChar w:fldCharType="begin">
          <w:fldData xml:space="preserve">PEVuZE5vdGU+PENpdGU+PEF1dGhvcj5Id2FuZzwvQXV0aG9yPjxZZWFyPjIwMTY8L1llYXI+PFJl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</w:fldData>
        </w:fldChar>
      </w:r>
      <w:r w:rsidR="003E2D07" w:rsidRPr="0072514C">
        <w:rPr>
          <w:rFonts w:ascii="Times New Roman" w:hAnsi="Times New Roman" w:cs="Times New Roman"/>
          <w:sz w:val="24"/>
          <w:szCs w:val="24"/>
        </w:rPr>
        <w:instrText xml:space="preserve"> ADDIN EN.CITE.DATA </w:instrText>
      </w:r>
      <w:r w:rsidR="003E2D07" w:rsidRPr="0072514C">
        <w:rPr>
          <w:rFonts w:ascii="Times New Roman" w:hAnsi="Times New Roman" w:cs="Times New Roman"/>
          <w:sz w:val="24"/>
          <w:szCs w:val="24"/>
        </w:rPr>
      </w:r>
      <w:r w:rsidR="003E2D07" w:rsidRPr="0072514C">
        <w:rPr>
          <w:rFonts w:ascii="Times New Roman" w:hAnsi="Times New Roman" w:cs="Times New Roman"/>
          <w:sz w:val="24"/>
          <w:szCs w:val="24"/>
        </w:rPr>
        <w:fldChar w:fldCharType="end"/>
      </w:r>
      <w:r w:rsidRPr="0072514C">
        <w:rPr>
          <w:rFonts w:ascii="Times New Roman" w:hAnsi="Times New Roman" w:cs="Times New Roman"/>
          <w:sz w:val="24"/>
          <w:szCs w:val="24"/>
        </w:rPr>
      </w:r>
      <w:r w:rsidRPr="0072514C">
        <w:rPr>
          <w:rFonts w:ascii="Times New Roman" w:hAnsi="Times New Roman" w:cs="Times New Roman"/>
          <w:sz w:val="24"/>
          <w:szCs w:val="24"/>
        </w:rPr>
        <w:fldChar w:fldCharType="separate"/>
      </w:r>
      <w:r w:rsidR="003E2D07" w:rsidRPr="0072514C">
        <w:rPr>
          <w:rFonts w:ascii="Times New Roman" w:hAnsi="Times New Roman" w:cs="Times New Roman"/>
          <w:noProof/>
          <w:sz w:val="24"/>
          <w:szCs w:val="24"/>
        </w:rPr>
        <w:t>[8]</w:t>
      </w:r>
      <w:r w:rsidRPr="0072514C">
        <w:rPr>
          <w:rFonts w:ascii="Times New Roman" w:hAnsi="Times New Roman" w:cs="Times New Roman"/>
          <w:sz w:val="24"/>
          <w:szCs w:val="24"/>
        </w:rPr>
        <w:fldChar w:fldCharType="end"/>
      </w:r>
      <w:r w:rsidRPr="0072514C">
        <w:rPr>
          <w:rFonts w:ascii="Times New Roman" w:hAnsi="Times New Roman" w:cs="Times New Roman"/>
          <w:sz w:val="24"/>
          <w:szCs w:val="24"/>
        </w:rPr>
        <w:t xml:space="preserve">. This suggests the necessity for improved prescriber education, information about better alternative treatments and support in managing patients who use both of these drugs concurrently. In addition, further research is needed to assess the strategies to reduce co-prescribing and concurrent use of these drugs, as prescriber guidelines and education may not be sufficient. </w:t>
      </w:r>
    </w:p>
    <w:p w:rsidR="002B540A" w:rsidRPr="0072514C" w:rsidRDefault="008A2BFD" w:rsidP="00F74937">
      <w:pPr>
        <w:spacing w:line="360" w:lineRule="auto"/>
        <w:rPr>
          <w:rFonts w:ascii="Times New Roman" w:hAnsi="Times New Roman" w:cs="Times New Roman"/>
          <w:sz w:val="24"/>
          <w:szCs w:val="24"/>
        </w:rPr>
      </w:pPr>
      <w:r w:rsidRPr="0072514C">
        <w:rPr>
          <w:rFonts w:ascii="Times New Roman" w:hAnsi="Times New Roman" w:cs="Times New Roman"/>
          <w:sz w:val="24"/>
          <w:szCs w:val="24"/>
        </w:rPr>
        <w:t>Although it is unknown as to what proportion of these concurrent dispensing w</w:t>
      </w:r>
      <w:r w:rsidR="005A57F1" w:rsidRPr="0072514C">
        <w:rPr>
          <w:rFonts w:ascii="Times New Roman" w:hAnsi="Times New Roman" w:cs="Times New Roman"/>
          <w:sz w:val="24"/>
          <w:szCs w:val="24"/>
        </w:rPr>
        <w:t>ere</w:t>
      </w:r>
      <w:r w:rsidRPr="0072514C">
        <w:rPr>
          <w:rFonts w:ascii="Times New Roman" w:hAnsi="Times New Roman" w:cs="Times New Roman"/>
          <w:sz w:val="24"/>
          <w:szCs w:val="24"/>
        </w:rPr>
        <w:t xml:space="preserve"> </w:t>
      </w:r>
      <w:r w:rsidR="005A57F1" w:rsidRPr="0072514C">
        <w:rPr>
          <w:rFonts w:ascii="Times New Roman" w:hAnsi="Times New Roman" w:cs="Times New Roman"/>
          <w:sz w:val="24"/>
          <w:szCs w:val="24"/>
        </w:rPr>
        <w:t>attributable to prescription by several clinicians</w:t>
      </w:r>
      <w:r w:rsidR="00EF3140" w:rsidRPr="0072514C">
        <w:rPr>
          <w:rFonts w:ascii="Times New Roman" w:hAnsi="Times New Roman" w:cs="Times New Roman"/>
          <w:sz w:val="24"/>
          <w:szCs w:val="24"/>
        </w:rPr>
        <w:t xml:space="preserve"> in a small period</w:t>
      </w:r>
      <w:r w:rsidR="005A57F1" w:rsidRPr="0072514C">
        <w:rPr>
          <w:rFonts w:ascii="Times New Roman" w:hAnsi="Times New Roman" w:cs="Times New Roman"/>
          <w:sz w:val="24"/>
          <w:szCs w:val="24"/>
        </w:rPr>
        <w:t xml:space="preserve">, literature suggests a considerable part of these are due to inadequate information of the history of prescribing. </w:t>
      </w:r>
      <w:r w:rsidR="00DC1DFB" w:rsidRPr="0072514C">
        <w:rPr>
          <w:rFonts w:ascii="Times New Roman" w:hAnsi="Times New Roman" w:cs="Times New Roman"/>
          <w:sz w:val="24"/>
          <w:szCs w:val="24"/>
        </w:rPr>
        <w:t>A recent study</w:t>
      </w:r>
      <w:r w:rsidR="00BB51CF" w:rsidRPr="0072514C">
        <w:rPr>
          <w:rFonts w:ascii="Times New Roman" w:hAnsi="Times New Roman" w:cs="Times New Roman"/>
          <w:sz w:val="24"/>
          <w:szCs w:val="24"/>
        </w:rPr>
        <w:t xml:space="preserve"> showed that </w:t>
      </w:r>
      <w:r w:rsidR="00DC1DFB" w:rsidRPr="0072514C">
        <w:rPr>
          <w:rFonts w:ascii="Times New Roman" w:hAnsi="Times New Roman" w:cs="Times New Roman"/>
          <w:sz w:val="24"/>
          <w:szCs w:val="24"/>
        </w:rPr>
        <w:t xml:space="preserve">the </w:t>
      </w:r>
      <w:r w:rsidR="00BB51CF" w:rsidRPr="0072514C">
        <w:rPr>
          <w:rFonts w:ascii="Times New Roman" w:hAnsi="Times New Roman" w:cs="Times New Roman"/>
          <w:sz w:val="24"/>
          <w:szCs w:val="24"/>
        </w:rPr>
        <w:t>risk of overdose</w:t>
      </w:r>
      <w:r w:rsidR="00DC1DFB" w:rsidRPr="0072514C">
        <w:rPr>
          <w:rFonts w:ascii="Times New Roman" w:hAnsi="Times New Roman" w:cs="Times New Roman"/>
          <w:sz w:val="24"/>
          <w:szCs w:val="24"/>
        </w:rPr>
        <w:t xml:space="preserve"> increases with the numbers of opioid and benzodiazepine prescribers </w:t>
      </w:r>
      <w:r w:rsidR="00DC1DFB"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&lt;EndNote&gt;&lt;Cite&gt;&lt;Author&gt;Hernandez&lt;/Author&gt;&lt;Year&gt;2018&lt;/Year&gt;&lt;RecNum&gt;522&lt;/RecNum&gt;&lt;DisplayText&gt;[33]&lt;/DisplayText&gt;&lt;record&gt;&lt;rec-number&gt;522&lt;/rec-number&gt;&lt;foreign-keys&gt;&lt;key app="EN" db-id="edrdpw29wxw296esez85fr9aars2sexzd9er" timestamp="1542854553"&gt;522&lt;/key&gt;&lt;/foreign-keys&gt;&lt;ref-type name="Journal Article"&gt;17&lt;/ref-type&gt;&lt;contributors&gt;&lt;authors&gt;&lt;author&gt;Inmaculada Hernandez&lt;/author&gt;&lt;author&gt;Meiqi He&lt;/author&gt;&lt;author&gt;Maria M Brooks&lt;/author&gt;&lt;author&gt;Yuting Zhang&lt;/author&gt;&lt;/authors&gt;&lt;/contributors&gt;&lt;titles&gt;&lt;title&gt;Exposure-Response Association Between Concurrent Opioid and Benzodiazepine Use and Risk of Opioid-Related Overdose in Medicare Part D Beneficiaries&lt;/title&gt;&lt;secondary-title&gt;JAMA Network Open&lt;/secondary-title&gt;&lt;/titles&gt;&lt;periodical&gt;&lt;full-title&gt;JAMA Network Open&lt;/full-title&gt;&lt;/periodical&gt;&lt;pages&gt;1-12&lt;/pages&gt;&lt;volume&gt;1(2):e180919&lt;/volume&gt;&lt;dates&gt;&lt;year&gt;2018&lt;/year&gt;&lt;/dates&gt;&lt;urls&gt;&lt;/urls&gt;&lt;/record&gt;&lt;/Cite&gt;&lt;/EndNote&gt;</w:instrText>
      </w:r>
      <w:r w:rsidR="00DC1DFB"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[33]</w:t>
      </w:r>
      <w:r w:rsidR="00DC1DFB" w:rsidRPr="0072514C">
        <w:rPr>
          <w:rFonts w:ascii="Times New Roman" w:hAnsi="Times New Roman" w:cs="Times New Roman"/>
          <w:sz w:val="24"/>
          <w:szCs w:val="24"/>
        </w:rPr>
        <w:fldChar w:fldCharType="end"/>
      </w:r>
      <w:r w:rsidR="00DC1DFB" w:rsidRPr="0072514C">
        <w:rPr>
          <w:rFonts w:ascii="Times New Roman" w:hAnsi="Times New Roman" w:cs="Times New Roman"/>
          <w:sz w:val="24"/>
          <w:szCs w:val="24"/>
        </w:rPr>
        <w:t xml:space="preserve">. </w:t>
      </w:r>
      <w:r w:rsidR="005A57F1" w:rsidRPr="0072514C">
        <w:rPr>
          <w:rFonts w:ascii="Times New Roman" w:hAnsi="Times New Roman" w:cs="Times New Roman"/>
          <w:sz w:val="24"/>
          <w:szCs w:val="24"/>
        </w:rPr>
        <w:t xml:space="preserve">If the clinicians or pharmacists are unaware of the previous prescription/dispensing, they often need to rely on the information they receive from the patients. </w:t>
      </w:r>
      <w:r w:rsidR="00663C4F" w:rsidRPr="0072514C">
        <w:rPr>
          <w:rFonts w:ascii="Times New Roman" w:hAnsi="Times New Roman" w:cs="Times New Roman"/>
          <w:sz w:val="24"/>
          <w:szCs w:val="24"/>
        </w:rPr>
        <w:t>Although drug urine test is recommended when there are reasons for suspicion,</w:t>
      </w:r>
      <w:r w:rsidR="00EF3140" w:rsidRPr="0072514C">
        <w:rPr>
          <w:rFonts w:ascii="Times New Roman" w:hAnsi="Times New Roman" w:cs="Times New Roman"/>
          <w:sz w:val="24"/>
          <w:szCs w:val="24"/>
        </w:rPr>
        <w:t xml:space="preserve"> a range of challenges are involved in it</w:t>
      </w:r>
      <w:r w:rsidR="00663C4F" w:rsidRPr="0072514C">
        <w:rPr>
          <w:rFonts w:ascii="Times New Roman" w:hAnsi="Times New Roman" w:cs="Times New Roman"/>
          <w:sz w:val="24"/>
          <w:szCs w:val="24"/>
        </w:rPr>
        <w:t xml:space="preserve"> </w:t>
      </w:r>
      <w:r w:rsidR="00EF3140" w:rsidRPr="0072514C">
        <w:rPr>
          <w:rFonts w:ascii="Times New Roman" w:hAnsi="Times New Roman" w:cs="Times New Roman"/>
          <w:sz w:val="24"/>
          <w:szCs w:val="24"/>
        </w:rPr>
        <w:fldChar w:fldCharType="begin">
          <w:fldData xml:space="preserve">PEVuZE5vdGU+PENpdGU+PEF1dGhvcj5DZWFzYXI8L0F1dGhvcj48WWVhcj4yMDE2PC9ZZWFyPjxS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</w:fldData>
        </w:fldChar>
      </w:r>
      <w:r w:rsidR="00E91912" w:rsidRPr="0072514C">
        <w:rPr>
          <w:rFonts w:ascii="Times New Roman" w:hAnsi="Times New Roman" w:cs="Times New Roman"/>
          <w:sz w:val="24"/>
          <w:szCs w:val="24"/>
        </w:rPr>
        <w:instrText xml:space="preserve"> ADDIN EN.CITE </w:instrText>
      </w:r>
      <w:r w:rsidR="00E91912" w:rsidRPr="0072514C">
        <w:rPr>
          <w:rFonts w:ascii="Times New Roman" w:hAnsi="Times New Roman" w:cs="Times New Roman"/>
          <w:sz w:val="24"/>
          <w:szCs w:val="24"/>
        </w:rPr>
        <w:fldChar w:fldCharType="begin">
          <w:fldData xml:space="preserve">PEVuZE5vdGU+PENpdGU+PEF1dGhvcj5DZWFzYXI8L0F1dGhvcj48WWVhcj4yMDE2PC9ZZWFyPjxS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</w:fldData>
        </w:fldChar>
      </w:r>
      <w:r w:rsidR="00E91912" w:rsidRPr="0072514C">
        <w:rPr>
          <w:rFonts w:ascii="Times New Roman" w:hAnsi="Times New Roman" w:cs="Times New Roman"/>
          <w:sz w:val="24"/>
          <w:szCs w:val="24"/>
        </w:rPr>
        <w:instrText xml:space="preserve"> ADDIN EN.CITE.DATA </w:instrText>
      </w:r>
      <w:r w:rsidR="00E91912" w:rsidRPr="0072514C">
        <w:rPr>
          <w:rFonts w:ascii="Times New Roman" w:hAnsi="Times New Roman" w:cs="Times New Roman"/>
          <w:sz w:val="24"/>
          <w:szCs w:val="24"/>
        </w:rPr>
      </w:r>
      <w:r w:rsidR="00E91912" w:rsidRPr="0072514C">
        <w:rPr>
          <w:rFonts w:ascii="Times New Roman" w:hAnsi="Times New Roman" w:cs="Times New Roman"/>
          <w:sz w:val="24"/>
          <w:szCs w:val="24"/>
        </w:rPr>
        <w:fldChar w:fldCharType="end"/>
      </w:r>
      <w:r w:rsidR="00EF3140" w:rsidRPr="0072514C">
        <w:rPr>
          <w:rFonts w:ascii="Times New Roman" w:hAnsi="Times New Roman" w:cs="Times New Roman"/>
          <w:sz w:val="24"/>
          <w:szCs w:val="24"/>
        </w:rPr>
      </w:r>
      <w:r w:rsidR="00EF3140"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[34]</w:t>
      </w:r>
      <w:r w:rsidR="00EF3140" w:rsidRPr="0072514C">
        <w:rPr>
          <w:rFonts w:ascii="Times New Roman" w:hAnsi="Times New Roman" w:cs="Times New Roman"/>
          <w:sz w:val="24"/>
          <w:szCs w:val="24"/>
        </w:rPr>
        <w:fldChar w:fldCharType="end"/>
      </w:r>
      <w:r w:rsidR="00663C4F" w:rsidRPr="0072514C">
        <w:rPr>
          <w:rFonts w:ascii="Times New Roman" w:hAnsi="Times New Roman" w:cs="Times New Roman"/>
          <w:sz w:val="24"/>
          <w:szCs w:val="24"/>
        </w:rPr>
        <w:t xml:space="preserve">. </w:t>
      </w:r>
      <w:r w:rsidR="00EF3140" w:rsidRPr="0072514C">
        <w:rPr>
          <w:rFonts w:ascii="Times New Roman" w:hAnsi="Times New Roman" w:cs="Times New Roman"/>
          <w:sz w:val="24"/>
          <w:szCs w:val="24"/>
        </w:rPr>
        <w:t>These, together, possibly d</w:t>
      </w:r>
      <w:r w:rsidR="003E454E" w:rsidRPr="0072514C">
        <w:rPr>
          <w:rFonts w:ascii="Times New Roman" w:hAnsi="Times New Roman" w:cs="Times New Roman"/>
          <w:sz w:val="24"/>
          <w:szCs w:val="24"/>
        </w:rPr>
        <w:t xml:space="preserve">emonstrate the important role that fragmentation of care plays in the inappropriate </w:t>
      </w:r>
      <w:r w:rsidR="00EF3140" w:rsidRPr="0072514C">
        <w:rPr>
          <w:rFonts w:ascii="Times New Roman" w:hAnsi="Times New Roman" w:cs="Times New Roman"/>
          <w:sz w:val="24"/>
          <w:szCs w:val="24"/>
        </w:rPr>
        <w:t xml:space="preserve">and concurrent </w:t>
      </w:r>
      <w:r w:rsidR="003E454E" w:rsidRPr="0072514C">
        <w:rPr>
          <w:rFonts w:ascii="Times New Roman" w:hAnsi="Times New Roman" w:cs="Times New Roman"/>
          <w:sz w:val="24"/>
          <w:szCs w:val="24"/>
        </w:rPr>
        <w:t xml:space="preserve">use of opioids </w:t>
      </w:r>
      <w:r w:rsidR="00EF3140" w:rsidRPr="0072514C">
        <w:rPr>
          <w:rFonts w:ascii="Times New Roman" w:hAnsi="Times New Roman" w:cs="Times New Roman"/>
          <w:sz w:val="24"/>
          <w:szCs w:val="24"/>
        </w:rPr>
        <w:t xml:space="preserve">and benzodiazepines and </w:t>
      </w:r>
      <w:r w:rsidR="003E454E" w:rsidRPr="0072514C">
        <w:rPr>
          <w:rFonts w:ascii="Times New Roman" w:hAnsi="Times New Roman" w:cs="Times New Roman"/>
          <w:sz w:val="24"/>
          <w:szCs w:val="24"/>
        </w:rPr>
        <w:t xml:space="preserve">in the subsequent risk of </w:t>
      </w:r>
      <w:r w:rsidR="0063470E" w:rsidRPr="0072514C">
        <w:rPr>
          <w:rFonts w:ascii="Times New Roman" w:hAnsi="Times New Roman" w:cs="Times New Roman"/>
          <w:sz w:val="24"/>
          <w:szCs w:val="24"/>
        </w:rPr>
        <w:t xml:space="preserve">overdose </w:t>
      </w:r>
      <w:r w:rsidR="00F170A4" w:rsidRPr="0072514C">
        <w:rPr>
          <w:rFonts w:ascii="Times New Roman" w:hAnsi="Times New Roman" w:cs="Times New Roman"/>
          <w:sz w:val="24"/>
          <w:szCs w:val="24"/>
        </w:rPr>
        <w:t>and</w:t>
      </w:r>
      <w:r w:rsidR="003E454E" w:rsidRPr="0072514C">
        <w:rPr>
          <w:rFonts w:ascii="Times New Roman" w:hAnsi="Times New Roman" w:cs="Times New Roman"/>
          <w:sz w:val="24"/>
          <w:szCs w:val="24"/>
        </w:rPr>
        <w:t xml:space="preserve"> warrant the </w:t>
      </w:r>
      <w:r w:rsidR="00CF1724" w:rsidRPr="0072514C">
        <w:rPr>
          <w:rFonts w:ascii="Times New Roman" w:hAnsi="Times New Roman" w:cs="Times New Roman"/>
          <w:sz w:val="24"/>
          <w:szCs w:val="24"/>
        </w:rPr>
        <w:t>necessity</w:t>
      </w:r>
      <w:r w:rsidR="0063470E" w:rsidRPr="0072514C">
        <w:rPr>
          <w:rFonts w:ascii="Times New Roman" w:hAnsi="Times New Roman" w:cs="Times New Roman"/>
          <w:sz w:val="24"/>
          <w:szCs w:val="24"/>
        </w:rPr>
        <w:t xml:space="preserve"> of</w:t>
      </w:r>
      <w:r w:rsidR="00F170A4" w:rsidRPr="0072514C">
        <w:rPr>
          <w:rFonts w:ascii="Times New Roman" w:hAnsi="Times New Roman" w:cs="Times New Roman"/>
          <w:sz w:val="24"/>
          <w:szCs w:val="24"/>
        </w:rPr>
        <w:t xml:space="preserve"> introducing</w:t>
      </w:r>
      <w:r w:rsidR="0063470E" w:rsidRPr="0072514C">
        <w:rPr>
          <w:rFonts w:ascii="Times New Roman" w:hAnsi="Times New Roman" w:cs="Times New Roman"/>
          <w:sz w:val="24"/>
          <w:szCs w:val="24"/>
        </w:rPr>
        <w:t xml:space="preserve"> </w:t>
      </w:r>
      <w:r w:rsidR="00F170A4" w:rsidRPr="0072514C">
        <w:rPr>
          <w:rFonts w:ascii="Times New Roman" w:hAnsi="Times New Roman" w:cs="Times New Roman"/>
          <w:sz w:val="24"/>
          <w:szCs w:val="24"/>
        </w:rPr>
        <w:t xml:space="preserve">real-time </w:t>
      </w:r>
      <w:r w:rsidR="003E454E" w:rsidRPr="0072514C">
        <w:rPr>
          <w:rFonts w:ascii="Times New Roman" w:hAnsi="Times New Roman" w:cs="Times New Roman"/>
          <w:sz w:val="24"/>
          <w:szCs w:val="24"/>
        </w:rPr>
        <w:t>prescription</w:t>
      </w:r>
      <w:r w:rsidR="0063470E" w:rsidRPr="0072514C">
        <w:rPr>
          <w:rFonts w:ascii="Times New Roman" w:hAnsi="Times New Roman" w:cs="Times New Roman"/>
          <w:sz w:val="24"/>
          <w:szCs w:val="24"/>
        </w:rPr>
        <w:t xml:space="preserve"> drug</w:t>
      </w:r>
      <w:r w:rsidR="003E454E" w:rsidRPr="0072514C">
        <w:rPr>
          <w:rFonts w:ascii="Times New Roman" w:hAnsi="Times New Roman" w:cs="Times New Roman"/>
          <w:sz w:val="24"/>
          <w:szCs w:val="24"/>
        </w:rPr>
        <w:t xml:space="preserve"> monitoring program</w:t>
      </w:r>
      <w:r w:rsidR="00F170A4" w:rsidRPr="0072514C">
        <w:rPr>
          <w:rFonts w:ascii="Times New Roman" w:hAnsi="Times New Roman" w:cs="Times New Roman"/>
          <w:sz w:val="24"/>
          <w:szCs w:val="24"/>
        </w:rPr>
        <w:t xml:space="preserve">. </w:t>
      </w:r>
      <w:r w:rsidR="00CF1724" w:rsidRPr="0072514C">
        <w:rPr>
          <w:rFonts w:ascii="Times New Roman" w:hAnsi="Times New Roman" w:cs="Times New Roman"/>
          <w:sz w:val="24"/>
          <w:szCs w:val="24"/>
        </w:rPr>
        <w:t xml:space="preserve">This computer based program helps physicians and pharmacists to check the history of prescription drugs of dependence before prescribing and dispensing </w:t>
      </w:r>
      <w:r w:rsidR="00CF1724"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&lt;EndNote&gt;&lt;Cite&gt;&lt;Author&gt;Islam&lt;/Author&gt;&lt;Year&gt;2014&lt;/Year&gt;&lt;RecNum&gt;132&lt;/RecNum&gt;&lt;DisplayText&gt;[35]&lt;/DisplayText&gt;&lt;record&gt;&lt;rec-number&gt;132&lt;/rec-number&gt;&lt;foreign-keys&gt;&lt;key app="EN" db-id="edrdpw29wxw296esez85fr9aars2sexzd9er" timestamp="1408277420"&gt;132&lt;/key&gt;&lt;/foreign-keys&gt;&lt;ref-type name="Journal Article"&gt;17&lt;/ref-type&gt;&lt;contributors&gt;&lt;authors&gt;&lt;author&gt;Islam, M. M.&lt;/author&gt;&lt;author&gt;McRae, I. S.&lt;/author&gt;&lt;/authors&gt;&lt;/contributors&gt;&lt;titles&gt;&lt;title&gt;An inevitable wave of prescription drug monitoring programs in the context of prescription opioids: pros, cons and tensions&lt;/title&gt;&lt;secondary-title&gt;BMC Pharmacol Toxicol&lt;/secondary-title&gt;&lt;alt-title&gt;BMC pharmacology &amp;amp; toxicology&lt;/alt-title&gt;&lt;/titles&gt;&lt;periodical&gt;&lt;full-title&gt;BMC Pharmacol Toxicol&lt;/full-title&gt;&lt;/periodical&gt;&lt;pages&gt;46&lt;/pages&gt;&lt;volume&gt;15&lt;/volume&gt;&lt;number&gt;1&lt;/number&gt;&lt;dates&gt;&lt;year&gt;2014&lt;/year&gt;&lt;pub-dates&gt;&lt;date&gt;Aug 16&lt;/date&gt;&lt;/pub-dates&gt;&lt;/dates&gt;&lt;isbn&gt;2050-6511 (Electronic)&amp;#xD;2050-6511 (Linking)&lt;/isbn&gt;&lt;accession-num&gt;25127880&lt;/accession-num&gt;&lt;urls&gt;&lt;related-urls&gt;&lt;url&gt;http://www.ncbi.nlm.nih.gov/pubmed/25127880&lt;/url&gt;&lt;/related-urls&gt;&lt;/urls&gt;&lt;electronic-resource-num&gt;10.1186/2050-6511-15-46&lt;/electronic-resource-num&gt;&lt;/record&gt;&lt;/Cite&gt;&lt;/EndNote&gt;</w:instrText>
      </w:r>
      <w:r w:rsidR="00CF1724"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[35]</w:t>
      </w:r>
      <w:r w:rsidR="00CF1724" w:rsidRPr="0072514C">
        <w:rPr>
          <w:rFonts w:ascii="Times New Roman" w:hAnsi="Times New Roman" w:cs="Times New Roman"/>
          <w:sz w:val="24"/>
          <w:szCs w:val="24"/>
        </w:rPr>
        <w:fldChar w:fldCharType="end"/>
      </w:r>
      <w:r w:rsidR="00CF1724" w:rsidRPr="0072514C">
        <w:rPr>
          <w:rFonts w:ascii="Times New Roman" w:hAnsi="Times New Roman" w:cs="Times New Roman"/>
          <w:sz w:val="24"/>
          <w:szCs w:val="24"/>
        </w:rPr>
        <w:t xml:space="preserve">. </w:t>
      </w:r>
      <w:r w:rsidR="00F170A4" w:rsidRPr="0072514C">
        <w:rPr>
          <w:rFonts w:ascii="Times New Roman" w:hAnsi="Times New Roman" w:cs="Times New Roman"/>
          <w:sz w:val="24"/>
          <w:szCs w:val="24"/>
        </w:rPr>
        <w:t xml:space="preserve">The good news is that some states are now implementing this program. Tasmania initiated such program first. Currently the Victorian government is implementing a similar program known as “SafeScript” </w:t>
      </w:r>
      <w:r w:rsidR="00F170A4"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&lt;EndNote&gt;&lt;Cite&gt;&lt;Author&gt;Victoria State Government&lt;/Author&gt;&lt;Year&gt;2018&lt;/Year&gt;&lt;RecNum&gt;488&lt;/RecNum&gt;&lt;DisplayText&gt;[36]&lt;/DisplayText&gt;&lt;record&gt;&lt;rec-number&gt;488&lt;/rec-number&gt;&lt;foreign-keys&gt;&lt;key app="EN" db-id="edrdpw29wxw296esez85fr9aars2sexzd9er" timestamp="1537017783"&gt;488&lt;/key&gt;&lt;/foreign-keys&gt;&lt;ref-type name="Web Page"&gt;12&lt;/ref-type&gt;&lt;contributors&gt;&lt;authors&gt;&lt;author&gt;Victoria State Government,&lt;/author&gt;&lt;/authors&gt;&lt;/contributors&gt;&lt;titles&gt;&lt;title&gt;SafeScript&lt;/title&gt;&lt;/titles&gt;&lt;dates&gt;&lt;year&gt;2018&lt;/year&gt;&lt;/dates&gt;&lt;urls&gt;&lt;related-urls&gt;&lt;url&gt;https://www2.health.vic.gov.au/public-health/drugs-and-poisons/safescript/about-safescript&lt;/url&gt;&lt;/related-urls&gt;&lt;/urls&gt;&lt;/record&gt;&lt;/Cite&gt;&lt;/EndNote&gt;</w:instrText>
      </w:r>
      <w:r w:rsidR="00F170A4"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[36]</w:t>
      </w:r>
      <w:r w:rsidR="00F170A4" w:rsidRPr="0072514C">
        <w:rPr>
          <w:rFonts w:ascii="Times New Roman" w:hAnsi="Times New Roman" w:cs="Times New Roman"/>
          <w:sz w:val="24"/>
          <w:szCs w:val="24"/>
        </w:rPr>
        <w:fldChar w:fldCharType="end"/>
      </w:r>
      <w:r w:rsidR="003B69B4" w:rsidRPr="0072514C">
        <w:rPr>
          <w:rFonts w:ascii="Times New Roman" w:hAnsi="Times New Roman" w:cs="Times New Roman"/>
          <w:sz w:val="24"/>
          <w:szCs w:val="24"/>
        </w:rPr>
        <w:t>.</w:t>
      </w:r>
      <w:r w:rsidR="00F170A4" w:rsidRPr="0072514C">
        <w:rPr>
          <w:rFonts w:ascii="Times New Roman" w:hAnsi="Times New Roman" w:cs="Times New Roman"/>
          <w:sz w:val="24"/>
          <w:szCs w:val="24"/>
        </w:rPr>
        <w:t xml:space="preserve"> The NSW government is </w:t>
      </w:r>
      <w:ins w:id="59" w:author="dewoller" w:date="2018-11-28T00:29:00Z">
        <w:r w:rsidR="00297F84">
          <w:rPr>
            <w:rFonts w:ascii="Times New Roman" w:hAnsi="Times New Roman" w:cs="Times New Roman"/>
            <w:sz w:val="24"/>
            <w:szCs w:val="24"/>
          </w:rPr>
          <w:t>a</w:t>
        </w:r>
      </w:ins>
      <w:r w:rsidR="00F170A4" w:rsidRPr="0072514C">
        <w:rPr>
          <w:rFonts w:ascii="Times New Roman" w:hAnsi="Times New Roman" w:cs="Times New Roman"/>
          <w:sz w:val="24"/>
          <w:szCs w:val="24"/>
        </w:rPr>
        <w:t xml:space="preserve">waiting </w:t>
      </w:r>
      <w:del w:id="60" w:author="dewoller" w:date="2018-11-28T00:29:00Z">
        <w:r w:rsidR="00F170A4" w:rsidRPr="0072514C" w:rsidDel="00297F84">
          <w:rPr>
            <w:rFonts w:ascii="Times New Roman" w:hAnsi="Times New Roman" w:cs="Times New Roman"/>
            <w:sz w:val="24"/>
            <w:szCs w:val="24"/>
          </w:rPr>
          <w:delText xml:space="preserve">for </w:delText>
        </w:r>
      </w:del>
      <w:r w:rsidR="00F170A4" w:rsidRPr="0072514C">
        <w:rPr>
          <w:rFonts w:ascii="Times New Roman" w:hAnsi="Times New Roman" w:cs="Times New Roman"/>
          <w:sz w:val="24"/>
          <w:szCs w:val="24"/>
        </w:rPr>
        <w:t xml:space="preserve">a nation-wide implementation of this program </w:t>
      </w:r>
      <w:r w:rsidR="00F170A4"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&lt;EndNote&gt;&lt;Cite&gt;&lt;Author&gt;Hayes&lt;/Author&gt;&lt;Year&gt;2018&lt;/Year&gt;&lt;RecNum&gt;489&lt;/RecNum&gt;&lt;DisplayText&gt;[37]&lt;/DisplayText&gt;&lt;record&gt;&lt;rec-number&gt;489&lt;/rec-number&gt;&lt;foreign-keys&gt;&lt;key app="EN" db-id="edrdpw29wxw296esez85fr9aars2sexzd9er" timestamp="1537020867"&gt;489&lt;/key&gt;&lt;/foreign-keys&gt;&lt;ref-type name="Web Page"&gt;12&lt;/ref-type&gt;&lt;contributors&gt;&lt;authors&gt;&lt;author&gt;Paul Hayes&lt;/author&gt;&lt;/authors&gt;&lt;/contributors&gt;&lt;titles&gt;&lt;title&gt;NSW push for real-time monitoring to reduce prescription drug misuse&lt;/title&gt;&lt;/titles&gt;&lt;dates&gt;&lt;year&gt;2018&lt;/year&gt;&lt;/dates&gt;&lt;urls&gt;&lt;related-urls&gt;&lt;url&gt;https://www.racgp.org.au/newsGP/Professional/NSW-push-for-real-time-monitoring-to-reduce-prescr&lt;/url&gt;&lt;/related-urls&gt;&lt;/urls&gt;&lt;/record&gt;&lt;/Cite&gt;&lt;/EndNote&gt;</w:instrText>
      </w:r>
      <w:r w:rsidR="00F170A4"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[37]</w:t>
      </w:r>
      <w:r w:rsidR="00F170A4" w:rsidRPr="0072514C">
        <w:rPr>
          <w:rFonts w:ascii="Times New Roman" w:hAnsi="Times New Roman" w:cs="Times New Roman"/>
          <w:sz w:val="24"/>
          <w:szCs w:val="24"/>
        </w:rPr>
        <w:fldChar w:fldCharType="end"/>
      </w:r>
      <w:r w:rsidR="00F170A4" w:rsidRPr="0072514C">
        <w:rPr>
          <w:rFonts w:ascii="Times New Roman" w:hAnsi="Times New Roman" w:cs="Times New Roman"/>
          <w:sz w:val="24"/>
          <w:szCs w:val="24"/>
        </w:rPr>
        <w:t xml:space="preserve">. </w:t>
      </w:r>
      <w:r w:rsidR="00EE331C" w:rsidRPr="0072514C">
        <w:rPr>
          <w:rFonts w:ascii="Times New Roman" w:hAnsi="Times New Roman" w:cs="Times New Roman"/>
          <w:sz w:val="24"/>
          <w:szCs w:val="24"/>
        </w:rPr>
        <w:t xml:space="preserve"> </w:t>
      </w:r>
    </w:p>
    <w:p w:rsidR="00B31B99" w:rsidRPr="0072514C" w:rsidRDefault="002B540A" w:rsidP="00F74937">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Our findings have some important implications from clinical, policy and research perspectives. Firstly, one of the important reasons for concurrent dispensing is a lack of consensus on co-prescribing of these medicines. The consensus opinions on the concurrent use of opioids and benzodiazepines varies from “contraindicated” to “only discussing the risk” </w:t>
      </w:r>
      <w:r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&lt;EndNote&gt;&lt;Cite&gt;&lt;Author&gt;Cheatle&lt;/Author&gt;&lt;Year&gt;2015&lt;/Year&gt;&lt;RecNum&gt;520&lt;/RecNum&gt;&lt;DisplayText&gt;[38]&lt;/DisplayText&gt;&lt;record&gt;&lt;rec-number&gt;520&lt;/rec-number&gt;&lt;foreign-keys&gt;&lt;key app="EN" db-id="edrdpw29wxw296esez85fr9aars2sexzd9er" timestamp="1542787462"&gt;520&lt;/key&gt;&lt;/foreign-keys&gt;&lt;ref-type name="Journal Article"&gt;17&lt;/ref-type&gt;&lt;contributors&gt;&lt;authors&gt;&lt;author&gt;Cheatle, M. D.&lt;/author&gt;&lt;author&gt;Shmuts, R.&lt;/author&gt;&lt;/authors&gt;&lt;/contributors&gt;&lt;auth-address&gt;Department of Psychiatry, Perelman School of Medicine, University of Pennsylvania, Philadelphia, Pennsylvania, USA.&lt;/auth-address&gt;&lt;titles&gt;&lt;title&gt;The risk and benefit of benzodiazepine use in patients with chronic pain&lt;/title&gt;&lt;secondary-title&gt;Pain Med&lt;/secondary-title&gt;&lt;/titles&gt;&lt;periodical&gt;&lt;full-title&gt;Pain Med&lt;/full-title&gt;&lt;/periodical&gt;&lt;pages&gt;219-21&lt;/pages&gt;&lt;volume&gt;16&lt;/volume&gt;&lt;number&gt;2&lt;/number&gt;&lt;edition&gt;2015/01/13&lt;/edition&gt;&lt;keywords&gt;&lt;keyword&gt;Analgesics, Opioid/*therapeutic use&lt;/keyword&gt;&lt;keyword&gt;Benzodiazepines/*therapeutic use&lt;/keyword&gt;&lt;keyword&gt;Chronic Pain/*drug therapy&lt;/keyword&gt;&lt;keyword&gt;Female&lt;/keyword&gt;&lt;keyword&gt;Humans&lt;/keyword&gt;&lt;keyword&gt;Male&lt;/keyword&gt;&lt;/keywords&gt;&lt;dates&gt;&lt;year&gt;2015&lt;/year&gt;&lt;pub-dates&gt;&lt;date&gt;Feb&lt;/date&gt;&lt;/pub-dates&gt;&lt;/dates&gt;&lt;isbn&gt;1526-4637 (Electronic)&amp;#xD;1526-2375 (Linking)&lt;/isbn&gt;&lt;accession-num&gt;25580877&lt;/accession-num&gt;&lt;urls&gt;&lt;related-urls&gt;&lt;url&gt;https://www.ncbi.nlm.nih.gov/pubmed/25580877&lt;/url&gt;&lt;/related-urls&gt;&lt;/urls&gt;&lt;electronic-resource-num&gt;10.1111/pme.12674&lt;/electronic-resource-num&gt;&lt;/record&gt;&lt;/Cite&gt;&lt;/EndNote&gt;</w:instrText>
      </w:r>
      <w:r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[38]</w:t>
      </w:r>
      <w:r w:rsidRPr="0072514C">
        <w:rPr>
          <w:rFonts w:ascii="Times New Roman" w:hAnsi="Times New Roman" w:cs="Times New Roman"/>
          <w:sz w:val="24"/>
          <w:szCs w:val="24"/>
        </w:rPr>
        <w:fldChar w:fldCharType="end"/>
      </w:r>
      <w:r w:rsidRPr="0072514C">
        <w:rPr>
          <w:rFonts w:ascii="Times New Roman" w:hAnsi="Times New Roman" w:cs="Times New Roman"/>
          <w:sz w:val="24"/>
          <w:szCs w:val="24"/>
        </w:rPr>
        <w:t xml:space="preserve">. Given that the risk of overdose was highest on the first days of concurrent opioid and benzodiazepine use </w:t>
      </w:r>
      <w:r w:rsidRPr="0072514C">
        <w:rPr>
          <w:rFonts w:ascii="Times New Roman" w:hAnsi="Times New Roman" w:cs="Times New Roman"/>
          <w:sz w:val="24"/>
          <w:szCs w:val="24"/>
        </w:rPr>
        <w:fldChar w:fldCharType="begin"/>
      </w:r>
      <w:r w:rsidR="00E91912" w:rsidRPr="0072514C">
        <w:rPr>
          <w:rFonts w:ascii="Times New Roman" w:hAnsi="Times New Roman" w:cs="Times New Roman"/>
          <w:sz w:val="24"/>
          <w:szCs w:val="24"/>
        </w:rPr>
        <w:instrText xml:space="preserve"> ADDIN EN.CITE &lt;EndNote&gt;&lt;Cite&gt;&lt;Author&gt;Hernandez&lt;/Author&gt;&lt;Year&gt;2018&lt;/Year&gt;&lt;RecNum&gt;522&lt;/RecNum&gt;&lt;DisplayText&gt;[33]&lt;/DisplayText&gt;&lt;record&gt;&lt;rec-number&gt;522&lt;/rec-number&gt;&lt;foreign-keys&gt;&lt;key app="EN" db-id="edrdpw29wxw296esez85fr9aars2sexzd9er" timestamp="1542854553"&gt;522&lt;/key&gt;&lt;/foreign-keys&gt;&lt;ref-type name="Journal Article"&gt;17&lt;/ref-type&gt;&lt;contributors&gt;&lt;authors&gt;&lt;author&gt;Inmaculada Hernandez&lt;/author&gt;&lt;author&gt;Meiqi He&lt;/author&gt;&lt;author&gt;Maria M Brooks&lt;/author&gt;&lt;author&gt;Yuting Zhang&lt;/author&gt;&lt;/authors&gt;&lt;/contributors&gt;&lt;titles&gt;&lt;title&gt;Exposure-Response Association Between Concurrent Opioid and Benzodiazepine Use and Risk of Opioid-Related Overdose in Medicare Part D Beneficiaries&lt;/title&gt;&lt;secondary-title&gt;JAMA Network Open&lt;/secondary-title&gt;&lt;/titles&gt;&lt;periodical&gt;&lt;full-title&gt;JAMA Network Open&lt;/full-title&gt;&lt;/periodical&gt;&lt;pages&gt;1-12&lt;/pages&gt;&lt;volume&gt;1(2):e180919&lt;/volume&gt;&lt;dates&gt;&lt;year&gt;2018&lt;/year&gt;&lt;/dates&gt;&lt;urls&gt;&lt;/urls&gt;&lt;/record&gt;&lt;/Cite&gt;&lt;/EndNote&gt;</w:instrText>
      </w:r>
      <w:r w:rsidRPr="0072514C">
        <w:rPr>
          <w:rFonts w:ascii="Times New Roman" w:hAnsi="Times New Roman" w:cs="Times New Roman"/>
          <w:sz w:val="24"/>
          <w:szCs w:val="24"/>
        </w:rPr>
        <w:fldChar w:fldCharType="separate"/>
      </w:r>
      <w:r w:rsidR="00E91912" w:rsidRPr="0072514C">
        <w:rPr>
          <w:rFonts w:ascii="Times New Roman" w:hAnsi="Times New Roman" w:cs="Times New Roman"/>
          <w:noProof/>
          <w:sz w:val="24"/>
          <w:szCs w:val="24"/>
        </w:rPr>
        <w:t>[33]</w:t>
      </w:r>
      <w:r w:rsidRPr="0072514C">
        <w:rPr>
          <w:rFonts w:ascii="Times New Roman" w:hAnsi="Times New Roman" w:cs="Times New Roman"/>
          <w:sz w:val="24"/>
          <w:szCs w:val="24"/>
        </w:rPr>
        <w:fldChar w:fldCharType="end"/>
      </w:r>
      <w:r w:rsidRPr="0072514C">
        <w:rPr>
          <w:rFonts w:ascii="Times New Roman" w:hAnsi="Times New Roman" w:cs="Times New Roman"/>
          <w:sz w:val="24"/>
          <w:szCs w:val="24"/>
        </w:rPr>
        <w:t>, clinicians should avoid</w:t>
      </w:r>
      <w:del w:id="61" w:author="dewoller" w:date="2018-11-28T00:29:00Z">
        <w:r w:rsidRPr="0072514C" w:rsidDel="00297F84">
          <w:rPr>
            <w:rFonts w:ascii="Times New Roman" w:hAnsi="Times New Roman" w:cs="Times New Roman"/>
            <w:sz w:val="24"/>
            <w:szCs w:val="24"/>
          </w:rPr>
          <w:delText>:</w:delText>
        </w:r>
      </w:del>
      <w:r w:rsidRPr="0072514C">
        <w:rPr>
          <w:rFonts w:ascii="Times New Roman" w:hAnsi="Times New Roman" w:cs="Times New Roman"/>
          <w:sz w:val="24"/>
          <w:szCs w:val="24"/>
        </w:rPr>
        <w:t xml:space="preserve"> concurrent prescribing of these medicines, prescribing benzodiazepines to patients using opioids or other way around. Secondly, </w:t>
      </w:r>
      <w:r w:rsidR="00B31B99" w:rsidRPr="0072514C">
        <w:rPr>
          <w:rFonts w:ascii="Times New Roman" w:hAnsi="Times New Roman" w:cs="Times New Roman"/>
          <w:sz w:val="24"/>
          <w:szCs w:val="24"/>
        </w:rPr>
        <w:t xml:space="preserve">from the policy perspective, it is important to ensure that the clinicians have access to the history of medication use by the patients, </w:t>
      </w:r>
      <w:r w:rsidR="002C0864" w:rsidRPr="0072514C">
        <w:rPr>
          <w:rFonts w:ascii="Times New Roman" w:hAnsi="Times New Roman" w:cs="Times New Roman"/>
          <w:sz w:val="24"/>
          <w:szCs w:val="24"/>
        </w:rPr>
        <w:t>and clinicians are aware of risks involved. Also, p</w:t>
      </w:r>
      <w:r w:rsidR="00B31B99" w:rsidRPr="0072514C">
        <w:rPr>
          <w:rFonts w:ascii="Times New Roman" w:hAnsi="Times New Roman" w:cs="Times New Roman"/>
          <w:sz w:val="24"/>
          <w:szCs w:val="24"/>
        </w:rPr>
        <w:t>olicymakers and healthcare systems should equally focus on benzodiazepine prescribing and dispensing practice along with the current focus on opioid prescribing</w:t>
      </w:r>
      <w:r w:rsidR="002C0864" w:rsidRPr="0072514C">
        <w:rPr>
          <w:rFonts w:ascii="Times New Roman" w:hAnsi="Times New Roman" w:cs="Times New Roman"/>
          <w:sz w:val="24"/>
          <w:szCs w:val="24"/>
        </w:rPr>
        <w:t xml:space="preserve"> </w:t>
      </w:r>
      <w:r w:rsidR="002C0864" w:rsidRPr="0072514C">
        <w:rPr>
          <w:rFonts w:ascii="Times New Roman" w:hAnsi="Times New Roman" w:cs="Times New Roman"/>
          <w:sz w:val="24"/>
          <w:szCs w:val="24"/>
        </w:rPr>
        <w:fldChar w:fldCharType="begin">
          <w:fldData xml:space="preserve">PEVuZE5vdGU+PENpdGU+PEF1dGhvcj5TdW48L0F1dGhvcj48WWVhcj4yMDE3PC9ZZWFyPjxSZWNO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</w:fldData>
        </w:fldChar>
      </w:r>
      <w:r w:rsidR="003E2D07" w:rsidRPr="0072514C">
        <w:rPr>
          <w:rFonts w:ascii="Times New Roman" w:hAnsi="Times New Roman" w:cs="Times New Roman"/>
          <w:sz w:val="24"/>
          <w:szCs w:val="24"/>
        </w:rPr>
        <w:instrText xml:space="preserve"> ADDIN EN.CITE </w:instrText>
      </w:r>
      <w:r w:rsidR="003E2D07" w:rsidRPr="0072514C">
        <w:rPr>
          <w:rFonts w:ascii="Times New Roman" w:hAnsi="Times New Roman" w:cs="Times New Roman"/>
          <w:sz w:val="24"/>
          <w:szCs w:val="24"/>
        </w:rPr>
        <w:fldChar w:fldCharType="begin">
          <w:fldData xml:space="preserve">PEVuZE5vdGU+PENpdGU+PEF1dGhvcj5TdW48L0F1dGhvcj48WWVhcj4yMDE3PC9ZZWFyPjxSZWNO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</w:fldData>
        </w:fldChar>
      </w:r>
      <w:r w:rsidR="003E2D07" w:rsidRPr="0072514C">
        <w:rPr>
          <w:rFonts w:ascii="Times New Roman" w:hAnsi="Times New Roman" w:cs="Times New Roman"/>
          <w:sz w:val="24"/>
          <w:szCs w:val="24"/>
        </w:rPr>
        <w:instrText xml:space="preserve"> ADDIN EN.CITE.DATA </w:instrText>
      </w:r>
      <w:r w:rsidR="003E2D07" w:rsidRPr="0072514C">
        <w:rPr>
          <w:rFonts w:ascii="Times New Roman" w:hAnsi="Times New Roman" w:cs="Times New Roman"/>
          <w:sz w:val="24"/>
          <w:szCs w:val="24"/>
        </w:rPr>
      </w:r>
      <w:r w:rsidR="003E2D07" w:rsidRPr="0072514C">
        <w:rPr>
          <w:rFonts w:ascii="Times New Roman" w:hAnsi="Times New Roman" w:cs="Times New Roman"/>
          <w:sz w:val="24"/>
          <w:szCs w:val="24"/>
        </w:rPr>
        <w:fldChar w:fldCharType="end"/>
      </w:r>
      <w:r w:rsidR="002C0864" w:rsidRPr="0072514C">
        <w:rPr>
          <w:rFonts w:ascii="Times New Roman" w:hAnsi="Times New Roman" w:cs="Times New Roman"/>
          <w:sz w:val="24"/>
          <w:szCs w:val="24"/>
        </w:rPr>
      </w:r>
      <w:r w:rsidR="002C0864" w:rsidRPr="0072514C">
        <w:rPr>
          <w:rFonts w:ascii="Times New Roman" w:hAnsi="Times New Roman" w:cs="Times New Roman"/>
          <w:sz w:val="24"/>
          <w:szCs w:val="24"/>
        </w:rPr>
        <w:fldChar w:fldCharType="separate"/>
      </w:r>
      <w:r w:rsidR="003E2D07" w:rsidRPr="0072514C">
        <w:rPr>
          <w:rFonts w:ascii="Times New Roman" w:hAnsi="Times New Roman" w:cs="Times New Roman"/>
          <w:noProof/>
          <w:sz w:val="24"/>
          <w:szCs w:val="24"/>
        </w:rPr>
        <w:t>[4]</w:t>
      </w:r>
      <w:r w:rsidR="002C0864" w:rsidRPr="0072514C">
        <w:rPr>
          <w:rFonts w:ascii="Times New Roman" w:hAnsi="Times New Roman" w:cs="Times New Roman"/>
          <w:sz w:val="24"/>
          <w:szCs w:val="24"/>
        </w:rPr>
        <w:fldChar w:fldCharType="end"/>
      </w:r>
      <w:r w:rsidR="00B31B99" w:rsidRPr="0072514C">
        <w:rPr>
          <w:rFonts w:ascii="Times New Roman" w:hAnsi="Times New Roman" w:cs="Times New Roman"/>
          <w:sz w:val="24"/>
          <w:szCs w:val="24"/>
        </w:rPr>
        <w:t>.</w:t>
      </w:r>
      <w:r w:rsidRPr="0072514C">
        <w:rPr>
          <w:rFonts w:ascii="Times New Roman" w:hAnsi="Times New Roman" w:cs="Times New Roman"/>
          <w:sz w:val="24"/>
          <w:szCs w:val="24"/>
        </w:rPr>
        <w:t xml:space="preserve"> Thirdly, further </w:t>
      </w:r>
      <w:r w:rsidR="00637245" w:rsidRPr="0072514C">
        <w:rPr>
          <w:rFonts w:ascii="Times New Roman" w:hAnsi="Times New Roman" w:cs="Times New Roman"/>
          <w:sz w:val="24"/>
          <w:szCs w:val="24"/>
        </w:rPr>
        <w:t>research is needed to identify</w:t>
      </w:r>
      <w:r w:rsidRPr="0072514C">
        <w:rPr>
          <w:rFonts w:ascii="Times New Roman" w:hAnsi="Times New Roman" w:cs="Times New Roman"/>
          <w:sz w:val="24"/>
          <w:szCs w:val="24"/>
        </w:rPr>
        <w:t xml:space="preserve"> the precise reasons for co-prescribing</w:t>
      </w:r>
      <w:r w:rsidR="00637245" w:rsidRPr="0072514C">
        <w:rPr>
          <w:rFonts w:ascii="Times New Roman" w:hAnsi="Times New Roman" w:cs="Times New Roman"/>
          <w:sz w:val="24"/>
          <w:szCs w:val="24"/>
        </w:rPr>
        <w:t xml:space="preserve"> in </w:t>
      </w:r>
      <w:r w:rsidR="00637245" w:rsidRPr="0072514C">
        <w:rPr>
          <w:rFonts w:ascii="Times New Roman" w:hAnsi="Times New Roman" w:cs="Times New Roman"/>
          <w:sz w:val="24"/>
          <w:szCs w:val="24"/>
        </w:rPr>
        <w:lastRenderedPageBreak/>
        <w:t>population level</w:t>
      </w:r>
      <w:r w:rsidRPr="0072514C">
        <w:rPr>
          <w:rFonts w:ascii="Times New Roman" w:hAnsi="Times New Roman" w:cs="Times New Roman"/>
          <w:sz w:val="24"/>
          <w:szCs w:val="24"/>
        </w:rPr>
        <w:t xml:space="preserve">, </w:t>
      </w:r>
      <w:r w:rsidR="004B6A09" w:rsidRPr="0072514C">
        <w:rPr>
          <w:rFonts w:ascii="Times New Roman" w:hAnsi="Times New Roman" w:cs="Times New Roman"/>
          <w:sz w:val="24"/>
          <w:szCs w:val="24"/>
        </w:rPr>
        <w:t xml:space="preserve">reasons for </w:t>
      </w:r>
      <w:r w:rsidRPr="0072514C">
        <w:rPr>
          <w:rFonts w:ascii="Times New Roman" w:hAnsi="Times New Roman" w:cs="Times New Roman"/>
          <w:sz w:val="24"/>
          <w:szCs w:val="24"/>
        </w:rPr>
        <w:t>prescribing one</w:t>
      </w:r>
      <w:ins w:id="62" w:author="dewoller" w:date="2018-11-28T00:30:00Z">
        <w:r w:rsidR="00297F84">
          <w:rPr>
            <w:rFonts w:ascii="Times New Roman" w:hAnsi="Times New Roman" w:cs="Times New Roman"/>
            <w:sz w:val="24"/>
            <w:szCs w:val="24"/>
          </w:rPr>
          <w:t xml:space="preserve"> drug</w:t>
        </w:r>
      </w:ins>
      <w:r w:rsidRPr="0072514C">
        <w:rPr>
          <w:rFonts w:ascii="Times New Roman" w:hAnsi="Times New Roman" w:cs="Times New Roman"/>
          <w:sz w:val="24"/>
          <w:szCs w:val="24"/>
        </w:rPr>
        <w:t xml:space="preserve"> </w:t>
      </w:r>
      <w:ins w:id="63" w:author="dewoller" w:date="2018-11-28T00:30:00Z">
        <w:r w:rsidR="00297F84">
          <w:rPr>
            <w:rFonts w:ascii="Times New Roman" w:hAnsi="Times New Roman" w:cs="Times New Roman"/>
            <w:sz w:val="24"/>
            <w:szCs w:val="24"/>
          </w:rPr>
          <w:t xml:space="preserve">category </w:t>
        </w:r>
      </w:ins>
      <w:r w:rsidRPr="0072514C">
        <w:rPr>
          <w:rFonts w:ascii="Times New Roman" w:hAnsi="Times New Roman" w:cs="Times New Roman"/>
          <w:sz w:val="24"/>
          <w:szCs w:val="24"/>
        </w:rPr>
        <w:t xml:space="preserve">while </w:t>
      </w:r>
      <w:ins w:id="64" w:author="dewoller" w:date="2018-11-28T00:30:00Z">
        <w:r w:rsidR="00297F84">
          <w:rPr>
            <w:rFonts w:ascii="Times New Roman" w:hAnsi="Times New Roman" w:cs="Times New Roman"/>
            <w:sz w:val="24"/>
            <w:szCs w:val="24"/>
          </w:rPr>
          <w:t xml:space="preserve">a </w:t>
        </w:r>
      </w:ins>
      <w:r w:rsidRPr="0072514C">
        <w:rPr>
          <w:rFonts w:ascii="Times New Roman" w:hAnsi="Times New Roman" w:cs="Times New Roman"/>
          <w:sz w:val="24"/>
          <w:szCs w:val="24"/>
        </w:rPr>
        <w:t>patient is using the other,</w:t>
      </w:r>
      <w:r w:rsidR="00637245" w:rsidRPr="0072514C">
        <w:rPr>
          <w:rFonts w:ascii="Times New Roman" w:hAnsi="Times New Roman" w:cs="Times New Roman"/>
          <w:sz w:val="24"/>
          <w:szCs w:val="24"/>
        </w:rPr>
        <w:t xml:space="preserve"> and</w:t>
      </w:r>
      <w:r w:rsidRPr="0072514C">
        <w:rPr>
          <w:rFonts w:ascii="Times New Roman" w:hAnsi="Times New Roman" w:cs="Times New Roman"/>
          <w:sz w:val="24"/>
          <w:szCs w:val="24"/>
        </w:rPr>
        <w:t xml:space="preserve"> </w:t>
      </w:r>
      <w:r w:rsidR="00637245" w:rsidRPr="0072514C">
        <w:rPr>
          <w:rFonts w:ascii="Times New Roman" w:hAnsi="Times New Roman" w:cs="Times New Roman"/>
          <w:sz w:val="24"/>
          <w:szCs w:val="24"/>
        </w:rPr>
        <w:t xml:space="preserve">evaluate </w:t>
      </w:r>
      <w:del w:id="65" w:author="dewoller" w:date="2018-11-28T00:30:00Z">
        <w:r w:rsidR="00637245" w:rsidRPr="0072514C" w:rsidDel="00297F84">
          <w:rPr>
            <w:rFonts w:ascii="Times New Roman" w:hAnsi="Times New Roman" w:cs="Times New Roman"/>
            <w:sz w:val="24"/>
            <w:szCs w:val="24"/>
          </w:rPr>
          <w:delText xml:space="preserve">the </w:delText>
        </w:r>
      </w:del>
      <w:r w:rsidR="00637245" w:rsidRPr="0072514C">
        <w:rPr>
          <w:rFonts w:ascii="Times New Roman" w:hAnsi="Times New Roman" w:cs="Times New Roman"/>
          <w:sz w:val="24"/>
          <w:szCs w:val="24"/>
        </w:rPr>
        <w:t xml:space="preserve">interventions </w:t>
      </w:r>
      <w:del w:id="66" w:author="dewoller" w:date="2018-11-28T00:30:00Z">
        <w:r w:rsidR="00637245" w:rsidRPr="0072514C" w:rsidDel="00297F84">
          <w:rPr>
            <w:rFonts w:ascii="Times New Roman" w:hAnsi="Times New Roman" w:cs="Times New Roman"/>
            <w:sz w:val="24"/>
            <w:szCs w:val="24"/>
          </w:rPr>
          <w:delText xml:space="preserve">that </w:delText>
        </w:r>
      </w:del>
      <w:ins w:id="67" w:author="dewoller" w:date="2018-11-28T00:30:00Z">
        <w:r w:rsidR="00297F84">
          <w:rPr>
            <w:rFonts w:ascii="Times New Roman" w:hAnsi="Times New Roman" w:cs="Times New Roman"/>
            <w:sz w:val="24"/>
            <w:szCs w:val="24"/>
          </w:rPr>
          <w:t xml:space="preserve">which </w:t>
        </w:r>
      </w:ins>
      <w:r w:rsidR="00637245" w:rsidRPr="0072514C">
        <w:rPr>
          <w:rFonts w:ascii="Times New Roman" w:hAnsi="Times New Roman" w:cs="Times New Roman"/>
          <w:sz w:val="24"/>
          <w:szCs w:val="24"/>
        </w:rPr>
        <w:t xml:space="preserve">can reduce such practice. </w:t>
      </w:r>
    </w:p>
    <w:p w:rsidR="002753A6" w:rsidRPr="0072514C" w:rsidRDefault="00EE331C" w:rsidP="00F74937">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Our study has several strengths. Firstly, we examined concurrent use in a national sample that is broadly representative of the entire population in Australia. Secondly, we analysed national, state and LGA level dispensing. Thirdly, four-year’s unit record data helped to examine the temporal variation of concurrent use. </w:t>
      </w:r>
      <w:r w:rsidR="005F7D54" w:rsidRPr="0072514C">
        <w:rPr>
          <w:rFonts w:ascii="Times New Roman" w:hAnsi="Times New Roman" w:cs="Times New Roman"/>
          <w:sz w:val="24"/>
          <w:szCs w:val="24"/>
        </w:rPr>
        <w:t xml:space="preserve">Our study has also some limitations. </w:t>
      </w:r>
      <w:r w:rsidR="00F74937" w:rsidRPr="0072514C">
        <w:rPr>
          <w:rFonts w:ascii="Times New Roman" w:hAnsi="Times New Roman" w:cs="Times New Roman"/>
          <w:sz w:val="24"/>
          <w:szCs w:val="24"/>
        </w:rPr>
        <w:t>The DDD does not always correspond to the recommended daily dose for everybody. Also, opioids and benzodiazepines that were dispensed through private prescriptions or in hospitals were not captured in this dataset. We collected only limited set of variables. The spatial measure in concurrent use offer</w:t>
      </w:r>
      <w:r w:rsidR="006D20CB" w:rsidRPr="0072514C">
        <w:rPr>
          <w:rFonts w:ascii="Times New Roman" w:hAnsi="Times New Roman" w:cs="Times New Roman"/>
          <w:sz w:val="24"/>
          <w:szCs w:val="24"/>
        </w:rPr>
        <w:t>s</w:t>
      </w:r>
      <w:r w:rsidR="00F74937" w:rsidRPr="0072514C">
        <w:rPr>
          <w:rFonts w:ascii="Times New Roman" w:hAnsi="Times New Roman" w:cs="Times New Roman"/>
          <w:sz w:val="24"/>
          <w:szCs w:val="24"/>
        </w:rPr>
        <w:t xml:space="preserve"> only </w:t>
      </w:r>
      <w:r w:rsidR="006D20CB" w:rsidRPr="0072514C">
        <w:rPr>
          <w:rFonts w:ascii="Times New Roman" w:hAnsi="Times New Roman" w:cs="Times New Roman"/>
          <w:sz w:val="24"/>
          <w:szCs w:val="24"/>
        </w:rPr>
        <w:t>a summary</w:t>
      </w:r>
      <w:r w:rsidR="00F74937" w:rsidRPr="0072514C">
        <w:rPr>
          <w:rFonts w:ascii="Times New Roman" w:hAnsi="Times New Roman" w:cs="Times New Roman"/>
          <w:sz w:val="24"/>
          <w:szCs w:val="24"/>
        </w:rPr>
        <w:t xml:space="preserve"> index</w:t>
      </w:r>
      <w:r w:rsidR="006D20CB" w:rsidRPr="0072514C">
        <w:rPr>
          <w:rFonts w:ascii="Times New Roman" w:hAnsi="Times New Roman" w:cs="Times New Roman"/>
          <w:sz w:val="24"/>
          <w:szCs w:val="24"/>
        </w:rPr>
        <w:t xml:space="preserve"> and does not equally apply to everybody, as all people liv</w:t>
      </w:r>
      <w:r w:rsidR="00F74937" w:rsidRPr="0072514C">
        <w:rPr>
          <w:rFonts w:ascii="Times New Roman" w:hAnsi="Times New Roman" w:cs="Times New Roman"/>
          <w:sz w:val="24"/>
          <w:szCs w:val="24"/>
        </w:rPr>
        <w:t>ing an area</w:t>
      </w:r>
      <w:r w:rsidR="006D20CB" w:rsidRPr="0072514C">
        <w:rPr>
          <w:rFonts w:ascii="Times New Roman" w:hAnsi="Times New Roman" w:cs="Times New Roman"/>
          <w:sz w:val="24"/>
          <w:szCs w:val="24"/>
        </w:rPr>
        <w:t xml:space="preserve"> are not similar</w:t>
      </w:r>
      <w:r w:rsidR="00F74937" w:rsidRPr="0072514C">
        <w:rPr>
          <w:rFonts w:ascii="Times New Roman" w:hAnsi="Times New Roman" w:cs="Times New Roman"/>
          <w:sz w:val="24"/>
          <w:szCs w:val="24"/>
        </w:rPr>
        <w:t>.</w:t>
      </w:r>
    </w:p>
    <w:p w:rsidR="002753A6" w:rsidRPr="0072514C" w:rsidRDefault="001159E1" w:rsidP="00F74937">
      <w:pPr>
        <w:spacing w:line="360" w:lineRule="auto"/>
        <w:rPr>
          <w:rFonts w:ascii="Times New Roman" w:hAnsi="Times New Roman" w:cs="Times New Roman"/>
          <w:sz w:val="24"/>
          <w:szCs w:val="24"/>
        </w:rPr>
      </w:pPr>
      <w:r w:rsidRPr="0072514C">
        <w:rPr>
          <w:rFonts w:ascii="Times New Roman" w:hAnsi="Times New Roman" w:cs="Times New Roman"/>
          <w:sz w:val="24"/>
          <w:szCs w:val="24"/>
        </w:rPr>
        <w:t xml:space="preserve">In summary, </w:t>
      </w:r>
      <w:r w:rsidR="003946B6" w:rsidRPr="0072514C">
        <w:rPr>
          <w:rFonts w:ascii="Times New Roman" w:hAnsi="Times New Roman" w:cs="Times New Roman"/>
          <w:sz w:val="24"/>
          <w:szCs w:val="24"/>
        </w:rPr>
        <w:t xml:space="preserve">concurrent use of opioid and benzodiazepine was common in Australia. </w:t>
      </w:r>
      <w:r w:rsidR="001D47E8" w:rsidRPr="0072514C">
        <w:rPr>
          <w:rFonts w:ascii="Times New Roman" w:hAnsi="Times New Roman" w:cs="Times New Roman"/>
          <w:sz w:val="24"/>
          <w:szCs w:val="24"/>
        </w:rPr>
        <w:t xml:space="preserve">There were considerable variations across the states/territories and LGAs in terms of users who were dispensed these medicines concurrently. Women, senior citizens or those who were living in socio-economically disadvantaged areas were dominant groups of concurrent users. Further research is needed to examine the precise reasons of concurrent use and the interventions that can ameliorate those causes.  </w:t>
      </w:r>
    </w:p>
    <w:p w:rsidR="00E411AB" w:rsidRPr="0019516C" w:rsidRDefault="00785B0B" w:rsidP="00F86956">
      <w:pPr>
        <w:rPr>
          <w:b/>
        </w:rPr>
      </w:pPr>
      <w:r w:rsidRPr="0019516C">
        <w:rPr>
          <w:b/>
        </w:rPr>
        <w:t>References</w:t>
      </w:r>
    </w:p>
    <w:p w:rsidR="003111A4" w:rsidRPr="003111A4" w:rsidRDefault="00E411AB" w:rsidP="00282F9D">
      <w:pPr>
        <w:pStyle w:val="EndNoteBibliography"/>
        <w:spacing w:after="0"/>
        <w:ind w:left="426" w:hanging="426"/>
      </w:pPr>
      <w:r>
        <w:fldChar w:fldCharType="begin"/>
      </w:r>
      <w:r>
        <w:instrText xml:space="preserve"> ADDIN EN.REFLIST </w:instrText>
      </w:r>
      <w:r>
        <w:fldChar w:fldCharType="separate"/>
      </w:r>
      <w:r w:rsidR="003111A4" w:rsidRPr="003111A4">
        <w:t>1.</w:t>
      </w:r>
      <w:r w:rsidR="003111A4" w:rsidRPr="003111A4">
        <w:tab/>
        <w:t xml:space="preserve">Gomes, T.; Mamdani, M.M.; Dhalla, I.A.; Paterson, J.M.; Juurlink, D.N. Opioid dose and drug-related mortality in patients with nonmalignant pain. </w:t>
      </w:r>
      <w:r w:rsidR="003111A4" w:rsidRPr="003111A4">
        <w:rPr>
          <w:i/>
        </w:rPr>
        <w:t xml:space="preserve">Archives of internal medicine </w:t>
      </w:r>
      <w:r w:rsidR="003111A4" w:rsidRPr="003111A4">
        <w:rPr>
          <w:b/>
        </w:rPr>
        <w:t>2011</w:t>
      </w:r>
      <w:r w:rsidR="003111A4" w:rsidRPr="003111A4">
        <w:t xml:space="preserve">, </w:t>
      </w:r>
      <w:r w:rsidR="003111A4" w:rsidRPr="003111A4">
        <w:rPr>
          <w:i/>
        </w:rPr>
        <w:t>171</w:t>
      </w:r>
      <w:r w:rsidR="003111A4" w:rsidRPr="003111A4">
        <w:t>, 686-691.</w:t>
      </w:r>
    </w:p>
    <w:p w:rsidR="003111A4" w:rsidRPr="003111A4" w:rsidRDefault="003111A4" w:rsidP="00282F9D">
      <w:pPr>
        <w:pStyle w:val="EndNoteBibliography"/>
        <w:spacing w:after="0"/>
        <w:ind w:left="426" w:hanging="426"/>
      </w:pPr>
      <w:r w:rsidRPr="003111A4">
        <w:t>2.</w:t>
      </w:r>
      <w:r w:rsidRPr="003111A4">
        <w:tab/>
        <w:t xml:space="preserve">Dasgupta, N.; Funk, M.J.; Proescholdbell, S.; Hirsch, A.; Ribisl, K.M.; Marshall, S. Cohort study of the impact of high-dose opioid analgesics on overdose mortality. </w:t>
      </w:r>
      <w:r w:rsidRPr="003111A4">
        <w:rPr>
          <w:i/>
        </w:rPr>
        <w:t xml:space="preserve">Pain Med </w:t>
      </w:r>
      <w:r w:rsidRPr="003111A4">
        <w:rPr>
          <w:b/>
        </w:rPr>
        <w:t>2016</w:t>
      </w:r>
      <w:r w:rsidRPr="003111A4">
        <w:t xml:space="preserve">, </w:t>
      </w:r>
      <w:r w:rsidRPr="003111A4">
        <w:rPr>
          <w:i/>
        </w:rPr>
        <w:t>17</w:t>
      </w:r>
      <w:r w:rsidRPr="003111A4">
        <w:t>, 85-98.</w:t>
      </w:r>
    </w:p>
    <w:p w:rsidR="003111A4" w:rsidRPr="003111A4" w:rsidRDefault="003111A4" w:rsidP="00282F9D">
      <w:pPr>
        <w:pStyle w:val="EndNoteBibliography"/>
        <w:spacing w:after="0"/>
        <w:ind w:left="426" w:hanging="426"/>
      </w:pPr>
      <w:r w:rsidRPr="003111A4">
        <w:t>3.</w:t>
      </w:r>
      <w:r w:rsidRPr="003111A4">
        <w:tab/>
        <w:t xml:space="preserve">Jones, C.M.; McAninch, J.K. Emergency department visits and overdose deaths from combined use of opioids and benzodiazepines. </w:t>
      </w:r>
      <w:r w:rsidRPr="003111A4">
        <w:rPr>
          <w:i/>
        </w:rPr>
        <w:t xml:space="preserve">Am J Prev Med </w:t>
      </w:r>
      <w:r w:rsidRPr="003111A4">
        <w:rPr>
          <w:b/>
        </w:rPr>
        <w:t>2015</w:t>
      </w:r>
      <w:r w:rsidRPr="003111A4">
        <w:t xml:space="preserve">, </w:t>
      </w:r>
      <w:r w:rsidRPr="003111A4">
        <w:rPr>
          <w:i/>
        </w:rPr>
        <w:t>49</w:t>
      </w:r>
      <w:r w:rsidRPr="003111A4">
        <w:t>, 493-501.</w:t>
      </w:r>
    </w:p>
    <w:p w:rsidR="003111A4" w:rsidRPr="003111A4" w:rsidRDefault="003111A4" w:rsidP="00282F9D">
      <w:pPr>
        <w:pStyle w:val="EndNoteBibliography"/>
        <w:spacing w:after="0"/>
        <w:ind w:left="426" w:hanging="426"/>
      </w:pPr>
      <w:r w:rsidRPr="003111A4">
        <w:t>4.</w:t>
      </w:r>
      <w:r w:rsidRPr="003111A4">
        <w:tab/>
        <w:t xml:space="preserve">Sun, E.C.; Dixit, A.; Humphreys, K.; Darnall, B.D.; Baker, L.C.; Mackey, S. Association between concurrent use of prescription opioids and benzodiazepines and overdose: Retrospective analysis. </w:t>
      </w:r>
      <w:r w:rsidRPr="003111A4">
        <w:rPr>
          <w:i/>
        </w:rPr>
        <w:t xml:space="preserve">BMJ </w:t>
      </w:r>
      <w:r w:rsidRPr="003111A4">
        <w:rPr>
          <w:b/>
        </w:rPr>
        <w:t>2017</w:t>
      </w:r>
      <w:r w:rsidRPr="003111A4">
        <w:t xml:space="preserve">, </w:t>
      </w:r>
      <w:r w:rsidRPr="003111A4">
        <w:rPr>
          <w:i/>
        </w:rPr>
        <w:t>356</w:t>
      </w:r>
      <w:r w:rsidRPr="003111A4">
        <w:t>, j760.</w:t>
      </w:r>
    </w:p>
    <w:p w:rsidR="003111A4" w:rsidRPr="003111A4" w:rsidRDefault="003111A4" w:rsidP="00282F9D">
      <w:pPr>
        <w:pStyle w:val="EndNoteBibliography"/>
        <w:spacing w:after="0"/>
        <w:ind w:left="426" w:hanging="426"/>
      </w:pPr>
      <w:r w:rsidRPr="003111A4">
        <w:t>5.</w:t>
      </w:r>
      <w:r w:rsidRPr="003111A4">
        <w:tab/>
        <w:t xml:space="preserve">Zoorob, M.J. Polydrug epidemiology: Benzodiazepine prescribing and the drug overdose epidemic in the united states. </w:t>
      </w:r>
      <w:r w:rsidRPr="003111A4">
        <w:rPr>
          <w:i/>
        </w:rPr>
        <w:t xml:space="preserve">Pharmacoepidemiology and drug safety </w:t>
      </w:r>
      <w:r w:rsidRPr="003111A4">
        <w:rPr>
          <w:b/>
        </w:rPr>
        <w:t>2018</w:t>
      </w:r>
      <w:r w:rsidRPr="003111A4">
        <w:t xml:space="preserve">, </w:t>
      </w:r>
      <w:r w:rsidRPr="003111A4">
        <w:rPr>
          <w:i/>
        </w:rPr>
        <w:t>27</w:t>
      </w:r>
      <w:r w:rsidRPr="003111A4">
        <w:t>, 541-549.</w:t>
      </w:r>
    </w:p>
    <w:p w:rsidR="003111A4" w:rsidRPr="003111A4" w:rsidRDefault="003111A4" w:rsidP="00282F9D">
      <w:pPr>
        <w:pStyle w:val="EndNoteBibliography"/>
        <w:spacing w:after="0"/>
        <w:ind w:left="426" w:hanging="426"/>
      </w:pPr>
      <w:r w:rsidRPr="003111A4">
        <w:t>6.</w:t>
      </w:r>
      <w:r w:rsidRPr="003111A4">
        <w:tab/>
        <w:t xml:space="preserve">Wang, T.; Ma, J.; Wang, R.; Liu, Z.; Shi, J.; Lu, L.; Bao, Y. Poly-drug use of prescription medicine among people with opioid use disorder in china: A systematic review and meta-analysis. </w:t>
      </w:r>
      <w:r w:rsidRPr="003111A4">
        <w:rPr>
          <w:i/>
        </w:rPr>
        <w:t xml:space="preserve">Substance use &amp; misuse </w:t>
      </w:r>
      <w:r w:rsidRPr="003111A4">
        <w:rPr>
          <w:b/>
        </w:rPr>
        <w:t>2018</w:t>
      </w:r>
      <w:r w:rsidRPr="003111A4">
        <w:t xml:space="preserve">, </w:t>
      </w:r>
      <w:r w:rsidRPr="003111A4">
        <w:rPr>
          <w:i/>
        </w:rPr>
        <w:t>53</w:t>
      </w:r>
      <w:r w:rsidRPr="003111A4">
        <w:t>, 1117-1127.</w:t>
      </w:r>
    </w:p>
    <w:p w:rsidR="003111A4" w:rsidRPr="003111A4" w:rsidRDefault="003111A4" w:rsidP="00282F9D">
      <w:pPr>
        <w:pStyle w:val="EndNoteBibliography"/>
        <w:spacing w:after="0"/>
        <w:ind w:left="426" w:hanging="426"/>
      </w:pPr>
      <w:r w:rsidRPr="003111A4">
        <w:t>7.</w:t>
      </w:r>
      <w:r w:rsidRPr="003111A4">
        <w:tab/>
        <w:t xml:space="preserve">Nielsen, S.; Lintzeris, N.; Bruno, R.; Campbell, G.; Larance, B.; Hall, W.; Hoban, B.; Cohen, M.L.; Degenhardt, L. Benzodiazepine use among chronic pain patients prescribed opioids: Associations with pain, physical and mental health, and health service utilization. </w:t>
      </w:r>
      <w:r w:rsidRPr="003111A4">
        <w:rPr>
          <w:i/>
        </w:rPr>
        <w:t xml:space="preserve">Pain Med </w:t>
      </w:r>
      <w:r w:rsidRPr="003111A4">
        <w:rPr>
          <w:b/>
        </w:rPr>
        <w:t>2015</w:t>
      </w:r>
      <w:r w:rsidRPr="003111A4">
        <w:t xml:space="preserve">, </w:t>
      </w:r>
      <w:r w:rsidRPr="003111A4">
        <w:rPr>
          <w:i/>
        </w:rPr>
        <w:t>16</w:t>
      </w:r>
      <w:r w:rsidRPr="003111A4">
        <w:t>, 356-366.</w:t>
      </w:r>
    </w:p>
    <w:p w:rsidR="003111A4" w:rsidRPr="003111A4" w:rsidRDefault="003111A4" w:rsidP="00282F9D">
      <w:pPr>
        <w:pStyle w:val="EndNoteBibliography"/>
        <w:spacing w:after="0"/>
        <w:ind w:left="426" w:hanging="426"/>
      </w:pPr>
      <w:r w:rsidRPr="003111A4">
        <w:t>8.</w:t>
      </w:r>
      <w:r w:rsidRPr="003111A4">
        <w:tab/>
        <w:t xml:space="preserve">Hwang, C.S.; Kang, E.M.; Kornegay, C.J.; Staffa, J.A.; Jones, C.M.; McAninch, J.K. Trends in the concomitant prescribing of opioids and benzodiazepines, 2002-2014. </w:t>
      </w:r>
      <w:r w:rsidRPr="003111A4">
        <w:rPr>
          <w:i/>
        </w:rPr>
        <w:t xml:space="preserve">Am J Prev Med </w:t>
      </w:r>
      <w:r w:rsidRPr="003111A4">
        <w:rPr>
          <w:b/>
        </w:rPr>
        <w:t>2016</w:t>
      </w:r>
      <w:r w:rsidRPr="003111A4">
        <w:t xml:space="preserve">, </w:t>
      </w:r>
      <w:r w:rsidRPr="003111A4">
        <w:rPr>
          <w:i/>
        </w:rPr>
        <w:t>51</w:t>
      </w:r>
      <w:r w:rsidRPr="003111A4">
        <w:t>, 151-160.</w:t>
      </w:r>
    </w:p>
    <w:p w:rsidR="003111A4" w:rsidRPr="003111A4" w:rsidRDefault="003111A4" w:rsidP="00282F9D">
      <w:pPr>
        <w:pStyle w:val="EndNoteBibliography"/>
        <w:spacing w:after="0"/>
        <w:ind w:left="426" w:hanging="426"/>
      </w:pPr>
      <w:r w:rsidRPr="003111A4">
        <w:lastRenderedPageBreak/>
        <w:t>9.</w:t>
      </w:r>
      <w:r w:rsidRPr="003111A4">
        <w:tab/>
        <w:t xml:space="preserve">Dowell, D.; Haegerich, T.M.; Chou, R. Cdc guideline for prescribing opioids for chronic pain - united states, 2016. </w:t>
      </w:r>
      <w:r w:rsidRPr="003111A4">
        <w:rPr>
          <w:i/>
        </w:rPr>
        <w:t xml:space="preserve">MMWR. Recommendations and reports : Morbidity and mortality weekly report. Recommendations and reports </w:t>
      </w:r>
      <w:r w:rsidRPr="003111A4">
        <w:rPr>
          <w:b/>
        </w:rPr>
        <w:t>2016</w:t>
      </w:r>
      <w:r w:rsidRPr="003111A4">
        <w:t xml:space="preserve">, </w:t>
      </w:r>
      <w:r w:rsidRPr="003111A4">
        <w:rPr>
          <w:i/>
        </w:rPr>
        <w:t>65</w:t>
      </w:r>
      <w:r w:rsidRPr="003111A4">
        <w:t>, 1-49.</w:t>
      </w:r>
    </w:p>
    <w:p w:rsidR="003111A4" w:rsidRPr="003111A4" w:rsidRDefault="003111A4" w:rsidP="00282F9D">
      <w:pPr>
        <w:pStyle w:val="EndNoteBibliography"/>
        <w:spacing w:after="0"/>
        <w:ind w:left="426" w:hanging="426"/>
      </w:pPr>
      <w:r w:rsidRPr="003111A4">
        <w:t>10.</w:t>
      </w:r>
      <w:r w:rsidRPr="003111A4">
        <w:tab/>
        <w:t xml:space="preserve">U.S. Food &amp; Drug Administration. Fda drug safety communication: Fda warns about serious risks and death when combining opioid pain or cough medicines with benzodiazepines; requires its strongest warning. </w:t>
      </w:r>
      <w:hyperlink r:id="rId10" w:history="1">
        <w:r w:rsidRPr="003111A4">
          <w:rPr>
            <w:rStyle w:val="Hyperlink"/>
          </w:rPr>
          <w:t>https://www.fda.gov/Drugs/DrugSafety/ucm518473.htm</w:t>
        </w:r>
      </w:hyperlink>
      <w:r w:rsidRPr="003111A4">
        <w:t xml:space="preserve"> </w:t>
      </w:r>
    </w:p>
    <w:p w:rsidR="003111A4" w:rsidRPr="003111A4" w:rsidRDefault="003111A4" w:rsidP="00282F9D">
      <w:pPr>
        <w:pStyle w:val="EndNoteBibliography"/>
        <w:spacing w:after="0"/>
        <w:ind w:left="426" w:hanging="426"/>
      </w:pPr>
      <w:r w:rsidRPr="003111A4">
        <w:t>11.</w:t>
      </w:r>
      <w:r w:rsidRPr="003111A4">
        <w:tab/>
        <w:t xml:space="preserve">Lalic, S.; Ilomaki, J.; Bell, J.S.; Korhonen, M.J.; Gisev, N. Prevalence and incidence of prescription opioid analgesic use in australia. </w:t>
      </w:r>
      <w:r w:rsidRPr="003111A4">
        <w:rPr>
          <w:i/>
        </w:rPr>
        <w:t xml:space="preserve">Br J Clin Pharmacol </w:t>
      </w:r>
      <w:r w:rsidRPr="003111A4">
        <w:rPr>
          <w:b/>
        </w:rPr>
        <w:t>2018</w:t>
      </w:r>
      <w:r w:rsidRPr="003111A4">
        <w:t>.</w:t>
      </w:r>
    </w:p>
    <w:p w:rsidR="003111A4" w:rsidRPr="003111A4" w:rsidRDefault="003111A4" w:rsidP="00282F9D">
      <w:pPr>
        <w:pStyle w:val="EndNoteBibliography"/>
        <w:spacing w:after="0"/>
        <w:ind w:left="426" w:hanging="426"/>
      </w:pPr>
      <w:r w:rsidRPr="003111A4">
        <w:t>12.</w:t>
      </w:r>
      <w:r w:rsidRPr="003111A4">
        <w:tab/>
        <w:t xml:space="preserve">Australian Bureau of Statistics. Drug induced deaths in australia: A changing story (accessed online in november 2018). Available at: </w:t>
      </w:r>
      <w:bookmarkStart w:id="68" w:name="_GoBack"/>
      <w:r w:rsidR="00C86D61">
        <w:fldChar w:fldCharType="begin"/>
      </w:r>
      <w:r w:rsidR="00C86D61">
        <w:instrText xml:space="preserve"> HYPERLINK</w:instrText>
      </w:r>
      <w:r w:rsidR="00C86D61">
        <w:instrText xml:space="preserve"> "Http://www.Abs.Gov.Au/ausstats/abs@.Nsf/lookup/by%20subject/3303.0~2016~main%20features~drug%20induced%20deaths%20in%20australia~6" </w:instrText>
      </w:r>
      <w:r w:rsidR="00C86D61">
        <w:fldChar w:fldCharType="separate"/>
      </w:r>
      <w:r w:rsidRPr="003111A4">
        <w:rPr>
          <w:rStyle w:val="Hyperlink"/>
        </w:rPr>
        <w:t>Http://www.Abs.Gov.Au/ausstats/abs@.Nsf/lookup/by%20subject/3303.0~2016~main%20features~drug%20induced%20deaths%20in%20australia~6</w:t>
      </w:r>
      <w:r w:rsidR="00C86D61">
        <w:rPr>
          <w:rStyle w:val="Hyperlink"/>
        </w:rPr>
        <w:fldChar w:fldCharType="end"/>
      </w:r>
      <w:bookmarkEnd w:id="68"/>
      <w:r w:rsidRPr="003111A4">
        <w:t xml:space="preserve">. </w:t>
      </w:r>
    </w:p>
    <w:p w:rsidR="003111A4" w:rsidRPr="003111A4" w:rsidRDefault="003111A4" w:rsidP="00282F9D">
      <w:pPr>
        <w:pStyle w:val="EndNoteBibliography"/>
        <w:spacing w:after="0"/>
        <w:ind w:left="426" w:hanging="426"/>
      </w:pPr>
      <w:r w:rsidRPr="003111A4">
        <w:t>13.</w:t>
      </w:r>
      <w:r w:rsidRPr="003111A4">
        <w:tab/>
        <w:t xml:space="preserve">The Royal Australian College of General Practitioners. Prescribing drugs of dependence in general practice. Accessed in november 2018 from </w:t>
      </w:r>
      <w:hyperlink r:id="rId11" w:history="1">
        <w:r w:rsidRPr="003111A4">
          <w:rPr>
            <w:rStyle w:val="Hyperlink"/>
          </w:rPr>
          <w:t>https://www.Racgp.Org.Au/clinical-resources/clinical-guidelines/key-racgp-guidelines/view-all-racgp-guidelines/prescribing-drugs-of-dependence</w:t>
        </w:r>
      </w:hyperlink>
      <w:r w:rsidRPr="003111A4">
        <w:t xml:space="preserve">. </w:t>
      </w:r>
    </w:p>
    <w:p w:rsidR="003111A4" w:rsidRPr="003111A4" w:rsidRDefault="003111A4" w:rsidP="00282F9D">
      <w:pPr>
        <w:pStyle w:val="EndNoteBibliography"/>
        <w:spacing w:after="0"/>
        <w:ind w:left="426" w:hanging="426"/>
      </w:pPr>
      <w:r w:rsidRPr="003111A4">
        <w:t>14.</w:t>
      </w:r>
      <w:r w:rsidRPr="003111A4">
        <w:tab/>
        <w:t xml:space="preserve">Stein, B.D.; Mendelsohn, J.; Gordon, A.J.; Dick, A.W.; Burns, R.M.; Sorbero, M.; Shih, R.A.; Liccardo Pacula, R. Opioid analgesic and benzodiazepine prescribing among medicaid-enrollees with opioid use disorders: The influence of provider communities. </w:t>
      </w:r>
      <w:r w:rsidRPr="003111A4">
        <w:rPr>
          <w:i/>
        </w:rPr>
        <w:t xml:space="preserve">Journal of addictive diseases </w:t>
      </w:r>
      <w:r w:rsidRPr="003111A4">
        <w:rPr>
          <w:b/>
        </w:rPr>
        <w:t>2017</w:t>
      </w:r>
      <w:r w:rsidRPr="003111A4">
        <w:t xml:space="preserve">, </w:t>
      </w:r>
      <w:r w:rsidRPr="003111A4">
        <w:rPr>
          <w:i/>
        </w:rPr>
        <w:t>36</w:t>
      </w:r>
      <w:r w:rsidRPr="003111A4">
        <w:t>, 14-22.</w:t>
      </w:r>
    </w:p>
    <w:p w:rsidR="003111A4" w:rsidRPr="003111A4" w:rsidRDefault="003111A4" w:rsidP="00282F9D">
      <w:pPr>
        <w:pStyle w:val="EndNoteBibliography"/>
        <w:spacing w:after="0"/>
        <w:ind w:left="426" w:hanging="426"/>
      </w:pPr>
      <w:r w:rsidRPr="003111A4">
        <w:t>15.</w:t>
      </w:r>
      <w:r w:rsidRPr="003111A4">
        <w:tab/>
        <w:t xml:space="preserve">Hirschtritt, M.E.; Delucchi, K.L.; Olfson, M. Outpatient, combined use of opioid and benzodiazepine medications in the united states, 1993-2014. </w:t>
      </w:r>
      <w:r w:rsidRPr="003111A4">
        <w:rPr>
          <w:i/>
        </w:rPr>
        <w:t xml:space="preserve">Prev Med Rep </w:t>
      </w:r>
      <w:r w:rsidRPr="003111A4">
        <w:rPr>
          <w:b/>
        </w:rPr>
        <w:t>2018</w:t>
      </w:r>
      <w:r w:rsidRPr="003111A4">
        <w:t xml:space="preserve">, </w:t>
      </w:r>
      <w:r w:rsidRPr="003111A4">
        <w:rPr>
          <w:i/>
        </w:rPr>
        <w:t>9</w:t>
      </w:r>
      <w:r w:rsidRPr="003111A4">
        <w:t>, 49-54.</w:t>
      </w:r>
    </w:p>
    <w:p w:rsidR="003111A4" w:rsidRPr="003111A4" w:rsidRDefault="003111A4" w:rsidP="00282F9D">
      <w:pPr>
        <w:pStyle w:val="EndNoteBibliography"/>
        <w:spacing w:after="0"/>
        <w:ind w:left="426" w:hanging="426"/>
      </w:pPr>
      <w:r w:rsidRPr="003111A4">
        <w:t>16.</w:t>
      </w:r>
      <w:r w:rsidRPr="003111A4">
        <w:tab/>
        <w:t xml:space="preserve">Zin, C.S.; Ismail, F. Co-prescription of opioids with benzodiazepine and other co-medications among opioid users: Differential in opioid doses. </w:t>
      </w:r>
      <w:r w:rsidRPr="003111A4">
        <w:rPr>
          <w:i/>
        </w:rPr>
        <w:t xml:space="preserve">J Pain Res </w:t>
      </w:r>
      <w:r w:rsidRPr="003111A4">
        <w:rPr>
          <w:b/>
        </w:rPr>
        <w:t>2017</w:t>
      </w:r>
      <w:r w:rsidRPr="003111A4">
        <w:t xml:space="preserve">, </w:t>
      </w:r>
      <w:r w:rsidRPr="003111A4">
        <w:rPr>
          <w:i/>
        </w:rPr>
        <w:t>10</w:t>
      </w:r>
      <w:r w:rsidRPr="003111A4">
        <w:t>, 249-257.</w:t>
      </w:r>
    </w:p>
    <w:p w:rsidR="003111A4" w:rsidRPr="003111A4" w:rsidRDefault="003111A4" w:rsidP="00282F9D">
      <w:pPr>
        <w:pStyle w:val="EndNoteBibliography"/>
        <w:spacing w:after="0"/>
        <w:ind w:left="426" w:hanging="426"/>
      </w:pPr>
      <w:r w:rsidRPr="003111A4">
        <w:t>17.</w:t>
      </w:r>
      <w:r w:rsidRPr="003111A4">
        <w:tab/>
        <w:t xml:space="preserve">Hernandez, I.; He, M.; Zhang, Y. Comparing state, regional, and local variation in concurrent opioid and benzodiazepine use. </w:t>
      </w:r>
      <w:r w:rsidRPr="003111A4">
        <w:rPr>
          <w:i/>
        </w:rPr>
        <w:t xml:space="preserve">Drug and alcohol dependence </w:t>
      </w:r>
      <w:r w:rsidRPr="003111A4">
        <w:rPr>
          <w:b/>
        </w:rPr>
        <w:t>2018</w:t>
      </w:r>
      <w:r w:rsidRPr="003111A4">
        <w:t xml:space="preserve">, </w:t>
      </w:r>
      <w:r w:rsidRPr="003111A4">
        <w:rPr>
          <w:i/>
        </w:rPr>
        <w:t>191</w:t>
      </w:r>
      <w:r w:rsidRPr="003111A4">
        <w:t>, 141-144.</w:t>
      </w:r>
    </w:p>
    <w:p w:rsidR="003111A4" w:rsidRPr="003111A4" w:rsidRDefault="003111A4" w:rsidP="00282F9D">
      <w:pPr>
        <w:pStyle w:val="EndNoteBibliography"/>
        <w:spacing w:after="0"/>
        <w:ind w:left="426" w:hanging="426"/>
      </w:pPr>
      <w:r w:rsidRPr="003111A4">
        <w:t>18.</w:t>
      </w:r>
      <w:r w:rsidRPr="003111A4">
        <w:tab/>
        <w:t xml:space="preserve">Degenhardt, L.; Gisev, N.; Cama, E.; Nielsen, S.; Larance, B.; Bruno, R. The extent and correlates of community-based pharmaceutical opioid utilisation in australia. </w:t>
      </w:r>
      <w:r w:rsidRPr="003111A4">
        <w:rPr>
          <w:i/>
        </w:rPr>
        <w:t xml:space="preserve">Pharmacoepidemiology and drug safety </w:t>
      </w:r>
      <w:r w:rsidRPr="003111A4">
        <w:rPr>
          <w:b/>
        </w:rPr>
        <w:t>2016</w:t>
      </w:r>
      <w:r w:rsidRPr="003111A4">
        <w:t xml:space="preserve">, </w:t>
      </w:r>
      <w:r w:rsidRPr="003111A4">
        <w:rPr>
          <w:i/>
        </w:rPr>
        <w:t>25</w:t>
      </w:r>
      <w:r w:rsidRPr="003111A4">
        <w:t>, 521-538.</w:t>
      </w:r>
    </w:p>
    <w:p w:rsidR="003111A4" w:rsidRPr="003111A4" w:rsidRDefault="003111A4" w:rsidP="00282F9D">
      <w:pPr>
        <w:pStyle w:val="EndNoteBibliography"/>
        <w:spacing w:after="0"/>
        <w:ind w:left="426" w:hanging="426"/>
      </w:pPr>
      <w:r w:rsidRPr="003111A4">
        <w:t>19.</w:t>
      </w:r>
      <w:r w:rsidRPr="003111A4">
        <w:tab/>
        <w:t xml:space="preserve">World Health Organization. </w:t>
      </w:r>
      <w:r w:rsidRPr="003111A4">
        <w:rPr>
          <w:i/>
        </w:rPr>
        <w:t xml:space="preserve">Guidelines for atc classification and ddd assignment. Oslo: Who collaborating centre for drug statistics methodology. </w:t>
      </w:r>
      <w:hyperlink r:id="rId12" w:history="1">
        <w:r w:rsidRPr="003111A4">
          <w:rPr>
            <w:rStyle w:val="Hyperlink"/>
            <w:i/>
          </w:rPr>
          <w:t>Https://www.Whocc.No/filearchive/publications/2017_guidelines_web.Pdf</w:t>
        </w:r>
      </w:hyperlink>
      <w:r w:rsidRPr="003111A4">
        <w:t>; 2017.</w:t>
      </w:r>
    </w:p>
    <w:p w:rsidR="003111A4" w:rsidRPr="003111A4" w:rsidRDefault="003111A4" w:rsidP="00282F9D">
      <w:pPr>
        <w:pStyle w:val="EndNoteBibliography"/>
        <w:spacing w:after="0"/>
        <w:ind w:left="426" w:hanging="426"/>
      </w:pPr>
      <w:r w:rsidRPr="003111A4">
        <w:t>20.</w:t>
      </w:r>
      <w:r w:rsidRPr="003111A4">
        <w:tab/>
        <w:t xml:space="preserve">Australian Bureau of Statistics. </w:t>
      </w:r>
      <w:r w:rsidRPr="003111A4">
        <w:rPr>
          <w:i/>
        </w:rPr>
        <w:t xml:space="preserve">Socio economic indexes for areas (seifa). Available at </w:t>
      </w:r>
      <w:hyperlink r:id="rId13" w:history="1">
        <w:r w:rsidRPr="003111A4">
          <w:rPr>
            <w:rStyle w:val="Hyperlink"/>
            <w:i/>
          </w:rPr>
          <w:t>http://www.Abs.Gov.Au/ausstats/abs@.Nsf/lookup/2033.0.55.001main+features100042011</w:t>
        </w:r>
      </w:hyperlink>
      <w:r w:rsidRPr="003111A4">
        <w:rPr>
          <w:i/>
        </w:rPr>
        <w:t>; accessed in december 2017</w:t>
      </w:r>
      <w:r w:rsidRPr="003111A4">
        <w:t>; 2018.</w:t>
      </w:r>
    </w:p>
    <w:p w:rsidR="003111A4" w:rsidRPr="003111A4" w:rsidRDefault="003111A4" w:rsidP="00282F9D">
      <w:pPr>
        <w:pStyle w:val="EndNoteBibliography"/>
        <w:spacing w:after="0"/>
        <w:ind w:left="426" w:hanging="426"/>
      </w:pPr>
      <w:r w:rsidRPr="003111A4">
        <w:t>21.</w:t>
      </w:r>
      <w:r w:rsidRPr="003111A4">
        <w:tab/>
        <w:t xml:space="preserve">Department of Infrastructure and Regional Development (DIRD). </w:t>
      </w:r>
      <w:r w:rsidRPr="003111A4">
        <w:rPr>
          <w:i/>
        </w:rPr>
        <w:t xml:space="preserve">Local government national report, 2013-14. Canberra, australia: Dird. Available at </w:t>
      </w:r>
      <w:hyperlink r:id="rId14" w:history="1">
        <w:r w:rsidRPr="003111A4">
          <w:rPr>
            <w:rStyle w:val="Hyperlink"/>
            <w:i/>
          </w:rPr>
          <w:t>http://regional.Gov.Au/local/publications/reports/2013_2014/infra2466_lgnr_2013-14.Pdf</w:t>
        </w:r>
      </w:hyperlink>
      <w:r w:rsidRPr="003111A4">
        <w:t>; 2015.</w:t>
      </w:r>
    </w:p>
    <w:p w:rsidR="003111A4" w:rsidRPr="003111A4" w:rsidRDefault="003111A4" w:rsidP="00282F9D">
      <w:pPr>
        <w:pStyle w:val="EndNoteBibliography"/>
        <w:spacing w:after="0"/>
        <w:ind w:left="426" w:hanging="426"/>
      </w:pPr>
      <w:r w:rsidRPr="003111A4">
        <w:t>22.</w:t>
      </w:r>
      <w:r w:rsidRPr="003111A4">
        <w:tab/>
        <w:t xml:space="preserve">Naing, N.N. Easy way to learn standardization : Direct and indirect methods. </w:t>
      </w:r>
      <w:r w:rsidRPr="003111A4">
        <w:rPr>
          <w:i/>
        </w:rPr>
        <w:t xml:space="preserve">The Malaysian journal of medical sciences : MJMS </w:t>
      </w:r>
      <w:r w:rsidRPr="003111A4">
        <w:rPr>
          <w:b/>
        </w:rPr>
        <w:t>2000</w:t>
      </w:r>
      <w:r w:rsidRPr="003111A4">
        <w:t xml:space="preserve">, </w:t>
      </w:r>
      <w:r w:rsidRPr="003111A4">
        <w:rPr>
          <w:i/>
        </w:rPr>
        <w:t>7</w:t>
      </w:r>
      <w:r w:rsidRPr="003111A4">
        <w:t>, 10-15.</w:t>
      </w:r>
    </w:p>
    <w:p w:rsidR="003111A4" w:rsidRPr="003111A4" w:rsidRDefault="003111A4" w:rsidP="00282F9D">
      <w:pPr>
        <w:pStyle w:val="EndNoteBibliography"/>
        <w:spacing w:after="0"/>
        <w:ind w:left="426" w:hanging="426"/>
      </w:pPr>
      <w:r w:rsidRPr="003111A4">
        <w:t>23.</w:t>
      </w:r>
      <w:r w:rsidRPr="003111A4">
        <w:tab/>
        <w:t xml:space="preserve">STATACorp. Statamultilevel mixedeffects reference manual release 13. Available at: </w:t>
      </w:r>
      <w:hyperlink r:id="rId15" w:history="1">
        <w:r w:rsidRPr="003111A4">
          <w:rPr>
            <w:rStyle w:val="Hyperlink"/>
          </w:rPr>
          <w:t>Https://www.Stata.Com/manuals13/me.Pdf</w:t>
        </w:r>
      </w:hyperlink>
      <w:r w:rsidRPr="003111A4">
        <w:t xml:space="preserve">. </w:t>
      </w:r>
    </w:p>
    <w:p w:rsidR="003111A4" w:rsidRPr="003111A4" w:rsidRDefault="003111A4" w:rsidP="00282F9D">
      <w:pPr>
        <w:pStyle w:val="EndNoteBibliography"/>
        <w:spacing w:after="0"/>
        <w:ind w:left="426" w:hanging="426"/>
      </w:pPr>
      <w:r w:rsidRPr="003111A4">
        <w:t>24.</w:t>
      </w:r>
      <w:r w:rsidRPr="003111A4">
        <w:tab/>
        <w:t xml:space="preserve">Webster, L.R.; Reisfield, G.M.; Dasgupta, N. Eight principles for safer opioid prescribing and cautions with benzodiazepines. </w:t>
      </w:r>
      <w:r w:rsidRPr="003111A4">
        <w:rPr>
          <w:i/>
        </w:rPr>
        <w:t xml:space="preserve">Postgrad Med </w:t>
      </w:r>
      <w:r w:rsidRPr="003111A4">
        <w:rPr>
          <w:b/>
        </w:rPr>
        <w:t>2015</w:t>
      </w:r>
      <w:r w:rsidRPr="003111A4">
        <w:t xml:space="preserve">, </w:t>
      </w:r>
      <w:r w:rsidRPr="003111A4">
        <w:rPr>
          <w:i/>
        </w:rPr>
        <w:t>127</w:t>
      </w:r>
      <w:r w:rsidRPr="003111A4">
        <w:t>, 27-32.</w:t>
      </w:r>
    </w:p>
    <w:p w:rsidR="003111A4" w:rsidRPr="003111A4" w:rsidRDefault="003111A4" w:rsidP="00282F9D">
      <w:pPr>
        <w:pStyle w:val="EndNoteBibliography"/>
        <w:spacing w:after="0"/>
        <w:ind w:left="426" w:hanging="426"/>
      </w:pPr>
      <w:r w:rsidRPr="003111A4">
        <w:t>25.</w:t>
      </w:r>
      <w:r w:rsidRPr="003111A4">
        <w:tab/>
        <w:t xml:space="preserve">Cunningham, J.L.; Craner, J.R.; Evans, M.M.; Hooten, W.M. Benzodiazepine use in patients with chronic pain in an interdisciplinary pain rehabilitation program. </w:t>
      </w:r>
      <w:r w:rsidRPr="003111A4">
        <w:rPr>
          <w:i/>
        </w:rPr>
        <w:t xml:space="preserve">J Pain Res </w:t>
      </w:r>
      <w:r w:rsidRPr="003111A4">
        <w:rPr>
          <w:b/>
        </w:rPr>
        <w:t>2017</w:t>
      </w:r>
      <w:r w:rsidRPr="003111A4">
        <w:t xml:space="preserve">, </w:t>
      </w:r>
      <w:r w:rsidRPr="003111A4">
        <w:rPr>
          <w:i/>
        </w:rPr>
        <w:t>10</w:t>
      </w:r>
      <w:r w:rsidRPr="003111A4">
        <w:t>, 311-317.</w:t>
      </w:r>
    </w:p>
    <w:p w:rsidR="003111A4" w:rsidRPr="003111A4" w:rsidRDefault="003111A4" w:rsidP="00282F9D">
      <w:pPr>
        <w:pStyle w:val="EndNoteBibliography"/>
        <w:spacing w:after="0"/>
        <w:ind w:left="426" w:hanging="426"/>
      </w:pPr>
      <w:r w:rsidRPr="003111A4">
        <w:t>26.</w:t>
      </w:r>
      <w:r w:rsidRPr="003111A4">
        <w:tab/>
        <w:t xml:space="preserve">Morgan, S.G.; Weymann, D.; Pratt, B.; Smolina, K.; Gladstone, E.J.; Raymond, C.; Mintzes, B. Sex differences in the risk of receiving potentially inappropriate prescriptions among older adults. </w:t>
      </w:r>
      <w:r w:rsidRPr="003111A4">
        <w:rPr>
          <w:i/>
        </w:rPr>
        <w:t xml:space="preserve">Age and ageing </w:t>
      </w:r>
      <w:r w:rsidRPr="003111A4">
        <w:rPr>
          <w:b/>
        </w:rPr>
        <w:t>2016</w:t>
      </w:r>
      <w:r w:rsidRPr="003111A4">
        <w:t xml:space="preserve">, </w:t>
      </w:r>
      <w:r w:rsidRPr="003111A4">
        <w:rPr>
          <w:i/>
        </w:rPr>
        <w:t>45</w:t>
      </w:r>
      <w:r w:rsidRPr="003111A4">
        <w:t>, 535-542.</w:t>
      </w:r>
    </w:p>
    <w:p w:rsidR="003111A4" w:rsidRPr="003111A4" w:rsidRDefault="003111A4" w:rsidP="00282F9D">
      <w:pPr>
        <w:pStyle w:val="EndNoteBibliography"/>
        <w:spacing w:after="0"/>
        <w:ind w:left="426" w:hanging="426"/>
      </w:pPr>
      <w:r w:rsidRPr="003111A4">
        <w:lastRenderedPageBreak/>
        <w:t>27.</w:t>
      </w:r>
      <w:r w:rsidRPr="003111A4">
        <w:tab/>
        <w:t xml:space="preserve">Fillingim, R.B.; King, C.D.; Ribeiro-Dasilva, M.C.; Rahim-Williams, B.; Riley, J.L., 3rd. Sex, gender, and pain: A review of recent clinical and experimental findings. </w:t>
      </w:r>
      <w:r w:rsidRPr="003111A4">
        <w:rPr>
          <w:i/>
        </w:rPr>
        <w:t xml:space="preserve">The Journal of Pain </w:t>
      </w:r>
      <w:r w:rsidRPr="003111A4">
        <w:rPr>
          <w:b/>
        </w:rPr>
        <w:t>2009</w:t>
      </w:r>
      <w:r w:rsidRPr="003111A4">
        <w:t xml:space="preserve">, </w:t>
      </w:r>
      <w:r w:rsidRPr="003111A4">
        <w:rPr>
          <w:i/>
        </w:rPr>
        <w:t>10</w:t>
      </w:r>
      <w:r w:rsidRPr="003111A4">
        <w:t>, 447-485.</w:t>
      </w:r>
    </w:p>
    <w:p w:rsidR="003111A4" w:rsidRPr="003111A4" w:rsidRDefault="003111A4" w:rsidP="00282F9D">
      <w:pPr>
        <w:pStyle w:val="EndNoteBibliography"/>
        <w:spacing w:after="0"/>
        <w:ind w:left="426" w:hanging="426"/>
      </w:pPr>
      <w:r w:rsidRPr="003111A4">
        <w:t>28.</w:t>
      </w:r>
      <w:r w:rsidRPr="003111A4">
        <w:tab/>
        <w:t xml:space="preserve">Knight, K. Women on the edge: Opioids, benzodiazepines, and the social anxieties surrounding women’s reproduction in the u.S. “Opioid epidemic”. </w:t>
      </w:r>
      <w:r w:rsidRPr="003111A4">
        <w:rPr>
          <w:i/>
        </w:rPr>
        <w:t xml:space="preserve">Contemporary Drug Problems </w:t>
      </w:r>
      <w:r w:rsidRPr="003111A4">
        <w:rPr>
          <w:b/>
        </w:rPr>
        <w:t>2017</w:t>
      </w:r>
      <w:r w:rsidRPr="003111A4">
        <w:t xml:space="preserve">, </w:t>
      </w:r>
      <w:r w:rsidRPr="003111A4">
        <w:rPr>
          <w:i/>
        </w:rPr>
        <w:t>44</w:t>
      </w:r>
      <w:r w:rsidRPr="003111A4">
        <w:t>, 301-320.</w:t>
      </w:r>
    </w:p>
    <w:p w:rsidR="003111A4" w:rsidRPr="003111A4" w:rsidRDefault="003111A4" w:rsidP="00282F9D">
      <w:pPr>
        <w:pStyle w:val="EndNoteBibliography"/>
        <w:spacing w:after="0"/>
        <w:ind w:left="426" w:hanging="426"/>
      </w:pPr>
      <w:r w:rsidRPr="003111A4">
        <w:t>29.</w:t>
      </w:r>
      <w:r w:rsidRPr="003111A4">
        <w:tab/>
        <w:t xml:space="preserve">Day, C. Benzodiazepines in combination with opioid pain relievers or alcohol: Greater risk of more serious ed visit outcomes. In </w:t>
      </w:r>
      <w:r w:rsidRPr="003111A4">
        <w:rPr>
          <w:i/>
        </w:rPr>
        <w:t>The cbhsq report</w:t>
      </w:r>
      <w:r w:rsidRPr="003111A4">
        <w:t>, Rockville (MD), 2013; pp 1-9.</w:t>
      </w:r>
    </w:p>
    <w:p w:rsidR="003111A4" w:rsidRPr="003111A4" w:rsidRDefault="003111A4" w:rsidP="00282F9D">
      <w:pPr>
        <w:pStyle w:val="EndNoteBibliography"/>
        <w:spacing w:after="0"/>
        <w:ind w:left="426" w:hanging="426"/>
      </w:pPr>
      <w:r w:rsidRPr="003111A4">
        <w:t>30.</w:t>
      </w:r>
      <w:r w:rsidRPr="003111A4">
        <w:tab/>
        <w:t xml:space="preserve">Zhou, C.; Yu, N.N.; Losby, J.L. The association between local economic conditions and opioid prescriptions among disabled medicare beneficiaries. </w:t>
      </w:r>
      <w:r w:rsidRPr="003111A4">
        <w:rPr>
          <w:i/>
        </w:rPr>
        <w:t xml:space="preserve">Medical care </w:t>
      </w:r>
      <w:r w:rsidRPr="003111A4">
        <w:rPr>
          <w:b/>
        </w:rPr>
        <w:t>2018</w:t>
      </w:r>
      <w:r w:rsidRPr="003111A4">
        <w:t xml:space="preserve">, </w:t>
      </w:r>
      <w:r w:rsidRPr="003111A4">
        <w:rPr>
          <w:i/>
        </w:rPr>
        <w:t>56</w:t>
      </w:r>
      <w:r w:rsidRPr="003111A4">
        <w:t>, 62-68.</w:t>
      </w:r>
    </w:p>
    <w:p w:rsidR="003111A4" w:rsidRPr="003111A4" w:rsidRDefault="003111A4" w:rsidP="00282F9D">
      <w:pPr>
        <w:pStyle w:val="EndNoteBibliography"/>
        <w:spacing w:after="0"/>
        <w:ind w:left="426" w:hanging="426"/>
      </w:pPr>
      <w:r w:rsidRPr="003111A4">
        <w:t>31.</w:t>
      </w:r>
      <w:r w:rsidRPr="003111A4">
        <w:tab/>
        <w:t xml:space="preserve">Holmes, A.; Christelis, N.; Arnold, C. Depression and chronic pain. </w:t>
      </w:r>
      <w:r w:rsidRPr="003111A4">
        <w:rPr>
          <w:i/>
        </w:rPr>
        <w:t xml:space="preserve">Med J Aust </w:t>
      </w:r>
      <w:r w:rsidRPr="003111A4">
        <w:rPr>
          <w:b/>
        </w:rPr>
        <w:t>2013</w:t>
      </w:r>
      <w:r w:rsidRPr="003111A4">
        <w:t xml:space="preserve">, </w:t>
      </w:r>
      <w:r w:rsidRPr="003111A4">
        <w:rPr>
          <w:i/>
        </w:rPr>
        <w:t>199</w:t>
      </w:r>
      <w:r w:rsidRPr="003111A4">
        <w:t>, S17-20.</w:t>
      </w:r>
    </w:p>
    <w:p w:rsidR="003111A4" w:rsidRPr="003111A4" w:rsidRDefault="003111A4" w:rsidP="00282F9D">
      <w:pPr>
        <w:pStyle w:val="EndNoteBibliography"/>
        <w:spacing w:after="0"/>
        <w:ind w:left="426" w:hanging="426"/>
      </w:pPr>
      <w:r w:rsidRPr="003111A4">
        <w:t>32.</w:t>
      </w:r>
      <w:r w:rsidRPr="003111A4">
        <w:tab/>
        <w:t xml:space="preserve">Roberts, M.B.; Drummond, P.D. Sleep problems are associated with chronic pain over and above mutual associations with depression and catastrophizing. </w:t>
      </w:r>
      <w:r w:rsidRPr="003111A4">
        <w:rPr>
          <w:i/>
        </w:rPr>
        <w:t xml:space="preserve">Clin J Pain </w:t>
      </w:r>
      <w:r w:rsidRPr="003111A4">
        <w:rPr>
          <w:b/>
        </w:rPr>
        <w:t>2016</w:t>
      </w:r>
      <w:r w:rsidRPr="003111A4">
        <w:t xml:space="preserve">, </w:t>
      </w:r>
      <w:r w:rsidRPr="003111A4">
        <w:rPr>
          <w:i/>
        </w:rPr>
        <w:t>32</w:t>
      </w:r>
      <w:r w:rsidRPr="003111A4">
        <w:t>, 792-799.</w:t>
      </w:r>
    </w:p>
    <w:p w:rsidR="003111A4" w:rsidRPr="003111A4" w:rsidRDefault="003111A4" w:rsidP="00282F9D">
      <w:pPr>
        <w:pStyle w:val="EndNoteBibliography"/>
        <w:spacing w:after="0"/>
        <w:ind w:left="426" w:hanging="426"/>
      </w:pPr>
      <w:r w:rsidRPr="003111A4">
        <w:t>33.</w:t>
      </w:r>
      <w:r w:rsidRPr="003111A4">
        <w:tab/>
        <w:t xml:space="preserve">Hernandez, I.; He, M.; Brooks, M.M.; Zhang, Y. Exposure-response association between concurrent opioid and benzodiazepine use and risk of opioid-related overdose in medicare part d beneficiaries. </w:t>
      </w:r>
      <w:r w:rsidRPr="003111A4">
        <w:rPr>
          <w:i/>
        </w:rPr>
        <w:t xml:space="preserve">JAMA Network Open </w:t>
      </w:r>
      <w:r w:rsidRPr="003111A4">
        <w:rPr>
          <w:b/>
        </w:rPr>
        <w:t>2018</w:t>
      </w:r>
      <w:r w:rsidRPr="003111A4">
        <w:t xml:space="preserve">, </w:t>
      </w:r>
      <w:r w:rsidRPr="003111A4">
        <w:rPr>
          <w:i/>
        </w:rPr>
        <w:t>1(2):e180919</w:t>
      </w:r>
      <w:r w:rsidRPr="003111A4">
        <w:t>, 1-12.</w:t>
      </w:r>
    </w:p>
    <w:p w:rsidR="003111A4" w:rsidRPr="003111A4" w:rsidRDefault="003111A4" w:rsidP="00282F9D">
      <w:pPr>
        <w:pStyle w:val="EndNoteBibliography"/>
        <w:spacing w:after="0"/>
        <w:ind w:left="426" w:hanging="426"/>
      </w:pPr>
      <w:r w:rsidRPr="003111A4">
        <w:t>34.</w:t>
      </w:r>
      <w:r w:rsidRPr="003111A4">
        <w:tab/>
        <w:t xml:space="preserve">Ceasar, R.; Chang, J.; Zamora, K.; Hurstak, E.; Kushel, M.; Miaskowski, C.; Knight, K. Primary care providers' experiences with urine toxicology tests to manage prescription opioid misuse and substance use among chronic noncancer pain patients in safety net health care settings. </w:t>
      </w:r>
      <w:r w:rsidRPr="003111A4">
        <w:rPr>
          <w:i/>
        </w:rPr>
        <w:t xml:space="preserve">Substance abuse </w:t>
      </w:r>
      <w:r w:rsidRPr="003111A4">
        <w:rPr>
          <w:b/>
        </w:rPr>
        <w:t>2016</w:t>
      </w:r>
      <w:r w:rsidRPr="003111A4">
        <w:t xml:space="preserve">, </w:t>
      </w:r>
      <w:r w:rsidRPr="003111A4">
        <w:rPr>
          <w:i/>
        </w:rPr>
        <w:t>37</w:t>
      </w:r>
      <w:r w:rsidRPr="003111A4">
        <w:t>, 154-160.</w:t>
      </w:r>
    </w:p>
    <w:p w:rsidR="003111A4" w:rsidRPr="003111A4" w:rsidRDefault="003111A4" w:rsidP="00282F9D">
      <w:pPr>
        <w:pStyle w:val="EndNoteBibliography"/>
        <w:spacing w:after="0"/>
        <w:ind w:left="426" w:hanging="426"/>
      </w:pPr>
      <w:r w:rsidRPr="003111A4">
        <w:t>35.</w:t>
      </w:r>
      <w:r w:rsidRPr="003111A4">
        <w:tab/>
        <w:t xml:space="preserve">Islam, M.M.; McRae, I.S. An inevitable wave of prescription drug monitoring programs in the context of prescription opioids: Pros, cons and tensions. </w:t>
      </w:r>
      <w:r w:rsidRPr="003111A4">
        <w:rPr>
          <w:i/>
        </w:rPr>
        <w:t xml:space="preserve">BMC Pharmacol Toxicol </w:t>
      </w:r>
      <w:r w:rsidRPr="003111A4">
        <w:rPr>
          <w:b/>
        </w:rPr>
        <w:t>2014</w:t>
      </w:r>
      <w:r w:rsidRPr="003111A4">
        <w:t xml:space="preserve">, </w:t>
      </w:r>
      <w:r w:rsidRPr="003111A4">
        <w:rPr>
          <w:i/>
        </w:rPr>
        <w:t>15</w:t>
      </w:r>
      <w:r w:rsidRPr="003111A4">
        <w:t>, 46.</w:t>
      </w:r>
    </w:p>
    <w:p w:rsidR="003111A4" w:rsidRPr="003111A4" w:rsidRDefault="003111A4" w:rsidP="00282F9D">
      <w:pPr>
        <w:pStyle w:val="EndNoteBibliography"/>
        <w:spacing w:after="0"/>
        <w:ind w:left="426" w:hanging="426"/>
      </w:pPr>
      <w:r w:rsidRPr="003111A4">
        <w:t>36.</w:t>
      </w:r>
      <w:r w:rsidRPr="003111A4">
        <w:tab/>
        <w:t xml:space="preserve">Victoria State Government. Safescript. </w:t>
      </w:r>
      <w:hyperlink r:id="rId16" w:history="1">
        <w:r w:rsidRPr="003111A4">
          <w:rPr>
            <w:rStyle w:val="Hyperlink"/>
          </w:rPr>
          <w:t>https://www2.health.vic.gov.au/public-health/drugs-and-poisons/safescript/about-safescript</w:t>
        </w:r>
      </w:hyperlink>
      <w:r w:rsidRPr="003111A4">
        <w:t xml:space="preserve"> </w:t>
      </w:r>
    </w:p>
    <w:p w:rsidR="003111A4" w:rsidRPr="003111A4" w:rsidRDefault="003111A4" w:rsidP="00282F9D">
      <w:pPr>
        <w:pStyle w:val="EndNoteBibliography"/>
        <w:spacing w:after="0"/>
        <w:ind w:left="426" w:hanging="426"/>
      </w:pPr>
      <w:r w:rsidRPr="003111A4">
        <w:t>37.</w:t>
      </w:r>
      <w:r w:rsidRPr="003111A4">
        <w:tab/>
        <w:t xml:space="preserve">Hayes, P. Nsw push for real-time monitoring to reduce prescription drug misuse. </w:t>
      </w:r>
      <w:hyperlink r:id="rId17" w:history="1">
        <w:r w:rsidRPr="003111A4">
          <w:rPr>
            <w:rStyle w:val="Hyperlink"/>
          </w:rPr>
          <w:t>https://www.racgp.org.au/newsGP/Professional/NSW-push-for-real-time-monitoring-to-reduce-prescr</w:t>
        </w:r>
      </w:hyperlink>
      <w:r w:rsidRPr="003111A4">
        <w:t xml:space="preserve"> </w:t>
      </w:r>
    </w:p>
    <w:p w:rsidR="003111A4" w:rsidRPr="003111A4" w:rsidRDefault="003111A4" w:rsidP="00282F9D">
      <w:pPr>
        <w:pStyle w:val="EndNoteBibliography"/>
        <w:ind w:left="426" w:hanging="426"/>
      </w:pPr>
      <w:r w:rsidRPr="003111A4">
        <w:t>38.</w:t>
      </w:r>
      <w:r w:rsidRPr="003111A4">
        <w:tab/>
        <w:t xml:space="preserve">Cheatle, M.D.; Shmuts, R. The risk and benefit of benzodiazepine use in patients with chronic pain. </w:t>
      </w:r>
      <w:r w:rsidRPr="003111A4">
        <w:rPr>
          <w:i/>
        </w:rPr>
        <w:t xml:space="preserve">Pain Med </w:t>
      </w:r>
      <w:r w:rsidRPr="003111A4">
        <w:rPr>
          <w:b/>
        </w:rPr>
        <w:t>2015</w:t>
      </w:r>
      <w:r w:rsidRPr="003111A4">
        <w:t xml:space="preserve">, </w:t>
      </w:r>
      <w:r w:rsidRPr="003111A4">
        <w:rPr>
          <w:i/>
        </w:rPr>
        <w:t>16</w:t>
      </w:r>
      <w:r w:rsidRPr="003111A4">
        <w:t>, 219-221.</w:t>
      </w:r>
    </w:p>
    <w:p w:rsidR="006D161B" w:rsidRDefault="00E411AB" w:rsidP="00282F9D">
      <w:pPr>
        <w:ind w:left="426" w:hanging="426"/>
      </w:pPr>
      <w:r>
        <w:fldChar w:fldCharType="end"/>
      </w:r>
    </w:p>
    <w:p w:rsidR="006D161B" w:rsidRPr="006D161B" w:rsidRDefault="006D161B" w:rsidP="006D161B"/>
    <w:p w:rsidR="006D161B" w:rsidRPr="006D161B" w:rsidRDefault="006D161B" w:rsidP="006D161B"/>
    <w:p w:rsidR="006D161B" w:rsidRPr="006D161B" w:rsidRDefault="006D161B" w:rsidP="006D161B"/>
    <w:p w:rsidR="006D161B" w:rsidRPr="006D161B" w:rsidRDefault="006D161B" w:rsidP="006D161B"/>
    <w:p w:rsidR="006D161B" w:rsidRPr="006D161B" w:rsidRDefault="006D161B" w:rsidP="006D161B"/>
    <w:p w:rsidR="006D161B" w:rsidRPr="006D161B" w:rsidRDefault="006D161B" w:rsidP="006D161B"/>
    <w:sectPr w:rsidR="006D161B" w:rsidRPr="006D161B">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dewoller" w:date="2018-11-28T16:05:00Z" w:initials="d">
    <w:p w:rsidR="0072514C" w:rsidRDefault="0072514C">
      <w:pPr>
        <w:pStyle w:val="CommentText"/>
      </w:pPr>
      <w:r>
        <w:rPr>
          <w:rStyle w:val="CommentReference"/>
        </w:rPr>
        <w:annotationRef/>
      </w:r>
      <w:r>
        <w:t>?</w:t>
      </w:r>
    </w:p>
  </w:comment>
  <w:comment w:id="38" w:author="dewoller" w:date="2018-11-28T00:08:00Z" w:initials="d">
    <w:p w:rsidR="004B09B7" w:rsidRDefault="004B09B7">
      <w:pPr>
        <w:pStyle w:val="CommentText"/>
      </w:pPr>
      <w:r>
        <w:rPr>
          <w:rStyle w:val="CommentReference"/>
        </w:rPr>
        <w:annotationRef/>
      </w:r>
      <w:r>
        <w:t>Because you are asking for the percentages, I assume that you do not want 3 equally sized groups, so instead,I give you groups with equal ranges (and redid the map)</w:t>
      </w:r>
    </w:p>
    <w:p w:rsidR="004B09B7" w:rsidRDefault="004B09B7">
      <w:pPr>
        <w:pStyle w:val="CommentText"/>
      </w:pPr>
    </w:p>
    <w:p w:rsidR="004B09B7" w:rsidRDefault="004B09B7">
      <w:pPr>
        <w:pStyle w:val="CommentText"/>
      </w:pPr>
      <w:r>
        <w:t>Is this what you wanted?</w:t>
      </w:r>
    </w:p>
  </w:comment>
  <w:comment w:id="47" w:author="dewoller" w:date="2018-11-28T16:58:00Z" w:initials="d">
    <w:p w:rsidR="00084060" w:rsidRDefault="00084060">
      <w:pPr>
        <w:pStyle w:val="CommentText"/>
      </w:pPr>
      <w:r>
        <w:rPr>
          <w:rStyle w:val="CommentReference"/>
        </w:rPr>
        <w:annotationRef/>
      </w:r>
      <w:r>
        <w:t>I don’t understand what I am supposed to mention</w:t>
      </w:r>
    </w:p>
  </w:comment>
  <w:comment w:id="52" w:author="Mofi Islam" w:date="2018-11-28T16:05:00Z" w:initials="MI">
    <w:p w:rsidR="003137F8" w:rsidRDefault="003137F8">
      <w:pPr>
        <w:pStyle w:val="CommentText"/>
      </w:pPr>
      <w:r>
        <w:rPr>
          <w:rStyle w:val="CommentReference"/>
        </w:rPr>
        <w:annotationRef/>
      </w:r>
      <w:r>
        <w:t>Mofi to find a good reference.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D61" w:rsidRDefault="00C86D61" w:rsidP="00870058">
      <w:pPr>
        <w:spacing w:after="0" w:line="240" w:lineRule="auto"/>
      </w:pPr>
      <w:r>
        <w:separator/>
      </w:r>
    </w:p>
  </w:endnote>
  <w:endnote w:type="continuationSeparator" w:id="0">
    <w:p w:rsidR="00C86D61" w:rsidRDefault="00C86D61" w:rsidP="00870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libri Light">
    <w:altName w:val="Lato Thin"/>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950102"/>
      <w:docPartObj>
        <w:docPartGallery w:val="Page Numbers (Bottom of Page)"/>
        <w:docPartUnique/>
      </w:docPartObj>
    </w:sdtPr>
    <w:sdtEndPr>
      <w:rPr>
        <w:noProof/>
      </w:rPr>
    </w:sdtEndPr>
    <w:sdtContent>
      <w:p w:rsidR="003E1DC4" w:rsidRDefault="003E1DC4">
        <w:pPr>
          <w:pStyle w:val="Footer"/>
          <w:jc w:val="right"/>
        </w:pPr>
        <w:r>
          <w:fldChar w:fldCharType="begin"/>
        </w:r>
        <w:r>
          <w:instrText xml:space="preserve"> PAGE   \* MERGEFORMAT </w:instrText>
        </w:r>
        <w:r>
          <w:fldChar w:fldCharType="separate"/>
        </w:r>
        <w:r w:rsidR="00B41B15">
          <w:rPr>
            <w:noProof/>
          </w:rPr>
          <w:t>4</w:t>
        </w:r>
        <w:r>
          <w:rPr>
            <w:noProof/>
          </w:rPr>
          <w:fldChar w:fldCharType="end"/>
        </w:r>
      </w:p>
    </w:sdtContent>
  </w:sdt>
  <w:p w:rsidR="003E1DC4" w:rsidRDefault="003E1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D61" w:rsidRDefault="00C86D61" w:rsidP="00870058">
      <w:pPr>
        <w:spacing w:after="0" w:line="240" w:lineRule="auto"/>
      </w:pPr>
      <w:r>
        <w:separator/>
      </w:r>
    </w:p>
  </w:footnote>
  <w:footnote w:type="continuationSeparator" w:id="0">
    <w:p w:rsidR="00C86D61" w:rsidRDefault="00C86D61" w:rsidP="0087005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fi Islam">
    <w15:presenceInfo w15:providerId="AD" w15:userId="S-1-5-21-839522115-2147074499-499215656-133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edrdpw29wxw296esez85fr9aars2sexzd9er&quot;&gt;Opioid&lt;record-ids&gt;&lt;item&gt;132&lt;/item&gt;&lt;item&gt;412&lt;/item&gt;&lt;item&gt;453&lt;/item&gt;&lt;item&gt;456&lt;/item&gt;&lt;item&gt;461&lt;/item&gt;&lt;item&gt;475&lt;/item&gt;&lt;item&gt;485&lt;/item&gt;&lt;item&gt;488&lt;/item&gt;&lt;item&gt;489&lt;/item&gt;&lt;item&gt;507&lt;/item&gt;&lt;item&gt;508&lt;/item&gt;&lt;item&gt;509&lt;/item&gt;&lt;item&gt;510&lt;/item&gt;&lt;item&gt;511&lt;/item&gt;&lt;item&gt;512&lt;/item&gt;&lt;item&gt;514&lt;/item&gt;&lt;item&gt;515&lt;/item&gt;&lt;item&gt;516&lt;/item&gt;&lt;item&gt;517&lt;/item&gt;&lt;item&gt;518&lt;/item&gt;&lt;item&gt;519&lt;/item&gt;&lt;item&gt;520&lt;/item&gt;&lt;item&gt;521&lt;/item&gt;&lt;item&gt;522&lt;/item&gt;&lt;item&gt;523&lt;/item&gt;&lt;item&gt;524&lt;/item&gt;&lt;item&gt;525&lt;/item&gt;&lt;item&gt;526&lt;/item&gt;&lt;item&gt;527&lt;/item&gt;&lt;item&gt;528&lt;/item&gt;&lt;item&gt;529&lt;/item&gt;&lt;item&gt;530&lt;/item&gt;&lt;item&gt;531&lt;/item&gt;&lt;item&gt;532&lt;/item&gt;&lt;item&gt;533&lt;/item&gt;&lt;item&gt;534&lt;/item&gt;&lt;item&gt;535&lt;/item&gt;&lt;item&gt;536&lt;/item&gt;&lt;/record-ids&gt;&lt;/item&gt;&lt;/Libraries&gt;"/>
  </w:docVars>
  <w:rsids>
    <w:rsidRoot w:val="00C9573D"/>
    <w:rsid w:val="000042E8"/>
    <w:rsid w:val="000058E6"/>
    <w:rsid w:val="00012F37"/>
    <w:rsid w:val="0002552B"/>
    <w:rsid w:val="0005741D"/>
    <w:rsid w:val="0007162B"/>
    <w:rsid w:val="00084060"/>
    <w:rsid w:val="00096ECD"/>
    <w:rsid w:val="000B2C8A"/>
    <w:rsid w:val="000B36CA"/>
    <w:rsid w:val="000B5E64"/>
    <w:rsid w:val="000C6BFA"/>
    <w:rsid w:val="000E146D"/>
    <w:rsid w:val="001159E1"/>
    <w:rsid w:val="00126D4D"/>
    <w:rsid w:val="00144D28"/>
    <w:rsid w:val="001454A8"/>
    <w:rsid w:val="00147587"/>
    <w:rsid w:val="00171A23"/>
    <w:rsid w:val="0017213A"/>
    <w:rsid w:val="00184D7A"/>
    <w:rsid w:val="00193735"/>
    <w:rsid w:val="00193E00"/>
    <w:rsid w:val="0019516C"/>
    <w:rsid w:val="001B2EBD"/>
    <w:rsid w:val="001D0193"/>
    <w:rsid w:val="001D47E8"/>
    <w:rsid w:val="001D48C7"/>
    <w:rsid w:val="001E2755"/>
    <w:rsid w:val="001F18A7"/>
    <w:rsid w:val="00207304"/>
    <w:rsid w:val="002078C3"/>
    <w:rsid w:val="002144E8"/>
    <w:rsid w:val="00225894"/>
    <w:rsid w:val="0023207E"/>
    <w:rsid w:val="00243C5E"/>
    <w:rsid w:val="002753A6"/>
    <w:rsid w:val="00280810"/>
    <w:rsid w:val="00282F9D"/>
    <w:rsid w:val="002848CB"/>
    <w:rsid w:val="00297E4F"/>
    <w:rsid w:val="00297F84"/>
    <w:rsid w:val="002A6E94"/>
    <w:rsid w:val="002B540A"/>
    <w:rsid w:val="002C0536"/>
    <w:rsid w:val="002C0864"/>
    <w:rsid w:val="003111A4"/>
    <w:rsid w:val="003137F8"/>
    <w:rsid w:val="0031435E"/>
    <w:rsid w:val="00330D07"/>
    <w:rsid w:val="00336FA7"/>
    <w:rsid w:val="00342E00"/>
    <w:rsid w:val="00356ECA"/>
    <w:rsid w:val="00357A22"/>
    <w:rsid w:val="0038283B"/>
    <w:rsid w:val="003946B6"/>
    <w:rsid w:val="0039771B"/>
    <w:rsid w:val="003A1A05"/>
    <w:rsid w:val="003A1DC1"/>
    <w:rsid w:val="003B69B4"/>
    <w:rsid w:val="003C7C3E"/>
    <w:rsid w:val="003D2960"/>
    <w:rsid w:val="003E1DC4"/>
    <w:rsid w:val="003E2D07"/>
    <w:rsid w:val="003E454E"/>
    <w:rsid w:val="0040554F"/>
    <w:rsid w:val="004109CD"/>
    <w:rsid w:val="00414679"/>
    <w:rsid w:val="00431B2B"/>
    <w:rsid w:val="0043485A"/>
    <w:rsid w:val="00466296"/>
    <w:rsid w:val="004668FE"/>
    <w:rsid w:val="00466FE8"/>
    <w:rsid w:val="00473BF1"/>
    <w:rsid w:val="00475D70"/>
    <w:rsid w:val="0048574E"/>
    <w:rsid w:val="00496D80"/>
    <w:rsid w:val="004A226F"/>
    <w:rsid w:val="004A36B0"/>
    <w:rsid w:val="004A5233"/>
    <w:rsid w:val="004B09B7"/>
    <w:rsid w:val="004B2CB8"/>
    <w:rsid w:val="004B2E84"/>
    <w:rsid w:val="004B6A09"/>
    <w:rsid w:val="004C284D"/>
    <w:rsid w:val="004C520F"/>
    <w:rsid w:val="004D61CE"/>
    <w:rsid w:val="004D731C"/>
    <w:rsid w:val="004F1EF2"/>
    <w:rsid w:val="004F2E85"/>
    <w:rsid w:val="00501292"/>
    <w:rsid w:val="00503AB4"/>
    <w:rsid w:val="00516369"/>
    <w:rsid w:val="00532656"/>
    <w:rsid w:val="00541762"/>
    <w:rsid w:val="00566A8A"/>
    <w:rsid w:val="005A57F1"/>
    <w:rsid w:val="005B07E3"/>
    <w:rsid w:val="005C3C8D"/>
    <w:rsid w:val="005D000E"/>
    <w:rsid w:val="005F7D54"/>
    <w:rsid w:val="0060314B"/>
    <w:rsid w:val="00610F78"/>
    <w:rsid w:val="00621DCC"/>
    <w:rsid w:val="0063470E"/>
    <w:rsid w:val="00637245"/>
    <w:rsid w:val="00663C4F"/>
    <w:rsid w:val="0067168F"/>
    <w:rsid w:val="00693692"/>
    <w:rsid w:val="006A15F1"/>
    <w:rsid w:val="006B472C"/>
    <w:rsid w:val="006D079B"/>
    <w:rsid w:val="006D161B"/>
    <w:rsid w:val="006D20CB"/>
    <w:rsid w:val="006D4945"/>
    <w:rsid w:val="006E79A2"/>
    <w:rsid w:val="00713248"/>
    <w:rsid w:val="00721855"/>
    <w:rsid w:val="0072514C"/>
    <w:rsid w:val="00736BA0"/>
    <w:rsid w:val="00736C95"/>
    <w:rsid w:val="00750FD1"/>
    <w:rsid w:val="00763421"/>
    <w:rsid w:val="007645E7"/>
    <w:rsid w:val="00785B0B"/>
    <w:rsid w:val="007E5B5E"/>
    <w:rsid w:val="007F5BAC"/>
    <w:rsid w:val="00855BE1"/>
    <w:rsid w:val="008604A4"/>
    <w:rsid w:val="008604AF"/>
    <w:rsid w:val="00870058"/>
    <w:rsid w:val="0088226C"/>
    <w:rsid w:val="00884AF0"/>
    <w:rsid w:val="0089473E"/>
    <w:rsid w:val="008A181D"/>
    <w:rsid w:val="008A2BFD"/>
    <w:rsid w:val="008B1D71"/>
    <w:rsid w:val="008B380A"/>
    <w:rsid w:val="008C123B"/>
    <w:rsid w:val="008D0B86"/>
    <w:rsid w:val="0090561D"/>
    <w:rsid w:val="00925789"/>
    <w:rsid w:val="00934948"/>
    <w:rsid w:val="0094159F"/>
    <w:rsid w:val="009451B6"/>
    <w:rsid w:val="00947BD0"/>
    <w:rsid w:val="00954D64"/>
    <w:rsid w:val="00967B7C"/>
    <w:rsid w:val="00976C81"/>
    <w:rsid w:val="00983751"/>
    <w:rsid w:val="0098599F"/>
    <w:rsid w:val="00985BB2"/>
    <w:rsid w:val="009911DF"/>
    <w:rsid w:val="0099728F"/>
    <w:rsid w:val="009A174E"/>
    <w:rsid w:val="009B3CD2"/>
    <w:rsid w:val="009D0736"/>
    <w:rsid w:val="009D4AE1"/>
    <w:rsid w:val="009E18AF"/>
    <w:rsid w:val="009F3A63"/>
    <w:rsid w:val="00A009E0"/>
    <w:rsid w:val="00A02645"/>
    <w:rsid w:val="00A04927"/>
    <w:rsid w:val="00A04D16"/>
    <w:rsid w:val="00A1187A"/>
    <w:rsid w:val="00A13CF8"/>
    <w:rsid w:val="00A32E5F"/>
    <w:rsid w:val="00A364A7"/>
    <w:rsid w:val="00A51D1D"/>
    <w:rsid w:val="00A576CB"/>
    <w:rsid w:val="00A61D7A"/>
    <w:rsid w:val="00A80537"/>
    <w:rsid w:val="00A824A6"/>
    <w:rsid w:val="00A94F47"/>
    <w:rsid w:val="00A95759"/>
    <w:rsid w:val="00AB176A"/>
    <w:rsid w:val="00AB5AF3"/>
    <w:rsid w:val="00AD2E1D"/>
    <w:rsid w:val="00AF40D8"/>
    <w:rsid w:val="00AF55E2"/>
    <w:rsid w:val="00B16C86"/>
    <w:rsid w:val="00B31B99"/>
    <w:rsid w:val="00B3518A"/>
    <w:rsid w:val="00B41B15"/>
    <w:rsid w:val="00B459EB"/>
    <w:rsid w:val="00B65862"/>
    <w:rsid w:val="00B76A40"/>
    <w:rsid w:val="00BA0CBF"/>
    <w:rsid w:val="00BB51CF"/>
    <w:rsid w:val="00BC0B3B"/>
    <w:rsid w:val="00BD7D13"/>
    <w:rsid w:val="00BE1428"/>
    <w:rsid w:val="00C15AEC"/>
    <w:rsid w:val="00C35170"/>
    <w:rsid w:val="00C37CA3"/>
    <w:rsid w:val="00C5422A"/>
    <w:rsid w:val="00C64001"/>
    <w:rsid w:val="00C86D61"/>
    <w:rsid w:val="00C9573D"/>
    <w:rsid w:val="00C9634E"/>
    <w:rsid w:val="00CA02B7"/>
    <w:rsid w:val="00CA264B"/>
    <w:rsid w:val="00CA3DEE"/>
    <w:rsid w:val="00CB1253"/>
    <w:rsid w:val="00CC08D3"/>
    <w:rsid w:val="00CD4817"/>
    <w:rsid w:val="00CE46E1"/>
    <w:rsid w:val="00CF1724"/>
    <w:rsid w:val="00D00969"/>
    <w:rsid w:val="00D44457"/>
    <w:rsid w:val="00D6049C"/>
    <w:rsid w:val="00D754F4"/>
    <w:rsid w:val="00D85B3D"/>
    <w:rsid w:val="00DA7A33"/>
    <w:rsid w:val="00DC1DFB"/>
    <w:rsid w:val="00DC5ECF"/>
    <w:rsid w:val="00DD1AA7"/>
    <w:rsid w:val="00DD31CF"/>
    <w:rsid w:val="00DE4D2A"/>
    <w:rsid w:val="00DF5EFA"/>
    <w:rsid w:val="00DF6B66"/>
    <w:rsid w:val="00E20CBA"/>
    <w:rsid w:val="00E221A6"/>
    <w:rsid w:val="00E3048F"/>
    <w:rsid w:val="00E369D1"/>
    <w:rsid w:val="00E411AB"/>
    <w:rsid w:val="00E501AF"/>
    <w:rsid w:val="00E65A07"/>
    <w:rsid w:val="00E85C33"/>
    <w:rsid w:val="00E86C07"/>
    <w:rsid w:val="00E9060A"/>
    <w:rsid w:val="00E9085E"/>
    <w:rsid w:val="00E91912"/>
    <w:rsid w:val="00E96A23"/>
    <w:rsid w:val="00EA7167"/>
    <w:rsid w:val="00EB35EB"/>
    <w:rsid w:val="00EC1FC8"/>
    <w:rsid w:val="00ED4935"/>
    <w:rsid w:val="00EE331C"/>
    <w:rsid w:val="00EF3140"/>
    <w:rsid w:val="00F07335"/>
    <w:rsid w:val="00F170A4"/>
    <w:rsid w:val="00F44081"/>
    <w:rsid w:val="00F461D4"/>
    <w:rsid w:val="00F540C0"/>
    <w:rsid w:val="00F57BCC"/>
    <w:rsid w:val="00F6264B"/>
    <w:rsid w:val="00F6781B"/>
    <w:rsid w:val="00F7146F"/>
    <w:rsid w:val="00F74937"/>
    <w:rsid w:val="00F82AE5"/>
    <w:rsid w:val="00F82B9A"/>
    <w:rsid w:val="00F86956"/>
    <w:rsid w:val="00FA2BAC"/>
    <w:rsid w:val="00FA58D9"/>
    <w:rsid w:val="00FD6237"/>
    <w:rsid w:val="00FE2633"/>
    <w:rsid w:val="00FF537E"/>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411A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411AB"/>
    <w:rPr>
      <w:rFonts w:ascii="Calibri" w:hAnsi="Calibri" w:cs="Calibri"/>
      <w:noProof/>
      <w:lang w:val="en-US"/>
    </w:rPr>
  </w:style>
  <w:style w:type="paragraph" w:customStyle="1" w:styleId="EndNoteBibliography">
    <w:name w:val="EndNote Bibliography"/>
    <w:basedOn w:val="Normal"/>
    <w:link w:val="EndNoteBibliographyChar"/>
    <w:rsid w:val="00E411A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411AB"/>
    <w:rPr>
      <w:rFonts w:ascii="Calibri" w:hAnsi="Calibri" w:cs="Calibri"/>
      <w:noProof/>
      <w:lang w:val="en-US"/>
    </w:rPr>
  </w:style>
  <w:style w:type="character" w:styleId="Hyperlink">
    <w:name w:val="Hyperlink"/>
    <w:basedOn w:val="DefaultParagraphFont"/>
    <w:uiPriority w:val="99"/>
    <w:unhideWhenUsed/>
    <w:rsid w:val="009A174E"/>
    <w:rPr>
      <w:color w:val="0563C1" w:themeColor="hyperlink"/>
      <w:u w:val="single"/>
    </w:rPr>
  </w:style>
  <w:style w:type="character" w:customStyle="1" w:styleId="UnresolvedMention">
    <w:name w:val="Unresolved Mention"/>
    <w:basedOn w:val="DefaultParagraphFont"/>
    <w:uiPriority w:val="99"/>
    <w:semiHidden/>
    <w:unhideWhenUsed/>
    <w:rsid w:val="009A174E"/>
    <w:rPr>
      <w:color w:val="808080"/>
      <w:shd w:val="clear" w:color="auto" w:fill="E6E6E6"/>
    </w:rPr>
  </w:style>
  <w:style w:type="paragraph" w:styleId="NoSpacing">
    <w:name w:val="No Spacing"/>
    <w:uiPriority w:val="1"/>
    <w:qFormat/>
    <w:rsid w:val="00C64001"/>
    <w:pPr>
      <w:spacing w:after="0" w:line="240" w:lineRule="auto"/>
    </w:pPr>
  </w:style>
  <w:style w:type="character" w:styleId="FollowedHyperlink">
    <w:name w:val="FollowedHyperlink"/>
    <w:basedOn w:val="DefaultParagraphFont"/>
    <w:uiPriority w:val="99"/>
    <w:semiHidden/>
    <w:unhideWhenUsed/>
    <w:rsid w:val="00475D70"/>
    <w:rPr>
      <w:color w:val="954F72" w:themeColor="followedHyperlink"/>
      <w:u w:val="single"/>
    </w:rPr>
  </w:style>
  <w:style w:type="character" w:styleId="CommentReference">
    <w:name w:val="annotation reference"/>
    <w:basedOn w:val="DefaultParagraphFont"/>
    <w:uiPriority w:val="99"/>
    <w:semiHidden/>
    <w:unhideWhenUsed/>
    <w:rsid w:val="00CA264B"/>
    <w:rPr>
      <w:sz w:val="16"/>
      <w:szCs w:val="16"/>
    </w:rPr>
  </w:style>
  <w:style w:type="paragraph" w:styleId="CommentText">
    <w:name w:val="annotation text"/>
    <w:basedOn w:val="Normal"/>
    <w:link w:val="CommentTextChar"/>
    <w:uiPriority w:val="99"/>
    <w:semiHidden/>
    <w:unhideWhenUsed/>
    <w:rsid w:val="00CA264B"/>
    <w:pPr>
      <w:spacing w:line="240" w:lineRule="auto"/>
    </w:pPr>
    <w:rPr>
      <w:sz w:val="20"/>
      <w:szCs w:val="20"/>
    </w:rPr>
  </w:style>
  <w:style w:type="character" w:customStyle="1" w:styleId="CommentTextChar">
    <w:name w:val="Comment Text Char"/>
    <w:basedOn w:val="DefaultParagraphFont"/>
    <w:link w:val="CommentText"/>
    <w:uiPriority w:val="99"/>
    <w:semiHidden/>
    <w:rsid w:val="00CA264B"/>
    <w:rPr>
      <w:sz w:val="20"/>
      <w:szCs w:val="20"/>
    </w:rPr>
  </w:style>
  <w:style w:type="paragraph" w:styleId="CommentSubject">
    <w:name w:val="annotation subject"/>
    <w:basedOn w:val="CommentText"/>
    <w:next w:val="CommentText"/>
    <w:link w:val="CommentSubjectChar"/>
    <w:uiPriority w:val="99"/>
    <w:semiHidden/>
    <w:unhideWhenUsed/>
    <w:rsid w:val="00CA264B"/>
    <w:rPr>
      <w:b/>
      <w:bCs/>
    </w:rPr>
  </w:style>
  <w:style w:type="character" w:customStyle="1" w:styleId="CommentSubjectChar">
    <w:name w:val="Comment Subject Char"/>
    <w:basedOn w:val="CommentTextChar"/>
    <w:link w:val="CommentSubject"/>
    <w:uiPriority w:val="99"/>
    <w:semiHidden/>
    <w:rsid w:val="00CA264B"/>
    <w:rPr>
      <w:b/>
      <w:bCs/>
      <w:sz w:val="20"/>
      <w:szCs w:val="20"/>
    </w:rPr>
  </w:style>
  <w:style w:type="paragraph" w:styleId="BalloonText">
    <w:name w:val="Balloon Text"/>
    <w:basedOn w:val="Normal"/>
    <w:link w:val="BalloonTextChar"/>
    <w:uiPriority w:val="99"/>
    <w:semiHidden/>
    <w:unhideWhenUsed/>
    <w:rsid w:val="00CA2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64B"/>
    <w:rPr>
      <w:rFonts w:ascii="Segoe UI" w:hAnsi="Segoe UI" w:cs="Segoe UI"/>
      <w:sz w:val="18"/>
      <w:szCs w:val="18"/>
    </w:rPr>
  </w:style>
  <w:style w:type="paragraph" w:styleId="Header">
    <w:name w:val="header"/>
    <w:basedOn w:val="Normal"/>
    <w:link w:val="HeaderChar"/>
    <w:uiPriority w:val="99"/>
    <w:unhideWhenUsed/>
    <w:rsid w:val="00870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058"/>
  </w:style>
  <w:style w:type="paragraph" w:styleId="Footer">
    <w:name w:val="footer"/>
    <w:basedOn w:val="Normal"/>
    <w:link w:val="FooterChar"/>
    <w:uiPriority w:val="99"/>
    <w:unhideWhenUsed/>
    <w:rsid w:val="00870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058"/>
  </w:style>
  <w:style w:type="table" w:styleId="TableGrid">
    <w:name w:val="Table Grid"/>
    <w:basedOn w:val="TableNormal"/>
    <w:uiPriority w:val="39"/>
    <w:rsid w:val="00ED49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4D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411A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411AB"/>
    <w:rPr>
      <w:rFonts w:ascii="Calibri" w:hAnsi="Calibri" w:cs="Calibri"/>
      <w:noProof/>
      <w:lang w:val="en-US"/>
    </w:rPr>
  </w:style>
  <w:style w:type="paragraph" w:customStyle="1" w:styleId="EndNoteBibliography">
    <w:name w:val="EndNote Bibliography"/>
    <w:basedOn w:val="Normal"/>
    <w:link w:val="EndNoteBibliographyChar"/>
    <w:rsid w:val="00E411A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411AB"/>
    <w:rPr>
      <w:rFonts w:ascii="Calibri" w:hAnsi="Calibri" w:cs="Calibri"/>
      <w:noProof/>
      <w:lang w:val="en-US"/>
    </w:rPr>
  </w:style>
  <w:style w:type="character" w:styleId="Hyperlink">
    <w:name w:val="Hyperlink"/>
    <w:basedOn w:val="DefaultParagraphFont"/>
    <w:uiPriority w:val="99"/>
    <w:unhideWhenUsed/>
    <w:rsid w:val="009A174E"/>
    <w:rPr>
      <w:color w:val="0563C1" w:themeColor="hyperlink"/>
      <w:u w:val="single"/>
    </w:rPr>
  </w:style>
  <w:style w:type="character" w:customStyle="1" w:styleId="UnresolvedMention">
    <w:name w:val="Unresolved Mention"/>
    <w:basedOn w:val="DefaultParagraphFont"/>
    <w:uiPriority w:val="99"/>
    <w:semiHidden/>
    <w:unhideWhenUsed/>
    <w:rsid w:val="009A174E"/>
    <w:rPr>
      <w:color w:val="808080"/>
      <w:shd w:val="clear" w:color="auto" w:fill="E6E6E6"/>
    </w:rPr>
  </w:style>
  <w:style w:type="paragraph" w:styleId="NoSpacing">
    <w:name w:val="No Spacing"/>
    <w:uiPriority w:val="1"/>
    <w:qFormat/>
    <w:rsid w:val="00C64001"/>
    <w:pPr>
      <w:spacing w:after="0" w:line="240" w:lineRule="auto"/>
    </w:pPr>
  </w:style>
  <w:style w:type="character" w:styleId="FollowedHyperlink">
    <w:name w:val="FollowedHyperlink"/>
    <w:basedOn w:val="DefaultParagraphFont"/>
    <w:uiPriority w:val="99"/>
    <w:semiHidden/>
    <w:unhideWhenUsed/>
    <w:rsid w:val="00475D70"/>
    <w:rPr>
      <w:color w:val="954F72" w:themeColor="followedHyperlink"/>
      <w:u w:val="single"/>
    </w:rPr>
  </w:style>
  <w:style w:type="character" w:styleId="CommentReference">
    <w:name w:val="annotation reference"/>
    <w:basedOn w:val="DefaultParagraphFont"/>
    <w:uiPriority w:val="99"/>
    <w:semiHidden/>
    <w:unhideWhenUsed/>
    <w:rsid w:val="00CA264B"/>
    <w:rPr>
      <w:sz w:val="16"/>
      <w:szCs w:val="16"/>
    </w:rPr>
  </w:style>
  <w:style w:type="paragraph" w:styleId="CommentText">
    <w:name w:val="annotation text"/>
    <w:basedOn w:val="Normal"/>
    <w:link w:val="CommentTextChar"/>
    <w:uiPriority w:val="99"/>
    <w:semiHidden/>
    <w:unhideWhenUsed/>
    <w:rsid w:val="00CA264B"/>
    <w:pPr>
      <w:spacing w:line="240" w:lineRule="auto"/>
    </w:pPr>
    <w:rPr>
      <w:sz w:val="20"/>
      <w:szCs w:val="20"/>
    </w:rPr>
  </w:style>
  <w:style w:type="character" w:customStyle="1" w:styleId="CommentTextChar">
    <w:name w:val="Comment Text Char"/>
    <w:basedOn w:val="DefaultParagraphFont"/>
    <w:link w:val="CommentText"/>
    <w:uiPriority w:val="99"/>
    <w:semiHidden/>
    <w:rsid w:val="00CA264B"/>
    <w:rPr>
      <w:sz w:val="20"/>
      <w:szCs w:val="20"/>
    </w:rPr>
  </w:style>
  <w:style w:type="paragraph" w:styleId="CommentSubject">
    <w:name w:val="annotation subject"/>
    <w:basedOn w:val="CommentText"/>
    <w:next w:val="CommentText"/>
    <w:link w:val="CommentSubjectChar"/>
    <w:uiPriority w:val="99"/>
    <w:semiHidden/>
    <w:unhideWhenUsed/>
    <w:rsid w:val="00CA264B"/>
    <w:rPr>
      <w:b/>
      <w:bCs/>
    </w:rPr>
  </w:style>
  <w:style w:type="character" w:customStyle="1" w:styleId="CommentSubjectChar">
    <w:name w:val="Comment Subject Char"/>
    <w:basedOn w:val="CommentTextChar"/>
    <w:link w:val="CommentSubject"/>
    <w:uiPriority w:val="99"/>
    <w:semiHidden/>
    <w:rsid w:val="00CA264B"/>
    <w:rPr>
      <w:b/>
      <w:bCs/>
      <w:sz w:val="20"/>
      <w:szCs w:val="20"/>
    </w:rPr>
  </w:style>
  <w:style w:type="paragraph" w:styleId="BalloonText">
    <w:name w:val="Balloon Text"/>
    <w:basedOn w:val="Normal"/>
    <w:link w:val="BalloonTextChar"/>
    <w:uiPriority w:val="99"/>
    <w:semiHidden/>
    <w:unhideWhenUsed/>
    <w:rsid w:val="00CA2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64B"/>
    <w:rPr>
      <w:rFonts w:ascii="Segoe UI" w:hAnsi="Segoe UI" w:cs="Segoe UI"/>
      <w:sz w:val="18"/>
      <w:szCs w:val="18"/>
    </w:rPr>
  </w:style>
  <w:style w:type="paragraph" w:styleId="Header">
    <w:name w:val="header"/>
    <w:basedOn w:val="Normal"/>
    <w:link w:val="HeaderChar"/>
    <w:uiPriority w:val="99"/>
    <w:unhideWhenUsed/>
    <w:rsid w:val="00870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058"/>
  </w:style>
  <w:style w:type="paragraph" w:styleId="Footer">
    <w:name w:val="footer"/>
    <w:basedOn w:val="Normal"/>
    <w:link w:val="FooterChar"/>
    <w:uiPriority w:val="99"/>
    <w:unhideWhenUsed/>
    <w:rsid w:val="00870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058"/>
  </w:style>
  <w:style w:type="table" w:styleId="TableGrid">
    <w:name w:val="Table Grid"/>
    <w:basedOn w:val="TableNormal"/>
    <w:uiPriority w:val="39"/>
    <w:rsid w:val="00ED49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768991">
      <w:bodyDiv w:val="1"/>
      <w:marLeft w:val="0"/>
      <w:marRight w:val="0"/>
      <w:marTop w:val="0"/>
      <w:marBottom w:val="0"/>
      <w:divBdr>
        <w:top w:val="none" w:sz="0" w:space="0" w:color="auto"/>
        <w:left w:val="none" w:sz="0" w:space="0" w:color="auto"/>
        <w:bottom w:val="none" w:sz="0" w:space="0" w:color="auto"/>
        <w:right w:val="none" w:sz="0" w:space="0" w:color="auto"/>
      </w:divBdr>
    </w:div>
    <w:div w:id="777259163">
      <w:bodyDiv w:val="1"/>
      <w:marLeft w:val="0"/>
      <w:marRight w:val="0"/>
      <w:marTop w:val="0"/>
      <w:marBottom w:val="0"/>
      <w:divBdr>
        <w:top w:val="none" w:sz="0" w:space="0" w:color="auto"/>
        <w:left w:val="none" w:sz="0" w:space="0" w:color="auto"/>
        <w:bottom w:val="none" w:sz="0" w:space="0" w:color="auto"/>
        <w:right w:val="none" w:sz="0" w:space="0" w:color="auto"/>
      </w:divBdr>
    </w:div>
    <w:div w:id="998457983">
      <w:bodyDiv w:val="1"/>
      <w:marLeft w:val="0"/>
      <w:marRight w:val="0"/>
      <w:marTop w:val="0"/>
      <w:marBottom w:val="0"/>
      <w:divBdr>
        <w:top w:val="none" w:sz="0" w:space="0" w:color="auto"/>
        <w:left w:val="none" w:sz="0" w:space="0" w:color="auto"/>
        <w:bottom w:val="none" w:sz="0" w:space="0" w:color="auto"/>
        <w:right w:val="none" w:sz="0" w:space="0" w:color="auto"/>
      </w:divBdr>
    </w:div>
    <w:div w:id="1062407365">
      <w:bodyDiv w:val="1"/>
      <w:marLeft w:val="0"/>
      <w:marRight w:val="0"/>
      <w:marTop w:val="0"/>
      <w:marBottom w:val="0"/>
      <w:divBdr>
        <w:top w:val="none" w:sz="0" w:space="0" w:color="auto"/>
        <w:left w:val="none" w:sz="0" w:space="0" w:color="auto"/>
        <w:bottom w:val="none" w:sz="0" w:space="0" w:color="auto"/>
        <w:right w:val="none" w:sz="0" w:space="0" w:color="auto"/>
      </w:divBdr>
    </w:div>
    <w:div w:id="134795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Abs.Gov.Au/ausstats/abs@.Nsf/lookup/2033.0.55.001main+features100042011"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Whocc.No/filearchive/publications/2017_guidelines_web.Pdf" TargetMode="External"/><Relationship Id="rId17" Type="http://schemas.openxmlformats.org/officeDocument/2006/relationships/hyperlink" Target="https://www.racgp.org.au/newsGP/Professional/NSW-push-for-real-time-monitoring-to-reduce-prescr" TargetMode="External"/><Relationship Id="rId2" Type="http://schemas.microsoft.com/office/2007/relationships/stylesWithEffects" Target="stylesWithEffects.xml"/><Relationship Id="rId16" Type="http://schemas.openxmlformats.org/officeDocument/2006/relationships/hyperlink" Target="https://www2.health.vic.gov.au/public-health/drugs-and-poisons/safescript/about-safescrip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Racgp.Org.Au/clinical-resources/clinical-guidelines/key-racgp-guidelines/view-all-racgp-guidelines/prescribing-drugs-of-dependence" TargetMode="External"/><Relationship Id="rId5" Type="http://schemas.openxmlformats.org/officeDocument/2006/relationships/footnotes" Target="footnotes.xml"/><Relationship Id="rId15" Type="http://schemas.openxmlformats.org/officeDocument/2006/relationships/hyperlink" Target="Https://www.Stata.Com/manuals13/me.Pdf" TargetMode="External"/><Relationship Id="rId10" Type="http://schemas.openxmlformats.org/officeDocument/2006/relationships/hyperlink" Target="https://www.fda.gov/Drugs/DrugSafety/ucm518473.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regional.Gov.Au/local/publications/reports/2013_2014/infra2466_lgnr_2013-14.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PolyPharmacy\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80314960629925"/>
          <c:y val="5.0925925925925923E-2"/>
          <c:w val="0.83064129483814531"/>
          <c:h val="0.82373432487605736"/>
        </c:manualLayout>
      </c:layout>
      <c:barChart>
        <c:barDir val="col"/>
        <c:grouping val="clustered"/>
        <c:varyColors val="0"/>
        <c:ser>
          <c:idx val="0"/>
          <c:order val="0"/>
          <c:tx>
            <c:strRef>
              <c:f>Sheet1!$U$32</c:f>
              <c:strCache>
                <c:ptCount val="1"/>
                <c:pt idx="0">
                  <c:v>2013</c:v>
                </c:pt>
              </c:strCache>
            </c:strRef>
          </c:tx>
          <c:spPr>
            <a:solidFill>
              <a:schemeClr val="accent1"/>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Sheet1!$V$32:$AC$32</c:f>
              <c:numCache>
                <c:formatCode>0.00</c:formatCode>
                <c:ptCount val="8"/>
                <c:pt idx="0">
                  <c:v>13.1</c:v>
                </c:pt>
                <c:pt idx="1">
                  <c:v>17</c:v>
                </c:pt>
                <c:pt idx="2">
                  <c:v>5.38</c:v>
                </c:pt>
                <c:pt idx="3">
                  <c:v>18.7</c:v>
                </c:pt>
                <c:pt idx="4">
                  <c:v>19.5</c:v>
                </c:pt>
                <c:pt idx="5">
                  <c:v>23.5</c:v>
                </c:pt>
                <c:pt idx="6">
                  <c:v>21.2</c:v>
                </c:pt>
                <c:pt idx="7">
                  <c:v>18.2</c:v>
                </c:pt>
              </c:numCache>
            </c:numRef>
          </c:val>
          <c:extLst xmlns:c16r2="http://schemas.microsoft.com/office/drawing/2015/06/chart">
            <c:ext xmlns:c16="http://schemas.microsoft.com/office/drawing/2014/chart" uri="{C3380CC4-5D6E-409C-BE32-E72D297353CC}">
              <c16:uniqueId val="{00000000-7846-4282-A4D0-A711DB5BAE24}"/>
            </c:ext>
          </c:extLst>
        </c:ser>
        <c:ser>
          <c:idx val="1"/>
          <c:order val="1"/>
          <c:tx>
            <c:strRef>
              <c:f>Sheet1!$U$33</c:f>
              <c:strCache>
                <c:ptCount val="1"/>
                <c:pt idx="0">
                  <c:v>2014</c:v>
                </c:pt>
              </c:strCache>
            </c:strRef>
          </c:tx>
          <c:spPr>
            <a:solidFill>
              <a:schemeClr val="accent2"/>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Sheet1!$V$33:$AC$33</c:f>
              <c:numCache>
                <c:formatCode>0.00</c:formatCode>
                <c:ptCount val="8"/>
                <c:pt idx="0">
                  <c:v>12.8</c:v>
                </c:pt>
                <c:pt idx="1">
                  <c:v>17.100000000000001</c:v>
                </c:pt>
                <c:pt idx="2">
                  <c:v>4.88</c:v>
                </c:pt>
                <c:pt idx="3">
                  <c:v>19</c:v>
                </c:pt>
                <c:pt idx="4">
                  <c:v>20.6</c:v>
                </c:pt>
                <c:pt idx="5">
                  <c:v>23.8</c:v>
                </c:pt>
                <c:pt idx="6">
                  <c:v>21.2</c:v>
                </c:pt>
                <c:pt idx="7">
                  <c:v>18.8</c:v>
                </c:pt>
              </c:numCache>
            </c:numRef>
          </c:val>
          <c:extLst xmlns:c16r2="http://schemas.microsoft.com/office/drawing/2015/06/chart">
            <c:ext xmlns:c16="http://schemas.microsoft.com/office/drawing/2014/chart" uri="{C3380CC4-5D6E-409C-BE32-E72D297353CC}">
              <c16:uniqueId val="{00000001-7846-4282-A4D0-A711DB5BAE24}"/>
            </c:ext>
          </c:extLst>
        </c:ser>
        <c:ser>
          <c:idx val="2"/>
          <c:order val="2"/>
          <c:tx>
            <c:strRef>
              <c:f>Sheet1!$U$34</c:f>
              <c:strCache>
                <c:ptCount val="1"/>
                <c:pt idx="0">
                  <c:v>2015</c:v>
                </c:pt>
              </c:strCache>
            </c:strRef>
          </c:tx>
          <c:spPr>
            <a:solidFill>
              <a:schemeClr val="accent3"/>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Sheet1!$V$34:$AC$34</c:f>
              <c:numCache>
                <c:formatCode>0.00</c:formatCode>
                <c:ptCount val="8"/>
                <c:pt idx="0">
                  <c:v>12.5</c:v>
                </c:pt>
                <c:pt idx="1">
                  <c:v>16.100000000000001</c:v>
                </c:pt>
                <c:pt idx="2">
                  <c:v>5.32</c:v>
                </c:pt>
                <c:pt idx="3">
                  <c:v>19.100000000000001</c:v>
                </c:pt>
                <c:pt idx="4">
                  <c:v>20.8</c:v>
                </c:pt>
                <c:pt idx="5">
                  <c:v>22.3</c:v>
                </c:pt>
                <c:pt idx="6">
                  <c:v>20.7</c:v>
                </c:pt>
                <c:pt idx="7">
                  <c:v>18.899999999999999</c:v>
                </c:pt>
              </c:numCache>
            </c:numRef>
          </c:val>
          <c:extLst xmlns:c16r2="http://schemas.microsoft.com/office/drawing/2015/06/chart">
            <c:ext xmlns:c16="http://schemas.microsoft.com/office/drawing/2014/chart" uri="{C3380CC4-5D6E-409C-BE32-E72D297353CC}">
              <c16:uniqueId val="{00000002-7846-4282-A4D0-A711DB5BAE24}"/>
            </c:ext>
          </c:extLst>
        </c:ser>
        <c:ser>
          <c:idx val="3"/>
          <c:order val="3"/>
          <c:tx>
            <c:strRef>
              <c:f>Sheet1!$U$35</c:f>
              <c:strCache>
                <c:ptCount val="1"/>
                <c:pt idx="0">
                  <c:v>2016</c:v>
                </c:pt>
              </c:strCache>
            </c:strRef>
          </c:tx>
          <c:spPr>
            <a:solidFill>
              <a:schemeClr val="accent4"/>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Sheet1!$V$35:$AC$35</c:f>
              <c:numCache>
                <c:formatCode>0.00</c:formatCode>
                <c:ptCount val="8"/>
                <c:pt idx="0">
                  <c:v>12.3</c:v>
                </c:pt>
                <c:pt idx="1">
                  <c:v>16</c:v>
                </c:pt>
                <c:pt idx="2">
                  <c:v>5.35</c:v>
                </c:pt>
                <c:pt idx="3">
                  <c:v>19.3</c:v>
                </c:pt>
                <c:pt idx="4">
                  <c:v>19.899999999999999</c:v>
                </c:pt>
                <c:pt idx="5">
                  <c:v>22.9</c:v>
                </c:pt>
                <c:pt idx="6">
                  <c:v>20.3</c:v>
                </c:pt>
                <c:pt idx="7">
                  <c:v>17.899999999999999</c:v>
                </c:pt>
              </c:numCache>
            </c:numRef>
          </c:val>
          <c:extLst xmlns:c16r2="http://schemas.microsoft.com/office/drawing/2015/06/chart">
            <c:ext xmlns:c16="http://schemas.microsoft.com/office/drawing/2014/chart" uri="{C3380CC4-5D6E-409C-BE32-E72D297353CC}">
              <c16:uniqueId val="{00000003-7846-4282-A4D0-A711DB5BAE24}"/>
            </c:ext>
          </c:extLst>
        </c:ser>
        <c:dLbls>
          <c:showLegendKey val="0"/>
          <c:showVal val="0"/>
          <c:showCatName val="0"/>
          <c:showSerName val="0"/>
          <c:showPercent val="0"/>
          <c:showBubbleSize val="0"/>
        </c:dLbls>
        <c:gapWidth val="219"/>
        <c:overlap val="-27"/>
        <c:axId val="133039616"/>
        <c:axId val="148988672"/>
      </c:barChart>
      <c:catAx>
        <c:axId val="133039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48988672"/>
        <c:crosses val="autoZero"/>
        <c:auto val="1"/>
        <c:lblAlgn val="ctr"/>
        <c:lblOffset val="100"/>
        <c:noMultiLvlLbl val="0"/>
      </c:catAx>
      <c:valAx>
        <c:axId val="148988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AU" sz="1100">
                    <a:solidFill>
                      <a:schemeClr val="tx1"/>
                    </a:solidFill>
                    <a:latin typeface="Times New Roman" panose="02020603050405020304" pitchFamily="18" charset="0"/>
                    <a:cs typeface="Times New Roman" panose="02020603050405020304" pitchFamily="18" charset="0"/>
                  </a:rPr>
                  <a:t>Concurrent</a:t>
                </a:r>
                <a:r>
                  <a:rPr lang="en-AU" sz="1100" baseline="0">
                    <a:solidFill>
                      <a:schemeClr val="tx1"/>
                    </a:solidFill>
                    <a:latin typeface="Times New Roman" panose="02020603050405020304" pitchFamily="18" charset="0"/>
                    <a:cs typeface="Times New Roman" panose="02020603050405020304" pitchFamily="18" charset="0"/>
                  </a:rPr>
                  <a:t> users per 1000 people</a:t>
                </a:r>
                <a:endParaRPr lang="en-AU" sz="1100">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1.9187007874015744E-2"/>
              <c:y val="0.11344889180519102"/>
            </c:manualLayout>
          </c:layout>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crossAx val="133039616"/>
        <c:crosses val="autoZero"/>
        <c:crossBetween val="between"/>
      </c:valAx>
      <c:spPr>
        <a:noFill/>
        <a:ln>
          <a:noFill/>
        </a:ln>
        <a:effectLst/>
      </c:spPr>
    </c:plotArea>
    <c:legend>
      <c:legendPos val="b"/>
      <c:layout>
        <c:manualLayout>
          <c:xMode val="edge"/>
          <c:yMode val="edge"/>
          <c:x val="0.19860083114610677"/>
          <c:y val="4.6874453193350825E-2"/>
          <c:w val="0.43949278215223098"/>
          <c:h val="8.3602362204724404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7726</Words>
  <Characters>44039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Mofi Islam</dc:creator>
  <cp:keywords/>
  <dc:description/>
  <cp:lastModifiedBy>dewoller</cp:lastModifiedBy>
  <cp:revision>2</cp:revision>
  <dcterms:created xsi:type="dcterms:W3CDTF">2018-11-29T03:28:00Z</dcterms:created>
  <dcterms:modified xsi:type="dcterms:W3CDTF">2018-11-29T03:28:00Z</dcterms:modified>
</cp:coreProperties>
</file>